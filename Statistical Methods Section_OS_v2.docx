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CB779" w14:textId="16E024F7" w:rsidR="008026B4" w:rsidRDefault="00BE73A2" w:rsidP="008026B4">
      <w:bookmarkStart w:id="0" w:name="_GoBack"/>
      <w:bookmarkEnd w:id="0"/>
      <w:ins w:id="1" w:author="Olli" w:date="2019-03-08T13:20:00Z">
        <w:r>
          <w:t xml:space="preserve">Materials and </w:t>
        </w:r>
      </w:ins>
      <w:r w:rsidR="008026B4">
        <w:t>Methods</w:t>
      </w:r>
      <w:del w:id="2" w:author="Olli" w:date="2019-03-08T13:20:00Z">
        <w:r w:rsidR="008026B4" w:rsidDel="00BE73A2">
          <w:delText xml:space="preserve"> Section</w:delText>
        </w:r>
      </w:del>
      <w:r w:rsidR="008026B4">
        <w:t xml:space="preserve">:  </w:t>
      </w:r>
    </w:p>
    <w:p w14:paraId="63279537" w14:textId="77777777" w:rsidR="008026B4" w:rsidRDefault="008026B4" w:rsidP="008026B4">
      <w:r>
        <w:t xml:space="preserve">Study Cohort: </w:t>
      </w:r>
    </w:p>
    <w:p w14:paraId="00944D47" w14:textId="4E6E4DB9" w:rsidR="008026B4" w:rsidRDefault="008026B4" w:rsidP="008026B4">
      <w:r>
        <w:t>A population-based retrospective cohort study of Ontarian</w:t>
      </w:r>
      <w:del w:id="3" w:author="Olli" w:date="2019-03-08T12:52:00Z">
        <w:r w:rsidDel="00ED1753">
          <w:delText>’</w:delText>
        </w:r>
      </w:del>
      <w:del w:id="4" w:author="Olli" w:date="2019-03-08T13:09:00Z">
        <w:r w:rsidDel="00882425">
          <w:delText>s</w:delText>
        </w:r>
      </w:del>
      <w:r>
        <w:t xml:space="preserve"> </w:t>
      </w:r>
      <w:ins w:id="5" w:author="Olli" w:date="2019-03-08T13:09:00Z">
        <w:r w:rsidR="00882425">
          <w:t xml:space="preserve">men </w:t>
        </w:r>
      </w:ins>
      <w:r>
        <w:t>aged 66 years or older</w:t>
      </w:r>
      <w:r w:rsidR="00794DD6">
        <w:t xml:space="preserve"> </w:t>
      </w:r>
      <w:r>
        <w:t xml:space="preserve">between the years 1994 and 2014 was conducted. The inclusion criteria for the study was that the </w:t>
      </w:r>
      <w:del w:id="6" w:author="Olli" w:date="2019-03-08T13:09:00Z">
        <w:r w:rsidDel="00882425">
          <w:delText xml:space="preserve">person </w:delText>
        </w:r>
      </w:del>
      <w:ins w:id="7" w:author="Olli" w:date="2019-03-08T13:09:00Z">
        <w:r w:rsidR="00882425">
          <w:t xml:space="preserve">men </w:t>
        </w:r>
      </w:ins>
      <w:r>
        <w:t xml:space="preserve">must not have taken any of the medications of interest before the age of 66 years and must have had a prostate cancer biopsy test taken, with a negative result. Note that </w:t>
      </w:r>
      <w:del w:id="8" w:author="Olli" w:date="2019-03-08T13:10:00Z">
        <w:r w:rsidDel="00882425">
          <w:delText xml:space="preserve">people </w:delText>
        </w:r>
      </w:del>
      <w:ins w:id="9" w:author="Olli" w:date="2019-03-08T13:10:00Z">
        <w:r w:rsidR="00882425">
          <w:t xml:space="preserve">men </w:t>
        </w:r>
      </w:ins>
      <w:r>
        <w:t>who did not take a biopsy test were not included in the study. Hence, only people who had cause for their doctor to prescribe a biopsy test, and subsequently had a negative result, were included in the study. As such, our population of study was a high</w:t>
      </w:r>
      <w:del w:id="10" w:author="Olli" w:date="2019-03-08T12:54:00Z">
        <w:r w:rsidDel="00ED1753">
          <w:delText>er</w:delText>
        </w:r>
      </w:del>
      <w:r>
        <w:t xml:space="preserve"> risk population</w:t>
      </w:r>
      <w:ins w:id="11" w:author="Olli" w:date="2019-03-08T12:54:00Z">
        <w:r w:rsidR="00ED1753">
          <w:t xml:space="preserve"> for prostate cancer</w:t>
        </w:r>
      </w:ins>
      <w:r>
        <w:t xml:space="preserve">. All the data </w:t>
      </w:r>
      <w:del w:id="12" w:author="Olli" w:date="2019-03-08T12:54:00Z">
        <w:r w:rsidDel="00ED1753">
          <w:delText xml:space="preserve">was </w:delText>
        </w:r>
      </w:del>
      <w:ins w:id="13" w:author="Olli" w:date="2019-03-08T12:54:00Z">
        <w:r w:rsidR="00ED1753">
          <w:t xml:space="preserve">were </w:t>
        </w:r>
      </w:ins>
      <w:r>
        <w:t>obtained from the ICES Data Repository.</w:t>
      </w:r>
      <w:ins w:id="14" w:author="Olli" w:date="2019-03-08T12:55:00Z">
        <w:r w:rsidR="00ED1753">
          <w:t xml:space="preserve"> The time origin of the cohort was the first negative prostate biopsy</w:t>
        </w:r>
      </w:ins>
      <w:ins w:id="15" w:author="Olli" w:date="2019-03-08T12:56:00Z">
        <w:r w:rsidR="00ED1753">
          <w:t xml:space="preserve"> after age 66</w:t>
        </w:r>
      </w:ins>
      <w:ins w:id="16" w:author="Olli" w:date="2019-03-08T12:55:00Z">
        <w:r w:rsidR="00ED1753">
          <w:t>, with subsequent follo</w:t>
        </w:r>
      </w:ins>
      <w:ins w:id="17" w:author="Olli" w:date="2019-03-08T12:56:00Z">
        <w:r w:rsidR="00ED1753">
          <w:t xml:space="preserve">w-up for prostate cancer incidence until the end of the </w:t>
        </w:r>
        <w:commentRangeStart w:id="18"/>
        <w:r w:rsidR="00ED1753">
          <w:t>coverage period of administrative data r</w:t>
        </w:r>
      </w:ins>
      <w:ins w:id="19" w:author="Olli" w:date="2019-03-08T12:57:00Z">
        <w:r w:rsidR="00ED1753">
          <w:t>ecords</w:t>
        </w:r>
      </w:ins>
      <w:commentRangeEnd w:id="18"/>
      <w:ins w:id="20" w:author="Olli" w:date="2019-03-08T13:11:00Z">
        <w:r w:rsidR="003B2DC5">
          <w:rPr>
            <w:rStyle w:val="CommentReference"/>
          </w:rPr>
          <w:commentReference w:id="18"/>
        </w:r>
      </w:ins>
      <w:ins w:id="21" w:author="Olli" w:date="2019-03-08T12:57:00Z">
        <w:r w:rsidR="00ED1753">
          <w:t>.</w:t>
        </w:r>
      </w:ins>
    </w:p>
    <w:p w14:paraId="54655EA7" w14:textId="77777777" w:rsidR="008026B4" w:rsidRDefault="008026B4" w:rsidP="008026B4">
      <w:r>
        <w:t xml:space="preserve">Statistical Methodology: </w:t>
      </w:r>
    </w:p>
    <w:p w14:paraId="4FED1FE8" w14:textId="78001251" w:rsidR="008026B4" w:rsidRDefault="008026B4" w:rsidP="008026B4">
      <w:r>
        <w:t>We were interest</w:t>
      </w:r>
      <w:ins w:id="22" w:author="Olli" w:date="2019-03-08T12:58:00Z">
        <w:r w:rsidR="00025C1F">
          <w:t>ed</w:t>
        </w:r>
      </w:ins>
      <w:r>
        <w:t xml:space="preserve"> in estimating the effects of using cardiovascular medications on </w:t>
      </w:r>
      <w:del w:id="23" w:author="Olli" w:date="2019-03-08T12:57:00Z">
        <w:r w:rsidDel="00ED1753">
          <w:delText xml:space="preserve">the number of </w:delText>
        </w:r>
      </w:del>
      <w:r>
        <w:t>prostate cancer incidence</w:t>
      </w:r>
      <w:del w:id="24" w:author="Olli" w:date="2019-03-08T12:57:00Z">
        <w:r w:rsidDel="00ED1753">
          <w:delText>s</w:delText>
        </w:r>
      </w:del>
      <w:ins w:id="25" w:author="Olli" w:date="2019-03-08T13:00:00Z">
        <w:r w:rsidR="00025C1F">
          <w:t xml:space="preserve"> hazard</w:t>
        </w:r>
      </w:ins>
      <w:r>
        <w:t xml:space="preserve">. To estimate the effects of </w:t>
      </w:r>
      <w:del w:id="26" w:author="Olli" w:date="2019-03-08T12:57:00Z">
        <w:r w:rsidDel="00025C1F">
          <w:delText xml:space="preserve">exposure to these </w:delText>
        </w:r>
      </w:del>
      <w:r>
        <w:t>medication</w:t>
      </w:r>
      <w:ins w:id="27" w:author="Olli" w:date="2019-03-08T12:57:00Z">
        <w:r w:rsidR="00025C1F">
          <w:t xml:space="preserve"> exposure</w:t>
        </w:r>
      </w:ins>
      <w:del w:id="28" w:author="Olli" w:date="2019-03-08T12:57:00Z">
        <w:r w:rsidDel="00025C1F">
          <w:delText>s</w:delText>
        </w:r>
      </w:del>
      <w:r>
        <w:t>, a multivariable Cox proportional hazard regression model with time-depend</w:t>
      </w:r>
      <w:ins w:id="29" w:author="Olli" w:date="2019-03-08T12:57:00Z">
        <w:r w:rsidR="00025C1F">
          <w:t>e</w:t>
        </w:r>
      </w:ins>
      <w:del w:id="30" w:author="Olli" w:date="2019-03-08T12:57:00Z">
        <w:r w:rsidDel="00025C1F">
          <w:delText>a</w:delText>
        </w:r>
      </w:del>
      <w:r>
        <w:t xml:space="preserve">nt </w:t>
      </w:r>
      <w:ins w:id="31" w:author="Olli" w:date="2019-03-08T12:58:00Z">
        <w:r w:rsidR="00025C1F">
          <w:t xml:space="preserve">exposure </w:t>
        </w:r>
      </w:ins>
      <w:del w:id="32" w:author="Olli" w:date="2019-03-08T12:58:00Z">
        <w:r w:rsidDel="00025C1F">
          <w:delText xml:space="preserve">covariates </w:delText>
        </w:r>
      </w:del>
      <w:r>
        <w:t>was used. The exposure to each medication was modeled as a time-depend</w:t>
      </w:r>
      <w:ins w:id="33" w:author="Olli" w:date="2019-03-08T12:58:00Z">
        <w:r w:rsidR="00025C1F">
          <w:t>e</w:t>
        </w:r>
      </w:ins>
      <w:del w:id="34" w:author="Olli" w:date="2019-03-08T12:58:00Z">
        <w:r w:rsidDel="00025C1F">
          <w:delText>a</w:delText>
        </w:r>
      </w:del>
      <w:r>
        <w:t>nt status indicator, i.e. as a time-depend</w:t>
      </w:r>
      <w:ins w:id="35" w:author="Olli" w:date="2019-03-08T12:58:00Z">
        <w:r w:rsidR="00025C1F">
          <w:t>e</w:t>
        </w:r>
      </w:ins>
      <w:del w:id="36" w:author="Olli" w:date="2019-03-08T12:58:00Z">
        <w:r w:rsidDel="00025C1F">
          <w:delText>a</w:delText>
        </w:r>
      </w:del>
      <w:r>
        <w:t xml:space="preserve">nt binary variable with a patient’s status being unexposed for the duration of the </w:t>
      </w:r>
      <w:del w:id="37" w:author="Olli" w:date="2019-03-08T12:58:00Z">
        <w:r w:rsidDel="00025C1F">
          <w:delText xml:space="preserve">study </w:delText>
        </w:r>
      </w:del>
      <w:ins w:id="38" w:author="Olli" w:date="2019-03-08T12:58:00Z">
        <w:r w:rsidR="00025C1F">
          <w:t xml:space="preserve">follow-up </w:t>
        </w:r>
      </w:ins>
      <w:ins w:id="39" w:author="Olli" w:date="2019-03-08T12:59:00Z">
        <w:r w:rsidR="00025C1F">
          <w:t xml:space="preserve">where </w:t>
        </w:r>
      </w:ins>
      <w:r>
        <w:t xml:space="preserve">they </w:t>
      </w:r>
      <w:del w:id="40" w:author="Olli" w:date="2019-03-08T12:59:00Z">
        <w:r w:rsidDel="00025C1F">
          <w:delText xml:space="preserve">did </w:delText>
        </w:r>
      </w:del>
      <w:ins w:id="41" w:author="Olli" w:date="2019-03-08T12:59:00Z">
        <w:r w:rsidR="00025C1F">
          <w:t xml:space="preserve">had </w:t>
        </w:r>
      </w:ins>
      <w:r>
        <w:t xml:space="preserve">not </w:t>
      </w:r>
      <w:del w:id="42" w:author="Olli" w:date="2019-03-08T12:59:00Z">
        <w:r w:rsidDel="00025C1F">
          <w:delText>take that</w:delText>
        </w:r>
      </w:del>
      <w:ins w:id="43" w:author="Olli" w:date="2019-03-08T12:59:00Z">
        <w:r w:rsidR="00025C1F">
          <w:t>initiated the</w:t>
        </w:r>
      </w:ins>
      <w:r>
        <w:t xml:space="preserve"> particular medication, and becoming exposed </w:t>
      </w:r>
      <w:del w:id="44" w:author="Olli" w:date="2019-03-08T12:59:00Z">
        <w:r w:rsidDel="00025C1F">
          <w:delText xml:space="preserve">forever </w:delText>
        </w:r>
      </w:del>
      <w:r>
        <w:t xml:space="preserve">after they had </w:t>
      </w:r>
      <w:del w:id="45" w:author="Olli" w:date="2019-03-08T12:59:00Z">
        <w:r w:rsidDel="00025C1F">
          <w:delText xml:space="preserve">taken </w:delText>
        </w:r>
      </w:del>
      <w:ins w:id="46" w:author="Olli" w:date="2019-03-08T13:01:00Z">
        <w:r w:rsidR="00025C1F">
          <w:t xml:space="preserve">first </w:t>
        </w:r>
      </w:ins>
      <w:ins w:id="47" w:author="Olli" w:date="2019-03-08T12:59:00Z">
        <w:r w:rsidR="00025C1F">
          <w:t xml:space="preserve">initiated </w:t>
        </w:r>
      </w:ins>
      <w:r>
        <w:t xml:space="preserve">the </w:t>
      </w:r>
      <w:del w:id="48" w:author="Olli" w:date="2019-03-08T12:59:00Z">
        <w:r w:rsidDel="00025C1F">
          <w:delText xml:space="preserve">respective </w:delText>
        </w:r>
      </w:del>
      <w:r>
        <w:t>medication</w:t>
      </w:r>
      <w:ins w:id="49" w:author="Olli" w:date="2019-03-08T13:00:00Z">
        <w:r w:rsidR="00025C1F">
          <w:t xml:space="preserve"> </w:t>
        </w:r>
        <w:commentRangeStart w:id="50"/>
        <w:r w:rsidR="00025C1F">
          <w:t>(</w:t>
        </w:r>
      </w:ins>
      <w:ins w:id="51" w:author="Olli" w:date="2019-03-08T13:38:00Z">
        <w:r w:rsidR="0003739A">
          <w:t xml:space="preserve">past </w:t>
        </w:r>
      </w:ins>
      <w:ins w:id="52" w:author="Olli" w:date="2019-03-08T13:01:00Z">
        <w:r w:rsidR="00025C1F">
          <w:t>ever vs never</w:t>
        </w:r>
      </w:ins>
      <w:ins w:id="53" w:author="Olli" w:date="2019-03-08T13:35:00Z">
        <w:r w:rsidR="0003739A">
          <w:t xml:space="preserve"> </w:t>
        </w:r>
      </w:ins>
      <w:ins w:id="54" w:author="Olli" w:date="2019-03-08T13:38:00Z">
        <w:r w:rsidR="0003739A">
          <w:t xml:space="preserve">exposure </w:t>
        </w:r>
      </w:ins>
      <w:ins w:id="55" w:author="Olli" w:date="2019-03-08T13:36:00Z">
        <w:r w:rsidR="0003739A">
          <w:t>at each time point during the follow-up</w:t>
        </w:r>
      </w:ins>
      <w:ins w:id="56" w:author="Olli" w:date="2019-03-08T13:00:00Z">
        <w:r w:rsidR="00025C1F">
          <w:t>)</w:t>
        </w:r>
      </w:ins>
      <w:commentRangeEnd w:id="50"/>
      <w:ins w:id="57" w:author="Olli" w:date="2019-03-08T13:04:00Z">
        <w:r w:rsidR="00655098">
          <w:rPr>
            <w:rStyle w:val="CommentReference"/>
          </w:rPr>
          <w:commentReference w:id="50"/>
        </w:r>
      </w:ins>
      <w:r>
        <w:t>. All medications were modeled in this manner and both</w:t>
      </w:r>
      <w:del w:id="58" w:author="Olli" w:date="2019-03-08T13:01:00Z">
        <w:r w:rsidDel="00025C1F">
          <w:delText>,</w:delText>
        </w:r>
      </w:del>
      <w:r>
        <w:t xml:space="preserve"> multivariable analysis, where all the medications were included simultaneously in the model, and univariable analysis, </w:t>
      </w:r>
      <w:ins w:id="59" w:author="Olli" w:date="2019-03-08T13:01:00Z">
        <w:r w:rsidR="00025C1F">
          <w:t xml:space="preserve">where </w:t>
        </w:r>
      </w:ins>
      <w:r>
        <w:t xml:space="preserve">only one medication was included at a time, were performed. Further, both analyses were adjusted for the person’s age group (66-69 years, 70-74 years, 75-79 years, 80-84 years &amp; 85-89 years), rurality index, year person entered the study and their comorbidity score, with the last three being modeled as continuous </w:t>
      </w:r>
      <w:del w:id="60" w:author="Olli" w:date="2019-03-08T13:02:00Z">
        <w:r w:rsidDel="00025C1F">
          <w:delText xml:space="preserve">linear </w:delText>
        </w:r>
      </w:del>
      <w:r>
        <w:t>variables</w:t>
      </w:r>
      <w:ins w:id="61" w:author="Olli" w:date="2019-03-08T13:02:00Z">
        <w:r w:rsidR="00025C1F">
          <w:t xml:space="preserve"> with log-linear effects</w:t>
        </w:r>
      </w:ins>
      <w:r>
        <w:t xml:space="preserve">. Further, all the covariates used for adjustment were selected a priori and were treated as time-independent variables using the values </w:t>
      </w:r>
      <w:del w:id="62" w:author="Olli" w:date="2019-03-08T13:02:00Z">
        <w:r w:rsidDel="00DB1064">
          <w:delText>the people had when they had entered the</w:delText>
        </w:r>
      </w:del>
      <w:ins w:id="63" w:author="Olli" w:date="2019-03-08T13:02:00Z">
        <w:r w:rsidR="00DB1064">
          <w:t>at the onset of the</w:t>
        </w:r>
      </w:ins>
      <w:r>
        <w:t xml:space="preserve"> study. It was important to perform multivariable analysis since many people were taking several cardiovascular medications simultaneously during the study period. </w:t>
      </w:r>
    </w:p>
    <w:p w14:paraId="56EDFA85" w14:textId="62944270" w:rsidR="008026B4" w:rsidRDefault="00655098" w:rsidP="008026B4">
      <w:ins w:id="64" w:author="Olli" w:date="2019-03-08T13:03:00Z">
        <w:r>
          <w:t>In addition to the</w:t>
        </w:r>
      </w:ins>
      <w:ins w:id="65" w:author="Olli" w:date="2019-03-08T13:38:00Z">
        <w:r w:rsidR="0003739A">
          <w:t xml:space="preserve"> past </w:t>
        </w:r>
      </w:ins>
      <w:ins w:id="66" w:author="Olli" w:date="2019-03-08T13:03:00Z">
        <w:r>
          <w:t>ever vs never exposure, w</w:t>
        </w:r>
      </w:ins>
      <w:del w:id="67" w:author="Olli" w:date="2019-03-08T13:03:00Z">
        <w:r w:rsidR="008026B4" w:rsidDel="00655098">
          <w:delText>W</w:delText>
        </w:r>
      </w:del>
      <w:r w:rsidR="008026B4">
        <w:t xml:space="preserve">e were also interested in estimating the effect of cumulative time </w:t>
      </w:r>
      <w:del w:id="68" w:author="Olli" w:date="2019-03-08T13:03:00Z">
        <w:r w:rsidR="008026B4" w:rsidDel="00655098">
          <w:delText>exposed to the</w:delText>
        </w:r>
      </w:del>
      <w:ins w:id="69" w:author="Olli" w:date="2019-03-08T13:03:00Z">
        <w:r>
          <w:t>on the</w:t>
        </w:r>
      </w:ins>
      <w:r w:rsidR="008026B4">
        <w:t xml:space="preserve"> medication</w:t>
      </w:r>
      <w:del w:id="70" w:author="Olli" w:date="2019-03-08T13:03:00Z">
        <w:r w:rsidR="008026B4" w:rsidDel="00655098">
          <w:delText>s</w:delText>
        </w:r>
      </w:del>
      <w:r w:rsidR="008026B4">
        <w:t xml:space="preserve"> on the </w:t>
      </w:r>
      <w:del w:id="71" w:author="Olli" w:date="2019-03-08T13:03:00Z">
        <w:r w:rsidR="008026B4" w:rsidDel="00655098">
          <w:delText xml:space="preserve">number of </w:delText>
        </w:r>
      </w:del>
      <w:r w:rsidR="008026B4">
        <w:t>prostate cancer incidence</w:t>
      </w:r>
      <w:del w:id="72" w:author="Olli" w:date="2019-03-08T13:03:00Z">
        <w:r w:rsidR="008026B4" w:rsidDel="00655098">
          <w:delText>s</w:delText>
        </w:r>
      </w:del>
      <w:r w:rsidR="008026B4">
        <w:t xml:space="preserve">. Again, we modeled this as a time-dependent variable </w:t>
      </w:r>
      <w:del w:id="73" w:author="Olli" w:date="2019-03-08T13:31:00Z">
        <w:r w:rsidR="008026B4" w:rsidDel="00FD7C03">
          <w:delText>and the</w:delText>
        </w:r>
      </w:del>
      <w:ins w:id="74" w:author="Olli" w:date="2019-03-08T13:31:00Z">
        <w:r w:rsidR="00FD7C03">
          <w:t>with</w:t>
        </w:r>
      </w:ins>
      <w:r w:rsidR="008026B4">
        <w:t xml:space="preserve"> time </w:t>
      </w:r>
      <w:del w:id="75" w:author="Olli" w:date="2019-03-08T13:32:00Z">
        <w:r w:rsidR="008026B4" w:rsidDel="00FD7C03">
          <w:delText>was scaled</w:delText>
        </w:r>
      </w:del>
      <w:ins w:id="76" w:author="Olli" w:date="2019-03-08T13:32:00Z">
        <w:r w:rsidR="00FD7C03">
          <w:t>split</w:t>
        </w:r>
      </w:ins>
      <w:r w:rsidR="008026B4">
        <w:t xml:space="preserve"> </w:t>
      </w:r>
      <w:ins w:id="77" w:author="Olli" w:date="2019-03-08T13:32:00Z">
        <w:r w:rsidR="00FD7C03">
          <w:t>in</w:t>
        </w:r>
      </w:ins>
      <w:r w:rsidR="008026B4">
        <w:t>to 6 month</w:t>
      </w:r>
      <w:ins w:id="78" w:author="Olli" w:date="2019-03-08T13:32:00Z">
        <w:r w:rsidR="00FD7C03">
          <w:t xml:space="preserve"> intervals</w:t>
        </w:r>
      </w:ins>
      <w:del w:id="79" w:author="Olli" w:date="2019-03-08T13:32:00Z">
        <w:r w:rsidR="008026B4" w:rsidDel="00FD7C03">
          <w:delText>s</w:delText>
        </w:r>
      </w:del>
      <w:r w:rsidR="008026B4">
        <w:t xml:space="preserve"> to see the effect of the six-month incremental increase in exposure. The same analysis </w:t>
      </w:r>
      <w:del w:id="80" w:author="Olli" w:date="2019-03-08T13:32:00Z">
        <w:r w:rsidR="008026B4" w:rsidDel="00FD7C03">
          <w:delText xml:space="preserve">and </w:delText>
        </w:r>
      </w:del>
      <w:ins w:id="81" w:author="Olli" w:date="2019-03-08T13:32:00Z">
        <w:r w:rsidR="00FD7C03">
          <w:t xml:space="preserve">with the same </w:t>
        </w:r>
      </w:ins>
      <w:r w:rsidR="008026B4">
        <w:t xml:space="preserve">model as used before, was performed, except that the </w:t>
      </w:r>
      <w:del w:id="82" w:author="Olli" w:date="2019-03-08T13:33:00Z">
        <w:r w:rsidR="008026B4" w:rsidDel="00FD7C03">
          <w:delText xml:space="preserve">medication </w:delText>
        </w:r>
      </w:del>
      <w:r w:rsidR="008026B4">
        <w:t xml:space="preserve">exposure status for all the medications were replaced by the cumulative time exposed to the medications.  </w:t>
      </w:r>
    </w:p>
    <w:p w14:paraId="4DAB3009" w14:textId="02B0A819" w:rsidR="00FD788A" w:rsidRPr="008026B4" w:rsidRDefault="008026B4" w:rsidP="008026B4">
      <w:r>
        <w:t>All statistical analysis was performed using the R software and the ‘survival’ package. Sample code used for performing the analysis can be found in the appendix section.</w:t>
      </w:r>
    </w:p>
    <w:sectPr w:rsidR="00FD788A" w:rsidRPr="008026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8" w:author="Olli" w:date="2019-03-08T13:11:00Z" w:initials="O">
    <w:p w14:paraId="17F88EBE" w14:textId="5BD6ABF2" w:rsidR="003B2DC5" w:rsidRDefault="003B2DC5">
      <w:pPr>
        <w:pStyle w:val="CommentText"/>
      </w:pPr>
      <w:r>
        <w:rPr>
          <w:rStyle w:val="CommentReference"/>
        </w:rPr>
        <w:annotationRef/>
      </w:r>
      <w:r>
        <w:t>specify</w:t>
      </w:r>
    </w:p>
  </w:comment>
  <w:comment w:id="50" w:author="Olli" w:date="2019-03-08T13:04:00Z" w:initials="O">
    <w:p w14:paraId="7EF34216" w14:textId="4CC01349" w:rsidR="00655098" w:rsidRDefault="00655098">
      <w:pPr>
        <w:pStyle w:val="CommentText"/>
      </w:pPr>
      <w:r>
        <w:rPr>
          <w:rStyle w:val="CommentReference"/>
        </w:rPr>
        <w:annotationRef/>
      </w:r>
      <w:r>
        <w:t>What about latency period? If this was done, mention that as a sensitivity analysis.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7F88EBE" w15:done="0"/>
  <w15:commentEx w15:paraId="7EF3421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7F88EBE" w16cid:durableId="203D0C0C"/>
  <w16cid:commentId w16cid:paraId="7EF34216" w16cid:durableId="203D0C0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Olli">
    <w15:presenceInfo w15:providerId="None" w15:userId="Oll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725"/>
    <w:rsid w:val="0000389B"/>
    <w:rsid w:val="00007329"/>
    <w:rsid w:val="00007751"/>
    <w:rsid w:val="00011F64"/>
    <w:rsid w:val="00025C1F"/>
    <w:rsid w:val="0003739A"/>
    <w:rsid w:val="00044055"/>
    <w:rsid w:val="00050644"/>
    <w:rsid w:val="00051551"/>
    <w:rsid w:val="000655CC"/>
    <w:rsid w:val="00070213"/>
    <w:rsid w:val="000B40F9"/>
    <w:rsid w:val="000C03B1"/>
    <w:rsid w:val="000D37EC"/>
    <w:rsid w:val="000D62F7"/>
    <w:rsid w:val="000E4E62"/>
    <w:rsid w:val="00104394"/>
    <w:rsid w:val="00123077"/>
    <w:rsid w:val="001355BD"/>
    <w:rsid w:val="00142FC0"/>
    <w:rsid w:val="00163DDF"/>
    <w:rsid w:val="00195307"/>
    <w:rsid w:val="001A435B"/>
    <w:rsid w:val="001C01FE"/>
    <w:rsid w:val="001D75A6"/>
    <w:rsid w:val="001F7AEB"/>
    <w:rsid w:val="00200FB5"/>
    <w:rsid w:val="00201C45"/>
    <w:rsid w:val="00203694"/>
    <w:rsid w:val="00206D8C"/>
    <w:rsid w:val="0020738B"/>
    <w:rsid w:val="00221FDE"/>
    <w:rsid w:val="00233DDA"/>
    <w:rsid w:val="002353EE"/>
    <w:rsid w:val="00241C3A"/>
    <w:rsid w:val="0026527C"/>
    <w:rsid w:val="00276518"/>
    <w:rsid w:val="002D2D14"/>
    <w:rsid w:val="002D777D"/>
    <w:rsid w:val="002E5B3C"/>
    <w:rsid w:val="00302586"/>
    <w:rsid w:val="00310D3C"/>
    <w:rsid w:val="003150E4"/>
    <w:rsid w:val="00324CD3"/>
    <w:rsid w:val="00330FD2"/>
    <w:rsid w:val="00353E51"/>
    <w:rsid w:val="0036319C"/>
    <w:rsid w:val="00380012"/>
    <w:rsid w:val="00397D6B"/>
    <w:rsid w:val="003A23A4"/>
    <w:rsid w:val="003B2DC5"/>
    <w:rsid w:val="003C1EC8"/>
    <w:rsid w:val="003D6C88"/>
    <w:rsid w:val="003D70FF"/>
    <w:rsid w:val="003F79F4"/>
    <w:rsid w:val="00400A4E"/>
    <w:rsid w:val="004064BD"/>
    <w:rsid w:val="00453C0B"/>
    <w:rsid w:val="004602D4"/>
    <w:rsid w:val="00467A63"/>
    <w:rsid w:val="00481B20"/>
    <w:rsid w:val="0048377F"/>
    <w:rsid w:val="004838D3"/>
    <w:rsid w:val="00486EC3"/>
    <w:rsid w:val="00497282"/>
    <w:rsid w:val="004A0ED1"/>
    <w:rsid w:val="004B4DAE"/>
    <w:rsid w:val="004B7612"/>
    <w:rsid w:val="004C1F85"/>
    <w:rsid w:val="004D29D8"/>
    <w:rsid w:val="004D3FF6"/>
    <w:rsid w:val="004D7D44"/>
    <w:rsid w:val="004F2066"/>
    <w:rsid w:val="00525B3A"/>
    <w:rsid w:val="00527AC7"/>
    <w:rsid w:val="005369BD"/>
    <w:rsid w:val="005452A7"/>
    <w:rsid w:val="00570C29"/>
    <w:rsid w:val="005729E7"/>
    <w:rsid w:val="0057351D"/>
    <w:rsid w:val="00576C27"/>
    <w:rsid w:val="005B0FFA"/>
    <w:rsid w:val="005F455F"/>
    <w:rsid w:val="005F4ED2"/>
    <w:rsid w:val="006109DE"/>
    <w:rsid w:val="00634292"/>
    <w:rsid w:val="006410BB"/>
    <w:rsid w:val="00655098"/>
    <w:rsid w:val="00667DB5"/>
    <w:rsid w:val="006843D9"/>
    <w:rsid w:val="006B5B26"/>
    <w:rsid w:val="006B606C"/>
    <w:rsid w:val="006D0D78"/>
    <w:rsid w:val="006E3A3F"/>
    <w:rsid w:val="006F3DA6"/>
    <w:rsid w:val="006F55B1"/>
    <w:rsid w:val="00706C6F"/>
    <w:rsid w:val="007571A1"/>
    <w:rsid w:val="0076701B"/>
    <w:rsid w:val="00772B27"/>
    <w:rsid w:val="00784725"/>
    <w:rsid w:val="00794DD6"/>
    <w:rsid w:val="00797B5D"/>
    <w:rsid w:val="007A66E9"/>
    <w:rsid w:val="007C3D60"/>
    <w:rsid w:val="007C40F5"/>
    <w:rsid w:val="007C5E22"/>
    <w:rsid w:val="007D125B"/>
    <w:rsid w:val="007D6CA3"/>
    <w:rsid w:val="007E20DA"/>
    <w:rsid w:val="007E643A"/>
    <w:rsid w:val="007F1D68"/>
    <w:rsid w:val="007F4123"/>
    <w:rsid w:val="007F5722"/>
    <w:rsid w:val="00801A10"/>
    <w:rsid w:val="008026B4"/>
    <w:rsid w:val="008148BF"/>
    <w:rsid w:val="008223C3"/>
    <w:rsid w:val="00842008"/>
    <w:rsid w:val="00882425"/>
    <w:rsid w:val="008834C5"/>
    <w:rsid w:val="0089608E"/>
    <w:rsid w:val="008B2714"/>
    <w:rsid w:val="008C477E"/>
    <w:rsid w:val="008E235C"/>
    <w:rsid w:val="008E35DC"/>
    <w:rsid w:val="009127E9"/>
    <w:rsid w:val="00913F42"/>
    <w:rsid w:val="009261C7"/>
    <w:rsid w:val="009339BB"/>
    <w:rsid w:val="00935BD8"/>
    <w:rsid w:val="00952F7B"/>
    <w:rsid w:val="009629B3"/>
    <w:rsid w:val="00964995"/>
    <w:rsid w:val="009666A6"/>
    <w:rsid w:val="00966D7D"/>
    <w:rsid w:val="009B16C2"/>
    <w:rsid w:val="009C1724"/>
    <w:rsid w:val="009D0252"/>
    <w:rsid w:val="009F17E6"/>
    <w:rsid w:val="00A171F9"/>
    <w:rsid w:val="00A271BD"/>
    <w:rsid w:val="00A32325"/>
    <w:rsid w:val="00A42E50"/>
    <w:rsid w:val="00A57A4F"/>
    <w:rsid w:val="00A852A0"/>
    <w:rsid w:val="00A913A6"/>
    <w:rsid w:val="00AA6A21"/>
    <w:rsid w:val="00AA6D4F"/>
    <w:rsid w:val="00AB710E"/>
    <w:rsid w:val="00AC3817"/>
    <w:rsid w:val="00AF5117"/>
    <w:rsid w:val="00AF53E8"/>
    <w:rsid w:val="00B17F64"/>
    <w:rsid w:val="00B35F2D"/>
    <w:rsid w:val="00B40A0C"/>
    <w:rsid w:val="00B95B0F"/>
    <w:rsid w:val="00BC2CFA"/>
    <w:rsid w:val="00BD482B"/>
    <w:rsid w:val="00BE5C2C"/>
    <w:rsid w:val="00BE73A2"/>
    <w:rsid w:val="00BF3817"/>
    <w:rsid w:val="00C0319F"/>
    <w:rsid w:val="00C06DCF"/>
    <w:rsid w:val="00C166D8"/>
    <w:rsid w:val="00C47349"/>
    <w:rsid w:val="00C57E20"/>
    <w:rsid w:val="00C63EBE"/>
    <w:rsid w:val="00C70602"/>
    <w:rsid w:val="00CA0565"/>
    <w:rsid w:val="00CA686D"/>
    <w:rsid w:val="00CB713A"/>
    <w:rsid w:val="00CC6AC6"/>
    <w:rsid w:val="00CD63D4"/>
    <w:rsid w:val="00CE5654"/>
    <w:rsid w:val="00CF10ED"/>
    <w:rsid w:val="00CF2499"/>
    <w:rsid w:val="00CF2A70"/>
    <w:rsid w:val="00CF2D4A"/>
    <w:rsid w:val="00D02243"/>
    <w:rsid w:val="00D02462"/>
    <w:rsid w:val="00D11934"/>
    <w:rsid w:val="00D2365D"/>
    <w:rsid w:val="00D30DF1"/>
    <w:rsid w:val="00D4237F"/>
    <w:rsid w:val="00D62FB5"/>
    <w:rsid w:val="00D7732A"/>
    <w:rsid w:val="00DA7514"/>
    <w:rsid w:val="00DB1064"/>
    <w:rsid w:val="00DB5E58"/>
    <w:rsid w:val="00DB7175"/>
    <w:rsid w:val="00DC5DEB"/>
    <w:rsid w:val="00DD0992"/>
    <w:rsid w:val="00DF007D"/>
    <w:rsid w:val="00DF3C7B"/>
    <w:rsid w:val="00E10459"/>
    <w:rsid w:val="00E43CFF"/>
    <w:rsid w:val="00E51DAA"/>
    <w:rsid w:val="00E67A3D"/>
    <w:rsid w:val="00E733D3"/>
    <w:rsid w:val="00E734D9"/>
    <w:rsid w:val="00E856B2"/>
    <w:rsid w:val="00EC09DA"/>
    <w:rsid w:val="00EC5A2B"/>
    <w:rsid w:val="00ED1753"/>
    <w:rsid w:val="00ED46DD"/>
    <w:rsid w:val="00EE0692"/>
    <w:rsid w:val="00F023FA"/>
    <w:rsid w:val="00F138CB"/>
    <w:rsid w:val="00F22215"/>
    <w:rsid w:val="00F53ED3"/>
    <w:rsid w:val="00F57714"/>
    <w:rsid w:val="00F6065A"/>
    <w:rsid w:val="00F65E75"/>
    <w:rsid w:val="00FB059E"/>
    <w:rsid w:val="00FB0AD2"/>
    <w:rsid w:val="00FD3304"/>
    <w:rsid w:val="00FD6039"/>
    <w:rsid w:val="00FD788A"/>
    <w:rsid w:val="00FD7C03"/>
    <w:rsid w:val="00FE1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9F47D"/>
  <w15:chartTrackingRefBased/>
  <w15:docId w15:val="{65A95886-B96E-4E16-BECC-55D2F99EF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550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50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50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50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50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50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0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47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mohsin</dc:creator>
  <cp:keywords/>
  <dc:description/>
  <cp:lastModifiedBy>faizan mohsin</cp:lastModifiedBy>
  <cp:revision>2</cp:revision>
  <dcterms:created xsi:type="dcterms:W3CDTF">2019-03-20T22:59:00Z</dcterms:created>
  <dcterms:modified xsi:type="dcterms:W3CDTF">2019-03-20T22:59:00Z</dcterms:modified>
</cp:coreProperties>
</file>