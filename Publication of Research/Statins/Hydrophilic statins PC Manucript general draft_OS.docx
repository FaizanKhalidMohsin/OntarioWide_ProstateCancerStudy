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220B2" w14:textId="77777777" w:rsidR="00BF4097" w:rsidRPr="00B7652F" w:rsidRDefault="00C12B42" w:rsidP="00BF4097">
      <w:pPr>
        <w:pStyle w:val="ListParagraph"/>
        <w:ind w:left="900"/>
        <w:jc w:val="center"/>
        <w:rPr>
          <w:rFonts w:asciiTheme="minorBidi" w:hAnsiTheme="minorBidi"/>
          <w:b/>
          <w:bCs/>
          <w:sz w:val="24"/>
          <w:szCs w:val="24"/>
          <w:lang w:val="en-CA"/>
        </w:rPr>
      </w:pPr>
      <w:r w:rsidRPr="00B7652F">
        <w:rPr>
          <w:rFonts w:asciiTheme="minorBidi" w:hAnsiTheme="minorBidi"/>
          <w:b/>
          <w:bCs/>
          <w:sz w:val="24"/>
          <w:szCs w:val="24"/>
        </w:rPr>
        <w:t xml:space="preserve">HYDROPHILIC STATINS </w:t>
      </w:r>
      <w:r w:rsidR="00376D25" w:rsidRPr="00B7652F">
        <w:rPr>
          <w:rFonts w:asciiTheme="minorBidi" w:hAnsiTheme="minorBidi"/>
          <w:b/>
          <w:bCs/>
          <w:sz w:val="24"/>
          <w:szCs w:val="24"/>
        </w:rPr>
        <w:t xml:space="preserve">DEMONSTRATE A </w:t>
      </w:r>
      <w:r w:rsidR="00660948" w:rsidRPr="00B7652F">
        <w:rPr>
          <w:rFonts w:asciiTheme="minorBidi" w:hAnsiTheme="minorBidi"/>
          <w:b/>
          <w:bCs/>
          <w:sz w:val="24"/>
          <w:szCs w:val="24"/>
        </w:rPr>
        <w:t xml:space="preserve">CONSISTENT </w:t>
      </w:r>
      <w:r w:rsidR="00376D25" w:rsidRPr="00B7652F">
        <w:rPr>
          <w:rFonts w:asciiTheme="minorBidi" w:hAnsiTheme="minorBidi"/>
          <w:b/>
          <w:bCs/>
          <w:sz w:val="24"/>
          <w:szCs w:val="24"/>
        </w:rPr>
        <w:t>BENEFICIAL EFF</w:t>
      </w:r>
      <w:ins w:id="0" w:author="Olli" w:date="2019-07-17T10:09:00Z">
        <w:r w:rsidR="008247F7">
          <w:rPr>
            <w:rFonts w:asciiTheme="minorBidi" w:hAnsiTheme="minorBidi"/>
            <w:b/>
            <w:bCs/>
            <w:sz w:val="24"/>
            <w:szCs w:val="24"/>
          </w:rPr>
          <w:t>E</w:t>
        </w:r>
      </w:ins>
      <w:r w:rsidR="00376D25" w:rsidRPr="00B7652F">
        <w:rPr>
          <w:rFonts w:asciiTheme="minorBidi" w:hAnsiTheme="minorBidi"/>
          <w:b/>
          <w:bCs/>
          <w:sz w:val="24"/>
          <w:szCs w:val="24"/>
        </w:rPr>
        <w:t xml:space="preserve">CT </w:t>
      </w:r>
      <w:r w:rsidRPr="00B7652F">
        <w:rPr>
          <w:rFonts w:asciiTheme="minorBidi" w:hAnsiTheme="minorBidi"/>
          <w:b/>
          <w:bCs/>
          <w:sz w:val="24"/>
          <w:szCs w:val="24"/>
        </w:rPr>
        <w:t>ON PROSTATE CANCER</w:t>
      </w:r>
      <w:r w:rsidR="00376D25" w:rsidRPr="00B7652F">
        <w:rPr>
          <w:rFonts w:asciiTheme="minorBidi" w:hAnsiTheme="minorBidi"/>
          <w:b/>
          <w:bCs/>
          <w:sz w:val="24"/>
          <w:szCs w:val="24"/>
        </w:rPr>
        <w:t xml:space="preserve"> OUTCOMES</w:t>
      </w:r>
    </w:p>
    <w:p w14:paraId="051D0D8E" w14:textId="77777777" w:rsidR="00C12B42" w:rsidRPr="007A5093" w:rsidRDefault="00C12B42" w:rsidP="00C12B42">
      <w:pPr>
        <w:rPr>
          <w:rFonts w:cstheme="minorHAnsi"/>
        </w:rPr>
      </w:pPr>
      <w:r w:rsidRPr="007A5093">
        <w:rPr>
          <w:rFonts w:cstheme="minorHAnsi"/>
        </w:rPr>
        <w:t>Hanan Goldberg</w:t>
      </w:r>
      <w:r w:rsidR="008852CE" w:rsidRPr="007A5093">
        <w:rPr>
          <w:rFonts w:cstheme="minorHAnsi"/>
          <w:vertAlign w:val="superscript"/>
        </w:rPr>
        <w:t>1,2</w:t>
      </w:r>
      <w:r w:rsidR="00E5475B">
        <w:rPr>
          <w:rFonts w:cstheme="minorHAnsi"/>
          <w:vertAlign w:val="superscript"/>
        </w:rPr>
        <w:t>,3</w:t>
      </w:r>
      <w:r w:rsidRPr="007A5093">
        <w:rPr>
          <w:rFonts w:cstheme="minorHAnsi"/>
        </w:rPr>
        <w:t xml:space="preserve">, Faizan </w:t>
      </w:r>
      <w:r w:rsidR="008852CE" w:rsidRPr="007A5093">
        <w:rPr>
          <w:rFonts w:cstheme="minorHAnsi"/>
        </w:rPr>
        <w:t xml:space="preserve">K. </w:t>
      </w:r>
      <w:r w:rsidRPr="007A5093">
        <w:rPr>
          <w:rFonts w:cstheme="minorHAnsi"/>
        </w:rPr>
        <w:t>Moshin</w:t>
      </w:r>
      <w:r w:rsidR="00660948">
        <w:rPr>
          <w:rFonts w:cstheme="minorHAnsi"/>
          <w:vertAlign w:val="superscript"/>
        </w:rPr>
        <w:t>4</w:t>
      </w:r>
      <w:r w:rsidRPr="007A5093">
        <w:rPr>
          <w:rFonts w:cstheme="minorHAnsi"/>
        </w:rPr>
        <w:t>,</w:t>
      </w:r>
      <w:r w:rsidR="00C67AF1">
        <w:rPr>
          <w:rFonts w:cstheme="minorHAnsi"/>
        </w:rPr>
        <w:t xml:space="preserve"> </w:t>
      </w:r>
      <w:r w:rsidR="00D872CB" w:rsidRPr="007A5093">
        <w:rPr>
          <w:rFonts w:cstheme="minorHAnsi"/>
        </w:rPr>
        <w:t>Shabbir Alibhai</w:t>
      </w:r>
      <w:r w:rsidR="00D872CB" w:rsidRPr="007A5093">
        <w:rPr>
          <w:rFonts w:cstheme="minorHAnsi"/>
          <w:vertAlign w:val="superscript"/>
        </w:rPr>
        <w:t>2,</w:t>
      </w:r>
      <w:r w:rsidR="00C67AF1">
        <w:rPr>
          <w:rFonts w:cstheme="minorHAnsi"/>
          <w:vertAlign w:val="superscript"/>
        </w:rPr>
        <w:t>5,6</w:t>
      </w:r>
      <w:r w:rsidR="00D872CB">
        <w:rPr>
          <w:rFonts w:cstheme="minorHAnsi"/>
        </w:rPr>
        <w:t xml:space="preserve"> </w:t>
      </w:r>
      <w:r w:rsidR="00D872CB" w:rsidRPr="007A5093">
        <w:rPr>
          <w:rFonts w:cstheme="minorHAnsi"/>
        </w:rPr>
        <w:t>Refik Saskin</w:t>
      </w:r>
      <w:r w:rsidR="00C67AF1">
        <w:rPr>
          <w:rFonts w:cstheme="minorHAnsi"/>
          <w:vertAlign w:val="superscript"/>
        </w:rPr>
        <w:t>5</w:t>
      </w:r>
      <w:r w:rsidR="00D872CB">
        <w:rPr>
          <w:rFonts w:cstheme="minorHAnsi"/>
        </w:rPr>
        <w:t>,</w:t>
      </w:r>
      <w:r w:rsidR="00C67AF1">
        <w:rPr>
          <w:rFonts w:cstheme="minorHAnsi"/>
        </w:rPr>
        <w:t xml:space="preserve"> </w:t>
      </w:r>
      <w:r w:rsidR="00C67AF1" w:rsidRPr="007A5093">
        <w:rPr>
          <w:rFonts w:cstheme="minorHAnsi"/>
        </w:rPr>
        <w:t>Alejandro Berlin</w:t>
      </w:r>
      <w:r w:rsidR="00C67AF1">
        <w:rPr>
          <w:rFonts w:cstheme="minorHAnsi"/>
          <w:vertAlign w:val="superscript"/>
        </w:rPr>
        <w:t>7</w:t>
      </w:r>
      <w:r w:rsidR="00C67AF1">
        <w:rPr>
          <w:rFonts w:cstheme="minorHAnsi"/>
        </w:rPr>
        <w:t xml:space="preserve">, </w:t>
      </w:r>
      <w:r w:rsidR="00D872CB">
        <w:rPr>
          <w:rFonts w:cstheme="minorHAnsi"/>
        </w:rPr>
        <w:t>C</w:t>
      </w:r>
      <w:r w:rsidRPr="007A5093">
        <w:rPr>
          <w:rFonts w:cstheme="minorHAnsi"/>
        </w:rPr>
        <w:t>hristopher J.D. Wallis</w:t>
      </w:r>
      <w:r w:rsidR="008852CE" w:rsidRPr="007A5093">
        <w:rPr>
          <w:rFonts w:cstheme="minorHAnsi"/>
          <w:vertAlign w:val="superscript"/>
        </w:rPr>
        <w:t>1</w:t>
      </w:r>
      <w:r w:rsidRPr="007A5093">
        <w:rPr>
          <w:rFonts w:cstheme="minorHAnsi"/>
        </w:rPr>
        <w:t>, Zachary Klaassen</w:t>
      </w:r>
      <w:r w:rsidR="00E5475B">
        <w:rPr>
          <w:rFonts w:cstheme="minorHAnsi"/>
          <w:vertAlign w:val="superscript"/>
        </w:rPr>
        <w:t>8</w:t>
      </w:r>
      <w:r w:rsidRPr="007A5093">
        <w:rPr>
          <w:rFonts w:cstheme="minorHAnsi"/>
        </w:rPr>
        <w:t>, Thenappan Chandrasekar</w:t>
      </w:r>
      <w:r w:rsidR="00E5475B">
        <w:rPr>
          <w:rFonts w:cstheme="minorHAnsi"/>
          <w:vertAlign w:val="superscript"/>
        </w:rPr>
        <w:t>9</w:t>
      </w:r>
      <w:r w:rsidRPr="007A5093">
        <w:rPr>
          <w:rFonts w:cstheme="minorHAnsi"/>
        </w:rPr>
        <w:t xml:space="preserve">, Ardalan </w:t>
      </w:r>
      <w:r w:rsidR="00CB1355" w:rsidRPr="007A5093">
        <w:rPr>
          <w:rFonts w:cstheme="minorHAnsi"/>
        </w:rPr>
        <w:t xml:space="preserve">E. </w:t>
      </w:r>
      <w:r w:rsidRPr="007A5093">
        <w:rPr>
          <w:rFonts w:cstheme="minorHAnsi"/>
        </w:rPr>
        <w:t>Ahmad</w:t>
      </w:r>
      <w:r w:rsidR="008852CE" w:rsidRPr="007A5093">
        <w:rPr>
          <w:rFonts w:cstheme="minorHAnsi"/>
          <w:vertAlign w:val="superscript"/>
        </w:rPr>
        <w:t>1</w:t>
      </w:r>
      <w:r w:rsidR="00CB1355" w:rsidRPr="007A5093">
        <w:rPr>
          <w:rFonts w:cstheme="minorHAnsi"/>
          <w:vertAlign w:val="superscript"/>
        </w:rPr>
        <w:t>,2</w:t>
      </w:r>
      <w:r w:rsidRPr="007A5093">
        <w:rPr>
          <w:rFonts w:cstheme="minorHAnsi"/>
        </w:rPr>
        <w:t xml:space="preserve">, </w:t>
      </w:r>
      <w:r w:rsidR="007A5093" w:rsidRPr="007A5093">
        <w:rPr>
          <w:rFonts w:cstheme="minorHAnsi"/>
        </w:rPr>
        <w:t>Rashid K. Sayyid</w:t>
      </w:r>
      <w:r w:rsidR="00E5475B">
        <w:rPr>
          <w:rFonts w:cstheme="minorHAnsi"/>
          <w:vertAlign w:val="superscript"/>
        </w:rPr>
        <w:t>8</w:t>
      </w:r>
      <w:r w:rsidR="007A5093" w:rsidRPr="007A5093">
        <w:rPr>
          <w:rFonts w:cstheme="minorHAnsi"/>
        </w:rPr>
        <w:t xml:space="preserve">, </w:t>
      </w:r>
      <w:r w:rsidR="008852CE" w:rsidRPr="007A5093">
        <w:rPr>
          <w:rFonts w:cstheme="minorHAnsi"/>
        </w:rPr>
        <w:t>Olli Saarela</w:t>
      </w:r>
      <w:r w:rsidR="00660948">
        <w:rPr>
          <w:rFonts w:cstheme="minorHAnsi"/>
          <w:vertAlign w:val="superscript"/>
        </w:rPr>
        <w:t>4</w:t>
      </w:r>
      <w:r w:rsidR="008852CE" w:rsidRPr="007A5093">
        <w:rPr>
          <w:rFonts w:cstheme="minorHAnsi"/>
        </w:rPr>
        <w:t>,</w:t>
      </w:r>
      <w:r w:rsidRPr="007A5093">
        <w:rPr>
          <w:rFonts w:cstheme="minorHAnsi"/>
        </w:rPr>
        <w:t xml:space="preserve"> </w:t>
      </w:r>
      <w:r w:rsidR="00E5475B">
        <w:rPr>
          <w:rFonts w:cstheme="minorHAnsi"/>
        </w:rPr>
        <w:t>Linda Penn</w:t>
      </w:r>
      <w:r w:rsidR="00E5475B">
        <w:rPr>
          <w:rFonts w:cstheme="minorHAnsi"/>
          <w:vertAlign w:val="superscript"/>
        </w:rPr>
        <w:t>10</w:t>
      </w:r>
      <w:r w:rsidR="00E5475B">
        <w:rPr>
          <w:rFonts w:cstheme="minorHAnsi"/>
        </w:rPr>
        <w:t xml:space="preserve">, </w:t>
      </w:r>
      <w:r w:rsidR="007A5093" w:rsidRPr="007A5093">
        <w:rPr>
          <w:rFonts w:cstheme="minorHAnsi"/>
        </w:rPr>
        <w:t>Gennady Bratslavsky</w:t>
      </w:r>
      <w:r w:rsidR="00E5475B">
        <w:rPr>
          <w:rFonts w:cstheme="minorHAnsi"/>
          <w:vertAlign w:val="superscript"/>
        </w:rPr>
        <w:t>3</w:t>
      </w:r>
      <w:r w:rsidR="007A5093" w:rsidRPr="007A5093">
        <w:rPr>
          <w:rFonts w:cstheme="minorHAnsi"/>
        </w:rPr>
        <w:t>,</w:t>
      </w:r>
      <w:r w:rsidR="008A5624" w:rsidRPr="007A5093">
        <w:rPr>
          <w:rFonts w:cstheme="minorHAnsi"/>
        </w:rPr>
        <w:t xml:space="preserve"> Girish S. Kulkarni</w:t>
      </w:r>
      <w:r w:rsidR="008A5624" w:rsidRPr="007A5093">
        <w:rPr>
          <w:rFonts w:cstheme="minorHAnsi"/>
          <w:vertAlign w:val="superscript"/>
        </w:rPr>
        <w:t>1</w:t>
      </w:r>
      <w:r w:rsidR="00C67AF1">
        <w:rPr>
          <w:rFonts w:cstheme="minorHAnsi"/>
          <w:vertAlign w:val="superscript"/>
        </w:rPr>
        <w:t>,5</w:t>
      </w:r>
      <w:r w:rsidR="008A5624" w:rsidRPr="007A5093">
        <w:rPr>
          <w:rFonts w:cstheme="minorHAnsi"/>
        </w:rPr>
        <w:t xml:space="preserve">, </w:t>
      </w:r>
      <w:r w:rsidRPr="007A5093">
        <w:rPr>
          <w:rFonts w:cstheme="minorHAnsi"/>
        </w:rPr>
        <w:t>N</w:t>
      </w:r>
      <w:r w:rsidR="008A5624" w:rsidRPr="007A5093">
        <w:rPr>
          <w:rFonts w:cstheme="minorHAnsi"/>
        </w:rPr>
        <w:t>e</w:t>
      </w:r>
      <w:r w:rsidRPr="007A5093">
        <w:rPr>
          <w:rFonts w:cstheme="minorHAnsi"/>
        </w:rPr>
        <w:t>il Fleshner</w:t>
      </w:r>
      <w:r w:rsidR="008852CE" w:rsidRPr="007A5093">
        <w:rPr>
          <w:rFonts w:cstheme="minorHAnsi"/>
          <w:vertAlign w:val="superscript"/>
        </w:rPr>
        <w:t>1,2</w:t>
      </w:r>
    </w:p>
    <w:p w14:paraId="469DBF9A" w14:textId="77777777" w:rsidR="00BF4097" w:rsidRPr="007A5093" w:rsidRDefault="008852CE" w:rsidP="008852CE">
      <w:pPr>
        <w:spacing w:line="240" w:lineRule="auto"/>
      </w:pPr>
      <w:r w:rsidRPr="007A5093">
        <w:rPr>
          <w:vertAlign w:val="superscript"/>
        </w:rPr>
        <w:t xml:space="preserve">1 </w:t>
      </w:r>
      <w:r w:rsidR="00BF4097" w:rsidRPr="007A5093">
        <w:t>Division of Urology, Department of Surgical Oncology, Princess Margaret Cancer Centre,</w:t>
      </w:r>
      <w:r w:rsidRPr="007A5093">
        <w:t xml:space="preserve"> </w:t>
      </w:r>
      <w:r w:rsidR="00BF4097" w:rsidRPr="007A5093">
        <w:t xml:space="preserve">University </w:t>
      </w:r>
      <w:r w:rsidRPr="007A5093">
        <w:t>h</w:t>
      </w:r>
      <w:r w:rsidR="00BF4097" w:rsidRPr="007A5093">
        <w:t>ealth Network and the University of Toronto, Toronto, Ontario, Canada</w:t>
      </w:r>
    </w:p>
    <w:p w14:paraId="2CCC4792" w14:textId="77777777" w:rsidR="008852CE" w:rsidRDefault="008852CE" w:rsidP="008852CE">
      <w:pPr>
        <w:spacing w:line="240" w:lineRule="auto"/>
      </w:pPr>
      <w:r w:rsidRPr="007A5093">
        <w:rPr>
          <w:vertAlign w:val="superscript"/>
        </w:rPr>
        <w:t xml:space="preserve">2 </w:t>
      </w:r>
      <w:r w:rsidRPr="007A5093">
        <w:t>Institute of Medical Science, University of Toronto, Toronto, Ontario, Canada</w:t>
      </w:r>
    </w:p>
    <w:p w14:paraId="33E27099" w14:textId="77777777" w:rsidR="00E5475B" w:rsidRDefault="00E5475B" w:rsidP="00E5475B">
      <w:pPr>
        <w:spacing w:line="240" w:lineRule="auto"/>
      </w:pPr>
      <w:r>
        <w:rPr>
          <w:vertAlign w:val="superscript"/>
        </w:rPr>
        <w:t>3</w:t>
      </w:r>
      <w:r w:rsidRPr="007A5093">
        <w:t xml:space="preserve"> Department of Urology, SUNY Upstate Medical University, Syracuse, NY, USA</w:t>
      </w:r>
    </w:p>
    <w:p w14:paraId="11067F24" w14:textId="77777777" w:rsidR="00660948" w:rsidRDefault="00660948" w:rsidP="00660948">
      <w:pPr>
        <w:spacing w:line="240" w:lineRule="auto"/>
      </w:pPr>
      <w:r>
        <w:rPr>
          <w:vertAlign w:val="superscript"/>
        </w:rPr>
        <w:t>4</w:t>
      </w:r>
      <w:r w:rsidRPr="007A5093">
        <w:rPr>
          <w:vertAlign w:val="superscript"/>
        </w:rPr>
        <w:t xml:space="preserve"> </w:t>
      </w:r>
      <w:r w:rsidRPr="007A5093">
        <w:t>Dalla Lana School of Public Health, University of Toronto, Toronto, Ontario, Canada.</w:t>
      </w:r>
    </w:p>
    <w:p w14:paraId="41484E96" w14:textId="77777777" w:rsidR="00FD6C8E" w:rsidRPr="007A5093" w:rsidRDefault="00FD6C8E" w:rsidP="00FD6C8E">
      <w:pPr>
        <w:spacing w:line="240" w:lineRule="auto"/>
      </w:pPr>
      <w:r>
        <w:rPr>
          <w:vertAlign w:val="superscript"/>
        </w:rPr>
        <w:t>5</w:t>
      </w:r>
      <w:r w:rsidRPr="007A5093">
        <w:t xml:space="preserve"> Institute for Clinical Evaluative Sciences, Toronto, Ontario, Canada</w:t>
      </w:r>
    </w:p>
    <w:p w14:paraId="0DFBA76A" w14:textId="77777777" w:rsidR="00FD6C8E" w:rsidRPr="007A5093" w:rsidRDefault="00FD6C8E" w:rsidP="00FD6C8E">
      <w:pPr>
        <w:spacing w:line="240" w:lineRule="auto"/>
      </w:pPr>
      <w:r>
        <w:rPr>
          <w:vertAlign w:val="superscript"/>
        </w:rPr>
        <w:t>6</w:t>
      </w:r>
      <w:r w:rsidRPr="007A5093">
        <w:rPr>
          <w:vertAlign w:val="superscript"/>
        </w:rPr>
        <w:t xml:space="preserve"> </w:t>
      </w:r>
      <w:r w:rsidRPr="007A5093">
        <w:t>Department of Medicine, University Health Network and University of Toronto, Toronto, Ontario, Canada</w:t>
      </w:r>
    </w:p>
    <w:p w14:paraId="0A523599" w14:textId="77777777" w:rsidR="008A5624" w:rsidRPr="007A5093" w:rsidRDefault="00C67AF1" w:rsidP="008852CE">
      <w:pPr>
        <w:spacing w:line="240" w:lineRule="auto"/>
      </w:pPr>
      <w:r>
        <w:rPr>
          <w:vertAlign w:val="superscript"/>
        </w:rPr>
        <w:t>7</w:t>
      </w:r>
      <w:r w:rsidR="008A5624" w:rsidRPr="007A5093">
        <w:t xml:space="preserve"> Radiation Medicine Program, Princess Margaret Cancer Centre, University Health Network; Department of Radiation Oncology, University of Toronto; and Techna Institute, University Health Network, Toronto, ON, Canada</w:t>
      </w:r>
    </w:p>
    <w:p w14:paraId="0EDEE8E1" w14:textId="77777777" w:rsidR="008852CE" w:rsidRPr="007A5093" w:rsidRDefault="00E5475B" w:rsidP="008852CE">
      <w:pPr>
        <w:spacing w:line="240" w:lineRule="auto"/>
      </w:pPr>
      <w:r>
        <w:rPr>
          <w:vertAlign w:val="superscript"/>
        </w:rPr>
        <w:t>8</w:t>
      </w:r>
      <w:r w:rsidR="008852CE" w:rsidRPr="007A5093">
        <w:t xml:space="preserve"> Division of Urology, Department of Surgery, Medical College of Georgia, Augusta University, Augusta, GA, USA; Georgia Cancer Center, Augusta, GA, USA.</w:t>
      </w:r>
    </w:p>
    <w:p w14:paraId="1898BF5B" w14:textId="77777777" w:rsidR="008852CE" w:rsidRDefault="00E5475B" w:rsidP="008852CE">
      <w:pPr>
        <w:spacing w:line="240" w:lineRule="auto"/>
      </w:pPr>
      <w:r>
        <w:rPr>
          <w:vertAlign w:val="superscript"/>
        </w:rPr>
        <w:t>9</w:t>
      </w:r>
      <w:r w:rsidR="008852CE" w:rsidRPr="007A5093">
        <w:t xml:space="preserve"> Department of Urology, Sidney Kimmel Cancer Center, Thomas Jefferson University, Philadelphia PA, USA</w:t>
      </w:r>
    </w:p>
    <w:p w14:paraId="36F1C1B4" w14:textId="77777777" w:rsidR="008852CE" w:rsidRDefault="00E5475B" w:rsidP="00E5475B">
      <w:pPr>
        <w:spacing w:line="240" w:lineRule="auto"/>
      </w:pPr>
      <w:r w:rsidRPr="00E5475B">
        <w:rPr>
          <w:vertAlign w:val="superscript"/>
        </w:rPr>
        <w:t>10</w:t>
      </w:r>
      <w:r>
        <w:t xml:space="preserve"> </w:t>
      </w:r>
      <w:r w:rsidRPr="00E5475B">
        <w:t>Department of Medical Biophysics, University of Toronto</w:t>
      </w:r>
      <w:r>
        <w:t xml:space="preserve">, </w:t>
      </w:r>
      <w:r w:rsidRPr="00E5475B">
        <w:t>Princess Margaret Cancer Centre, University Health Network, Toronto, Ontario</w:t>
      </w:r>
      <w:r>
        <w:t>, Canada</w:t>
      </w:r>
    </w:p>
    <w:p w14:paraId="73A0E058" w14:textId="77777777" w:rsidR="00E5475B" w:rsidRDefault="00E5475B" w:rsidP="00E5475B">
      <w:pPr>
        <w:spacing w:line="240" w:lineRule="auto"/>
      </w:pPr>
    </w:p>
    <w:p w14:paraId="7DCB7485" w14:textId="77777777" w:rsidR="00BF4097" w:rsidRPr="007A5093" w:rsidRDefault="00BF4097" w:rsidP="00BF409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A5093">
        <w:rPr>
          <w:rFonts w:ascii="Times New Roman" w:hAnsi="Times New Roman" w:cs="Times New Roman"/>
          <w:b/>
          <w:bCs/>
        </w:rPr>
        <w:t>Correspondence:</w:t>
      </w:r>
    </w:p>
    <w:p w14:paraId="01420988" w14:textId="77777777" w:rsidR="00BF4097" w:rsidRPr="007A5093" w:rsidRDefault="00BF4097" w:rsidP="009E4C6A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Hanan Goldberg, MD </w:t>
      </w:r>
    </w:p>
    <w:p w14:paraId="5D745995" w14:textId="77777777" w:rsidR="00BF4097" w:rsidRPr="007A5093" w:rsidRDefault="00BF4097" w:rsidP="009E4C6A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>Department of Surgical Oncology, Division of Urology</w:t>
      </w:r>
    </w:p>
    <w:p w14:paraId="539D854A" w14:textId="77777777" w:rsidR="00BF4097" w:rsidRPr="007A5093" w:rsidRDefault="00BF4097" w:rsidP="009E4C6A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Princess </w:t>
      </w:r>
      <w:r w:rsidRPr="007A5093">
        <w:rPr>
          <w:rFonts w:ascii="Times New Roman" w:hAnsi="Times New Roman" w:cs="Times New Roman"/>
          <w:sz w:val="24"/>
        </w:rPr>
        <w:t>Margaret</w:t>
      </w:r>
      <w:r w:rsidRPr="007A5093">
        <w:rPr>
          <w:rFonts w:ascii="Times New Roman" w:hAnsi="Times New Roman" w:cs="Times New Roman"/>
        </w:rPr>
        <w:t xml:space="preserve"> Cancer Center                                                     </w:t>
      </w:r>
    </w:p>
    <w:p w14:paraId="5D0F5D38" w14:textId="77777777" w:rsidR="00BF4097" w:rsidRPr="007A5093" w:rsidRDefault="00BF4097" w:rsidP="009E4C6A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610 University Ave, Toronto, Ontario, Canada, M5G 2M9                                                                     Mobile: +1-647-204-0206                                                                                                           </w:t>
      </w:r>
    </w:p>
    <w:p w14:paraId="3178186B" w14:textId="77777777" w:rsidR="00BF4097" w:rsidRPr="007A5093" w:rsidRDefault="00BF4097" w:rsidP="009E4C6A">
      <w:pPr>
        <w:spacing w:after="0" w:line="240" w:lineRule="auto"/>
        <w:outlineLvl w:val="0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E-Mail: </w:t>
      </w:r>
      <w:hyperlink r:id="rId7" w:history="1">
        <w:r w:rsidRPr="007A5093">
          <w:rPr>
            <w:rStyle w:val="Hyperlink"/>
            <w:rFonts w:ascii="Times New Roman" w:hAnsi="Times New Roman" w:cs="Times New Roman"/>
          </w:rPr>
          <w:t>gohanan@gmail.com</w:t>
        </w:r>
      </w:hyperlink>
    </w:p>
    <w:p w14:paraId="674D8A00" w14:textId="77777777" w:rsidR="00B7652F" w:rsidRDefault="00B7652F" w:rsidP="009E4C6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406A1" w14:textId="77777777" w:rsidR="00BF4097" w:rsidRDefault="00BF4097" w:rsidP="009E4C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A02">
        <w:rPr>
          <w:rFonts w:ascii="Times New Roman" w:hAnsi="Times New Roman" w:cs="Times New Roman"/>
          <w:b/>
          <w:bCs/>
          <w:sz w:val="24"/>
          <w:szCs w:val="24"/>
        </w:rPr>
        <w:t>Running Head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E4C6A">
        <w:rPr>
          <w:rFonts w:ascii="Times New Roman" w:hAnsi="Times New Roman" w:cs="Times New Roman"/>
          <w:sz w:val="24"/>
          <w:szCs w:val="24"/>
        </w:rPr>
        <w:t>Hydrophilic statins and Prostate cancer</w:t>
      </w:r>
    </w:p>
    <w:p w14:paraId="296F2628" w14:textId="77777777" w:rsidR="00BF4097" w:rsidRPr="00B7652F" w:rsidRDefault="00BF4097" w:rsidP="009E4C6A">
      <w:pPr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 w:rsidRPr="00B7652F">
        <w:rPr>
          <w:rFonts w:asciiTheme="minorBidi" w:hAnsiTheme="minorBidi"/>
          <w:b/>
          <w:bCs/>
          <w:sz w:val="20"/>
          <w:szCs w:val="20"/>
        </w:rPr>
        <w:t>Keywords:</w:t>
      </w:r>
      <w:r w:rsidR="009E4C6A" w:rsidRPr="00B7652F">
        <w:rPr>
          <w:rFonts w:asciiTheme="minorBidi" w:hAnsiTheme="minorBidi"/>
          <w:b/>
          <w:bCs/>
          <w:sz w:val="20"/>
          <w:szCs w:val="20"/>
        </w:rPr>
        <w:t xml:space="preserve"> Hydrophilic statins;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 xml:space="preserve"> P</w:t>
      </w:r>
      <w:r w:rsidR="009E4C6A" w:rsidRPr="00B7652F">
        <w:rPr>
          <w:rFonts w:asciiTheme="minorBidi" w:hAnsiTheme="minorBidi"/>
          <w:b/>
          <w:bCs/>
          <w:sz w:val="20"/>
          <w:szCs w:val="20"/>
        </w:rPr>
        <w:t xml:space="preserve">rostate 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 xml:space="preserve">biopsy; Prostate </w:t>
      </w:r>
      <w:r w:rsidR="009E4C6A" w:rsidRPr="00B7652F">
        <w:rPr>
          <w:rFonts w:asciiTheme="minorBidi" w:hAnsiTheme="minorBidi"/>
          <w:b/>
          <w:bCs/>
          <w:sz w:val="20"/>
          <w:szCs w:val="20"/>
        </w:rPr>
        <w:t>cancer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>; Prostate cancer</w:t>
      </w:r>
      <w:r w:rsidR="00B7652F" w:rsidRPr="00B7652F">
        <w:rPr>
          <w:rFonts w:asciiTheme="minorBidi" w:hAnsiTheme="minorBidi"/>
          <w:b/>
          <w:bCs/>
          <w:sz w:val="20"/>
          <w:szCs w:val="20"/>
        </w:rPr>
        <w:t>-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>specific survival</w:t>
      </w:r>
    </w:p>
    <w:p w14:paraId="281793F1" w14:textId="77777777" w:rsidR="00BF4097" w:rsidRDefault="00BF4097" w:rsidP="009E4C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A02"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Abstract:</w:t>
      </w:r>
      <w:r w:rsidR="00B7652F">
        <w:rPr>
          <w:rFonts w:ascii="Times New Roman" w:hAnsi="Times New Roman" w:cs="Times New Roman"/>
          <w:sz w:val="24"/>
          <w:szCs w:val="24"/>
        </w:rPr>
        <w:t xml:space="preserve"> 325</w:t>
      </w:r>
      <w:r>
        <w:rPr>
          <w:rFonts w:ascii="Times New Roman" w:hAnsi="Times New Roman" w:cs="Times New Roman"/>
          <w:sz w:val="24"/>
          <w:szCs w:val="24"/>
        </w:rPr>
        <w:t xml:space="preserve"> Manuscript: </w:t>
      </w:r>
      <w:r w:rsidR="00B7652F">
        <w:rPr>
          <w:rFonts w:ascii="Times New Roman" w:hAnsi="Times New Roman" w:cs="Times New Roman"/>
          <w:sz w:val="24"/>
          <w:szCs w:val="24"/>
        </w:rPr>
        <w:t>3040</w:t>
      </w:r>
    </w:p>
    <w:p w14:paraId="2B933C00" w14:textId="77777777" w:rsidR="00B7652F" w:rsidRDefault="00BF4097" w:rsidP="007A5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Figures: </w:t>
      </w:r>
      <w:r w:rsidR="00B7652F">
        <w:rPr>
          <w:rFonts w:ascii="Times New Roman" w:hAnsi="Times New Roman" w:cs="Times New Roman"/>
          <w:sz w:val="24"/>
          <w:szCs w:val="24"/>
        </w:rPr>
        <w:t>2 + 3 supplemental;</w:t>
      </w:r>
      <w:r w:rsidR="007A50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Tables:</w:t>
      </w:r>
      <w:r w:rsidR="00B7652F">
        <w:rPr>
          <w:rFonts w:ascii="Times New Roman" w:hAnsi="Times New Roman" w:cs="Times New Roman"/>
          <w:sz w:val="24"/>
          <w:szCs w:val="24"/>
        </w:rPr>
        <w:t xml:space="preserve"> 4 + 6 supplemental; References: 43</w:t>
      </w:r>
    </w:p>
    <w:p w14:paraId="4A718F5C" w14:textId="77777777" w:rsidR="00BF4097" w:rsidRPr="00BF4097" w:rsidRDefault="00BF4097" w:rsidP="00BF4097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Abstract</w:t>
      </w:r>
    </w:p>
    <w:p w14:paraId="0195A194" w14:textId="77777777" w:rsidR="00BF4097" w:rsidRPr="002C4A7B" w:rsidRDefault="00BF4097" w:rsidP="009E15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2C4A7B">
        <w:rPr>
          <w:rFonts w:asciiTheme="minorBidi" w:hAnsiTheme="minorBidi"/>
          <w:b/>
          <w:bCs/>
          <w:i/>
          <w:iCs/>
          <w:sz w:val="24"/>
          <w:szCs w:val="24"/>
        </w:rPr>
        <w:t xml:space="preserve">Introduction </w:t>
      </w:r>
    </w:p>
    <w:p w14:paraId="6464667B" w14:textId="77777777" w:rsidR="003315C8" w:rsidRDefault="004064DE" w:rsidP="009E151B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chemo-preventative effect of </w:t>
      </w:r>
      <w:r w:rsidR="003315C8">
        <w:rPr>
          <w:rFonts w:asciiTheme="minorBidi" w:hAnsiTheme="minorBidi"/>
          <w:sz w:val="24"/>
          <w:szCs w:val="24"/>
        </w:rPr>
        <w:t xml:space="preserve">various </w:t>
      </w:r>
      <w:r w:rsidR="00F70D69" w:rsidRPr="00F70D69">
        <w:rPr>
          <w:rFonts w:asciiTheme="minorBidi" w:hAnsiTheme="minorBidi"/>
          <w:sz w:val="24"/>
          <w:szCs w:val="24"/>
        </w:rPr>
        <w:t xml:space="preserve">medications </w:t>
      </w:r>
      <w:r w:rsidR="002978AE">
        <w:rPr>
          <w:rFonts w:asciiTheme="minorBidi" w:hAnsiTheme="minorBidi"/>
          <w:sz w:val="24"/>
          <w:szCs w:val="24"/>
        </w:rPr>
        <w:t xml:space="preserve">in prostate cancer </w:t>
      </w:r>
      <w:r w:rsidR="00F70D69" w:rsidRPr="00F70D69">
        <w:rPr>
          <w:rFonts w:asciiTheme="minorBidi" w:hAnsiTheme="minorBidi"/>
          <w:sz w:val="24"/>
          <w:szCs w:val="24"/>
        </w:rPr>
        <w:t>ha</w:t>
      </w:r>
      <w:r>
        <w:rPr>
          <w:rFonts w:asciiTheme="minorBidi" w:hAnsiTheme="minorBidi"/>
          <w:sz w:val="24"/>
          <w:szCs w:val="24"/>
        </w:rPr>
        <w:t>s</w:t>
      </w:r>
      <w:r w:rsidR="00F70D69" w:rsidRPr="00F70D69">
        <w:rPr>
          <w:rFonts w:asciiTheme="minorBidi" w:hAnsiTheme="minorBidi"/>
          <w:sz w:val="24"/>
          <w:szCs w:val="24"/>
        </w:rPr>
        <w:t xml:space="preserve"> been </w:t>
      </w:r>
      <w:r w:rsidR="002978AE">
        <w:rPr>
          <w:rFonts w:asciiTheme="minorBidi" w:hAnsiTheme="minorBidi"/>
          <w:sz w:val="24"/>
          <w:szCs w:val="24"/>
        </w:rPr>
        <w:t>previously assessed.</w:t>
      </w:r>
      <w:r w:rsidR="00F70D69" w:rsidRPr="00F70D69">
        <w:rPr>
          <w:rFonts w:asciiTheme="minorBidi" w:hAnsiTheme="minorBidi"/>
          <w:sz w:val="24"/>
          <w:szCs w:val="24"/>
        </w:rPr>
        <w:t xml:space="preserve"> The </w:t>
      </w:r>
      <w:r w:rsidR="003315C8">
        <w:rPr>
          <w:rFonts w:asciiTheme="minorBidi" w:hAnsiTheme="minorBidi"/>
          <w:sz w:val="24"/>
          <w:szCs w:val="24"/>
        </w:rPr>
        <w:t xml:space="preserve">specific </w:t>
      </w:r>
      <w:r w:rsidR="00F70D69" w:rsidRPr="00F70D69">
        <w:rPr>
          <w:rFonts w:asciiTheme="minorBidi" w:hAnsiTheme="minorBidi"/>
          <w:sz w:val="24"/>
          <w:szCs w:val="24"/>
        </w:rPr>
        <w:t xml:space="preserve">role of statins in PCa has </w:t>
      </w:r>
      <w:r w:rsidR="006C2C3C">
        <w:rPr>
          <w:rFonts w:asciiTheme="minorBidi" w:hAnsiTheme="minorBidi"/>
          <w:sz w:val="24"/>
          <w:szCs w:val="24"/>
        </w:rPr>
        <w:t>also been</w:t>
      </w:r>
      <w:r w:rsidR="00F70D69" w:rsidRPr="00F70D69">
        <w:rPr>
          <w:rFonts w:asciiTheme="minorBidi" w:hAnsiTheme="minorBidi"/>
          <w:sz w:val="24"/>
          <w:szCs w:val="24"/>
        </w:rPr>
        <w:t xml:space="preserve"> studied, but statins have </w:t>
      </w:r>
      <w:r w:rsidR="003315C8">
        <w:rPr>
          <w:rFonts w:asciiTheme="minorBidi" w:hAnsiTheme="minorBidi"/>
          <w:sz w:val="24"/>
          <w:szCs w:val="24"/>
        </w:rPr>
        <w:t>always</w:t>
      </w:r>
      <w:r w:rsidR="00F70D69" w:rsidRPr="00F70D69">
        <w:rPr>
          <w:rFonts w:asciiTheme="minorBidi" w:hAnsiTheme="minorBidi"/>
          <w:sz w:val="24"/>
          <w:szCs w:val="24"/>
        </w:rPr>
        <w:t xml:space="preserve"> been analyzed as one single group and not stratified by its various subgroups</w:t>
      </w:r>
      <w:r w:rsidR="004201F6">
        <w:rPr>
          <w:rFonts w:asciiTheme="minorBidi" w:hAnsiTheme="minorBidi"/>
          <w:sz w:val="24"/>
          <w:szCs w:val="24"/>
        </w:rPr>
        <w:t xml:space="preserve"> (hydrophobic and hydrophilic statins)</w:t>
      </w:r>
      <w:r w:rsidR="00F70D69" w:rsidRPr="00F70D69">
        <w:rPr>
          <w:rFonts w:asciiTheme="minorBidi" w:hAnsiTheme="minorBidi"/>
          <w:sz w:val="24"/>
          <w:szCs w:val="24"/>
        </w:rPr>
        <w:t>.</w:t>
      </w:r>
      <w:r w:rsidR="003315C8">
        <w:rPr>
          <w:rFonts w:asciiTheme="minorBidi" w:hAnsiTheme="minorBidi"/>
          <w:sz w:val="24"/>
          <w:szCs w:val="24"/>
        </w:rPr>
        <w:t xml:space="preserve"> Based on a previous in-vitro study demonstrating a beneficial role of a hydrophobic statin, we aimed to clinically assess the specific role of both </w:t>
      </w:r>
      <w:r w:rsidR="004201F6">
        <w:rPr>
          <w:rFonts w:asciiTheme="minorBidi" w:hAnsiTheme="minorBidi"/>
          <w:sz w:val="24"/>
          <w:szCs w:val="24"/>
        </w:rPr>
        <w:t>subgroups</w:t>
      </w:r>
      <w:r w:rsidR="003315C8">
        <w:rPr>
          <w:rFonts w:asciiTheme="minorBidi" w:hAnsiTheme="minorBidi"/>
          <w:sz w:val="24"/>
          <w:szCs w:val="24"/>
        </w:rPr>
        <w:t xml:space="preserve"> on PCa diagnosis.</w:t>
      </w:r>
    </w:p>
    <w:p w14:paraId="7ABC73F8" w14:textId="77777777" w:rsidR="00BF4097" w:rsidRDefault="00BF4097" w:rsidP="009E151B">
      <w:pPr>
        <w:spacing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2C4A7B">
        <w:rPr>
          <w:rFonts w:asciiTheme="minorBidi" w:hAnsiTheme="minorBidi"/>
          <w:b/>
          <w:bCs/>
          <w:i/>
          <w:iCs/>
          <w:sz w:val="24"/>
          <w:szCs w:val="24"/>
        </w:rPr>
        <w:t>Materials &amp; methods</w:t>
      </w:r>
    </w:p>
    <w:p w14:paraId="2AB9DCFE" w14:textId="77777777" w:rsidR="00BF4097" w:rsidRPr="002C4A7B" w:rsidRDefault="00E76C60" w:rsidP="009E151B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this</w:t>
      </w:r>
      <w:r w:rsidRPr="00E76C60">
        <w:rPr>
          <w:rFonts w:asciiTheme="minorBidi" w:hAnsiTheme="minorBidi"/>
          <w:sz w:val="24"/>
          <w:szCs w:val="24"/>
        </w:rPr>
        <w:t xml:space="preserve"> retrospective</w:t>
      </w:r>
      <w:r w:rsidR="006C2C3C">
        <w:rPr>
          <w:rFonts w:asciiTheme="minorBidi" w:hAnsiTheme="minorBidi"/>
          <w:sz w:val="24"/>
          <w:szCs w:val="24"/>
        </w:rPr>
        <w:t>,</w:t>
      </w:r>
      <w:r w:rsidRPr="00E76C60">
        <w:rPr>
          <w:rFonts w:asciiTheme="minorBidi" w:hAnsiTheme="minorBidi"/>
          <w:sz w:val="24"/>
          <w:szCs w:val="24"/>
        </w:rPr>
        <w:t xml:space="preserve"> population-based cohort study</w:t>
      </w:r>
      <w:r>
        <w:rPr>
          <w:rFonts w:asciiTheme="minorBidi" w:hAnsiTheme="minorBidi"/>
          <w:sz w:val="24"/>
          <w:szCs w:val="24"/>
        </w:rPr>
        <w:t xml:space="preserve"> </w:t>
      </w:r>
      <w:r w:rsidRPr="00E76C60">
        <w:rPr>
          <w:rFonts w:asciiTheme="minorBidi" w:hAnsiTheme="minorBidi"/>
          <w:sz w:val="24"/>
          <w:szCs w:val="24"/>
        </w:rPr>
        <w:t xml:space="preserve">data from the </w:t>
      </w:r>
      <w:commentRangeStart w:id="1"/>
      <w:r w:rsidRPr="00E76C60">
        <w:rPr>
          <w:rFonts w:asciiTheme="minorBidi" w:hAnsiTheme="minorBidi"/>
          <w:sz w:val="24"/>
          <w:szCs w:val="24"/>
        </w:rPr>
        <w:t>Institute for Clinical and Evaluative Sciences</w:t>
      </w:r>
      <w:commentRangeEnd w:id="1"/>
      <w:r w:rsidR="00834A80">
        <w:rPr>
          <w:rStyle w:val="CommentReference"/>
        </w:rPr>
        <w:commentReference w:id="1"/>
      </w:r>
      <w:r w:rsidRPr="00E76C6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was used to id</w:t>
      </w:r>
      <w:r w:rsidR="000B58B4" w:rsidRPr="000B58B4">
        <w:rPr>
          <w:rFonts w:asciiTheme="minorBidi" w:hAnsiTheme="minorBidi"/>
          <w:sz w:val="24"/>
          <w:szCs w:val="24"/>
        </w:rPr>
        <w:t>entif</w:t>
      </w:r>
      <w:r>
        <w:rPr>
          <w:rFonts w:asciiTheme="minorBidi" w:hAnsiTheme="minorBidi"/>
          <w:sz w:val="24"/>
          <w:szCs w:val="24"/>
        </w:rPr>
        <w:t>y</w:t>
      </w:r>
      <w:r w:rsidR="000B58B4" w:rsidRPr="000B58B4">
        <w:rPr>
          <w:rFonts w:asciiTheme="minorBidi" w:hAnsiTheme="minorBidi"/>
          <w:sz w:val="24"/>
          <w:szCs w:val="24"/>
        </w:rPr>
        <w:t xml:space="preserve"> all men aged 66 and </w:t>
      </w:r>
      <w:r>
        <w:rPr>
          <w:rFonts w:asciiTheme="minorBidi" w:hAnsiTheme="minorBidi"/>
          <w:sz w:val="24"/>
          <w:szCs w:val="24"/>
        </w:rPr>
        <w:t>above</w:t>
      </w:r>
      <w:r w:rsidR="000B58B4" w:rsidRPr="000B58B4">
        <w:rPr>
          <w:rFonts w:asciiTheme="minorBidi" w:hAnsiTheme="minorBidi"/>
          <w:sz w:val="24"/>
          <w:szCs w:val="24"/>
        </w:rPr>
        <w:t xml:space="preserve"> with a history of a single negative prostate biopsy</w:t>
      </w:r>
      <w:r>
        <w:rPr>
          <w:rFonts w:asciiTheme="minorBidi" w:hAnsiTheme="minorBidi"/>
          <w:sz w:val="24"/>
          <w:szCs w:val="24"/>
        </w:rPr>
        <w:t xml:space="preserve"> </w:t>
      </w:r>
      <w:r w:rsidR="000B58B4" w:rsidRPr="000B58B4">
        <w:rPr>
          <w:rFonts w:asciiTheme="minorBidi" w:hAnsiTheme="minorBidi"/>
          <w:sz w:val="24"/>
          <w:szCs w:val="24"/>
        </w:rPr>
        <w:t>in Ontario</w:t>
      </w:r>
      <w:r>
        <w:rPr>
          <w:rFonts w:asciiTheme="minorBidi" w:hAnsiTheme="minorBidi"/>
          <w:sz w:val="24"/>
          <w:szCs w:val="24"/>
        </w:rPr>
        <w:t xml:space="preserve">, </w:t>
      </w:r>
      <w:r w:rsidR="000B58B4" w:rsidRPr="000B58B4">
        <w:rPr>
          <w:rFonts w:asciiTheme="minorBidi" w:hAnsiTheme="minorBidi"/>
          <w:sz w:val="24"/>
          <w:szCs w:val="24"/>
        </w:rPr>
        <w:t>between 1994 and 2016.</w:t>
      </w:r>
      <w:r>
        <w:rPr>
          <w:rFonts w:asciiTheme="minorBidi" w:hAnsiTheme="minorBidi"/>
          <w:sz w:val="24"/>
          <w:szCs w:val="24"/>
        </w:rPr>
        <w:t xml:space="preserve"> </w:t>
      </w:r>
      <w:r w:rsidR="004201F6">
        <w:rPr>
          <w:rFonts w:asciiTheme="minorBidi" w:hAnsiTheme="minorBidi"/>
          <w:sz w:val="24"/>
          <w:szCs w:val="24"/>
        </w:rPr>
        <w:t>We analyzed t</w:t>
      </w:r>
      <w:r>
        <w:rPr>
          <w:rFonts w:asciiTheme="minorBidi" w:hAnsiTheme="minorBidi"/>
          <w:sz w:val="24"/>
          <w:szCs w:val="24"/>
        </w:rPr>
        <w:t xml:space="preserve">he effect of </w:t>
      </w:r>
      <w:r w:rsidR="000B58B4" w:rsidRPr="000B58B4">
        <w:rPr>
          <w:rFonts w:asciiTheme="minorBidi" w:hAnsiTheme="minorBidi"/>
          <w:sz w:val="24"/>
          <w:szCs w:val="24"/>
        </w:rPr>
        <w:t>commonly used medications</w:t>
      </w:r>
      <w:r>
        <w:rPr>
          <w:rFonts w:asciiTheme="minorBidi" w:hAnsiTheme="minorBidi"/>
          <w:sz w:val="24"/>
          <w:szCs w:val="24"/>
        </w:rPr>
        <w:t xml:space="preserve"> (hydrophobic and hydrophilic statins, metformin, insulin, sulfonylurea, </w:t>
      </w:r>
      <w:r w:rsidRPr="000B58B4">
        <w:rPr>
          <w:rFonts w:asciiTheme="minorBidi" w:hAnsiTheme="minorBidi"/>
          <w:sz w:val="24"/>
          <w:szCs w:val="24"/>
        </w:rPr>
        <w:t>thiazolidinediones</w:t>
      </w:r>
      <w:r>
        <w:rPr>
          <w:rFonts w:asciiTheme="minorBidi" w:hAnsiTheme="minorBidi"/>
          <w:sz w:val="24"/>
          <w:szCs w:val="24"/>
        </w:rPr>
        <w:t>, proton pump inhibitors</w:t>
      </w:r>
      <w:r w:rsidR="009E151B">
        <w:rPr>
          <w:rFonts w:asciiTheme="minorBidi" w:hAnsiTheme="minorBidi"/>
          <w:sz w:val="24"/>
          <w:szCs w:val="24"/>
        </w:rPr>
        <w:t xml:space="preserve"> [PPIs]</w:t>
      </w:r>
      <w:r>
        <w:rPr>
          <w:rFonts w:asciiTheme="minorBidi" w:hAnsiTheme="minorBidi"/>
          <w:sz w:val="24"/>
          <w:szCs w:val="24"/>
        </w:rPr>
        <w:t>, five-alpha-reductase inhibitors, alpha blockers, dipyridamole, chloroquine, and glaucoma eye drops)</w:t>
      </w:r>
      <w:r w:rsidR="000B58B4" w:rsidRPr="000B58B4">
        <w:rPr>
          <w:rFonts w:asciiTheme="minorBidi" w:hAnsiTheme="minorBidi"/>
          <w:sz w:val="24"/>
          <w:szCs w:val="24"/>
        </w:rPr>
        <w:t xml:space="preserve"> </w:t>
      </w:r>
      <w:r w:rsidR="009E151B">
        <w:rPr>
          <w:rFonts w:asciiTheme="minorBidi" w:hAnsiTheme="minorBidi"/>
          <w:sz w:val="24"/>
          <w:szCs w:val="24"/>
        </w:rPr>
        <w:t xml:space="preserve">on </w:t>
      </w:r>
      <w:r w:rsidR="000B58B4" w:rsidRPr="000B58B4">
        <w:rPr>
          <w:rFonts w:asciiTheme="minorBidi" w:hAnsiTheme="minorBidi"/>
          <w:sz w:val="24"/>
          <w:szCs w:val="24"/>
        </w:rPr>
        <w:t>the cumulative rate of PCa diagnosis</w:t>
      </w:r>
      <w:r w:rsidR="009E151B">
        <w:rPr>
          <w:rFonts w:asciiTheme="minorBidi" w:hAnsiTheme="minorBidi"/>
          <w:sz w:val="24"/>
          <w:szCs w:val="24"/>
        </w:rPr>
        <w:t>, PCa-specific death</w:t>
      </w:r>
      <w:r w:rsidR="006C2C3C">
        <w:rPr>
          <w:rFonts w:asciiTheme="minorBidi" w:hAnsiTheme="minorBidi"/>
          <w:sz w:val="24"/>
          <w:szCs w:val="24"/>
        </w:rPr>
        <w:t>,</w:t>
      </w:r>
      <w:r w:rsidR="009E151B">
        <w:rPr>
          <w:rFonts w:asciiTheme="minorBidi" w:hAnsiTheme="minorBidi"/>
          <w:sz w:val="24"/>
          <w:szCs w:val="24"/>
        </w:rPr>
        <w:t xml:space="preserve"> and risk of undergoing another prostate biopsy.</w:t>
      </w:r>
    </w:p>
    <w:p w14:paraId="375FC554" w14:textId="77777777" w:rsidR="00BF4097" w:rsidRPr="002C4A7B" w:rsidRDefault="00BF4097" w:rsidP="004F799A">
      <w:pPr>
        <w:spacing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2C4A7B">
        <w:rPr>
          <w:rFonts w:asciiTheme="minorBidi" w:hAnsiTheme="minorBidi"/>
          <w:b/>
          <w:bCs/>
          <w:i/>
          <w:iCs/>
          <w:sz w:val="24"/>
          <w:szCs w:val="24"/>
        </w:rPr>
        <w:t>Results</w:t>
      </w:r>
    </w:p>
    <w:p w14:paraId="7022052C" w14:textId="77777777" w:rsidR="00BF4097" w:rsidRPr="009E151B" w:rsidRDefault="009E151B" w:rsidP="004F799A">
      <w:pPr>
        <w:spacing w:line="240" w:lineRule="auto"/>
        <w:rPr>
          <w:rFonts w:asciiTheme="minorBidi" w:hAnsiTheme="minorBidi"/>
          <w:sz w:val="24"/>
          <w:szCs w:val="24"/>
        </w:rPr>
      </w:pPr>
      <w:r w:rsidRPr="009E151B">
        <w:rPr>
          <w:rFonts w:asciiTheme="minorBidi" w:hAnsiTheme="minorBidi"/>
          <w:sz w:val="24"/>
          <w:szCs w:val="24"/>
        </w:rPr>
        <w:t xml:space="preserve">A total of 21,512 men </w:t>
      </w:r>
      <w:r>
        <w:rPr>
          <w:rFonts w:asciiTheme="minorBidi" w:hAnsiTheme="minorBidi"/>
          <w:sz w:val="24"/>
          <w:szCs w:val="24"/>
        </w:rPr>
        <w:t xml:space="preserve">were analyzed with a </w:t>
      </w:r>
      <w:r w:rsidRPr="009E151B">
        <w:rPr>
          <w:rFonts w:asciiTheme="minorBidi" w:hAnsiTheme="minorBidi"/>
          <w:sz w:val="24"/>
          <w:szCs w:val="24"/>
        </w:rPr>
        <w:t xml:space="preserve">mean follow-up time </w:t>
      </w:r>
      <w:r>
        <w:rPr>
          <w:rFonts w:asciiTheme="minorBidi" w:hAnsiTheme="minorBidi"/>
          <w:sz w:val="24"/>
          <w:szCs w:val="24"/>
        </w:rPr>
        <w:t>of</w:t>
      </w:r>
      <w:r w:rsidRPr="009E151B">
        <w:rPr>
          <w:rFonts w:asciiTheme="minorBidi" w:hAnsiTheme="minorBidi"/>
          <w:sz w:val="24"/>
          <w:szCs w:val="24"/>
        </w:rPr>
        <w:t xml:space="preserve"> 8.06 years (5.44).</w:t>
      </w:r>
      <w:r>
        <w:rPr>
          <w:rFonts w:asciiTheme="minorBidi" w:hAnsiTheme="minorBidi"/>
          <w:sz w:val="24"/>
          <w:szCs w:val="24"/>
        </w:rPr>
        <w:t xml:space="preserve"> The most common</w:t>
      </w:r>
      <w:r w:rsidR="006C2C3C">
        <w:rPr>
          <w:rFonts w:asciiTheme="minorBidi" w:hAnsiTheme="minorBidi"/>
          <w:sz w:val="24"/>
          <w:szCs w:val="24"/>
        </w:rPr>
        <w:t>ly</w:t>
      </w:r>
      <w:r>
        <w:rPr>
          <w:rFonts w:asciiTheme="minorBidi" w:hAnsiTheme="minorBidi"/>
          <w:sz w:val="24"/>
          <w:szCs w:val="24"/>
        </w:rPr>
        <w:t xml:space="preserve"> used medications included statins (50.3%), PPIs (51.1%) and alpha</w:t>
      </w:r>
      <w:r w:rsidR="006C2C3C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blockers (39.5%). </w:t>
      </w:r>
      <w:r w:rsidRPr="009E151B">
        <w:rPr>
          <w:rFonts w:asciiTheme="minorBidi" w:hAnsiTheme="minorBidi"/>
          <w:sz w:val="24"/>
          <w:szCs w:val="24"/>
        </w:rPr>
        <w:t xml:space="preserve">A total of 24.1% were diagnosed with PCa, and 3.7% died from it. </w:t>
      </w:r>
      <w:r w:rsidR="002E4F25">
        <w:rPr>
          <w:rFonts w:asciiTheme="minorBidi" w:hAnsiTheme="minorBidi"/>
          <w:sz w:val="24"/>
          <w:szCs w:val="24"/>
        </w:rPr>
        <w:t>Any use of h</w:t>
      </w:r>
      <w:r w:rsidRPr="001C06EF">
        <w:rPr>
          <w:rFonts w:asciiTheme="minorBidi" w:hAnsiTheme="minorBidi"/>
          <w:sz w:val="24"/>
          <w:szCs w:val="24"/>
        </w:rPr>
        <w:t>ydrophilic statin</w:t>
      </w:r>
      <w:r w:rsidR="002E4F25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was</w:t>
      </w:r>
      <w:r w:rsidRPr="001C06EF">
        <w:rPr>
          <w:rFonts w:asciiTheme="minorBidi" w:hAnsiTheme="minorBidi"/>
          <w:sz w:val="24"/>
          <w:szCs w:val="24"/>
        </w:rPr>
        <w:t xml:space="preserve"> associated with </w:t>
      </w:r>
      <w:r>
        <w:rPr>
          <w:rFonts w:asciiTheme="minorBidi" w:hAnsiTheme="minorBidi"/>
          <w:sz w:val="24"/>
          <w:szCs w:val="24"/>
        </w:rPr>
        <w:t>a</w:t>
      </w:r>
      <w:r w:rsidRPr="001C06E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20%</w:t>
      </w:r>
      <w:r w:rsidR="002E4F25">
        <w:rPr>
          <w:rFonts w:asciiTheme="minorBidi" w:hAnsiTheme="minorBidi"/>
          <w:sz w:val="24"/>
          <w:szCs w:val="24"/>
        </w:rPr>
        <w:t xml:space="preserve"> (95% CI 10-28%)</w:t>
      </w:r>
      <w:r>
        <w:rPr>
          <w:rFonts w:asciiTheme="minorBidi" w:hAnsiTheme="minorBidi"/>
          <w:sz w:val="24"/>
          <w:szCs w:val="24"/>
        </w:rPr>
        <w:t xml:space="preserve">, 18% </w:t>
      </w:r>
      <w:r w:rsidR="002E4F25">
        <w:rPr>
          <w:rFonts w:asciiTheme="minorBidi" w:hAnsiTheme="minorBidi"/>
          <w:sz w:val="24"/>
          <w:szCs w:val="24"/>
        </w:rPr>
        <w:t xml:space="preserve">(95% CI 6.1-27.3%), </w:t>
      </w:r>
      <w:r>
        <w:rPr>
          <w:rFonts w:asciiTheme="minorBidi" w:hAnsiTheme="minorBidi"/>
          <w:sz w:val="24"/>
          <w:szCs w:val="24"/>
        </w:rPr>
        <w:t>and 32.4%</w:t>
      </w:r>
      <w:r w:rsidR="004201F6">
        <w:rPr>
          <w:rFonts w:asciiTheme="minorBidi" w:hAnsiTheme="minorBidi"/>
          <w:sz w:val="24"/>
          <w:szCs w:val="24"/>
        </w:rPr>
        <w:t xml:space="preserve"> (95% CI 12.9-47.5%)</w:t>
      </w:r>
      <w:r>
        <w:rPr>
          <w:rFonts w:asciiTheme="minorBidi" w:hAnsiTheme="minorBidi"/>
          <w:sz w:val="24"/>
          <w:szCs w:val="24"/>
        </w:rPr>
        <w:t xml:space="preserve"> </w:t>
      </w:r>
      <w:r w:rsidRPr="001C06EF">
        <w:rPr>
          <w:rFonts w:asciiTheme="minorBidi" w:hAnsiTheme="minorBidi"/>
          <w:sz w:val="24"/>
          <w:szCs w:val="24"/>
        </w:rPr>
        <w:t xml:space="preserve">lower </w:t>
      </w:r>
      <w:commentRangeStart w:id="2"/>
      <w:r w:rsidRPr="001C06EF">
        <w:rPr>
          <w:rFonts w:asciiTheme="minorBidi" w:hAnsiTheme="minorBidi"/>
          <w:sz w:val="24"/>
          <w:szCs w:val="24"/>
        </w:rPr>
        <w:t>risk</w:t>
      </w:r>
      <w:commentRangeEnd w:id="2"/>
      <w:r w:rsidR="008558FB">
        <w:rPr>
          <w:rStyle w:val="CommentReference"/>
        </w:rPr>
        <w:commentReference w:id="2"/>
      </w:r>
      <w:r w:rsidRPr="001C06EF">
        <w:rPr>
          <w:rFonts w:asciiTheme="minorBidi" w:hAnsiTheme="minorBidi"/>
          <w:sz w:val="24"/>
          <w:szCs w:val="24"/>
        </w:rPr>
        <w:t xml:space="preserve"> of undergoing an additional prostate biopsy</w:t>
      </w:r>
      <w:r>
        <w:rPr>
          <w:rFonts w:asciiTheme="minorBidi" w:hAnsiTheme="minorBidi"/>
          <w:sz w:val="24"/>
          <w:szCs w:val="24"/>
        </w:rPr>
        <w:t xml:space="preserve">, being diagnosed with PCa and dying from it, respectively. </w:t>
      </w:r>
      <w:r w:rsidR="00B7652F">
        <w:rPr>
          <w:rFonts w:asciiTheme="minorBidi" w:hAnsiTheme="minorBidi"/>
          <w:sz w:val="24"/>
          <w:szCs w:val="24"/>
        </w:rPr>
        <w:t>More specifically, f</w:t>
      </w:r>
      <w:r w:rsidR="004F799A">
        <w:rPr>
          <w:rFonts w:asciiTheme="minorBidi" w:hAnsiTheme="minorBidi"/>
          <w:sz w:val="24"/>
          <w:szCs w:val="24"/>
        </w:rPr>
        <w:t xml:space="preserve">or </w:t>
      </w:r>
      <w:r>
        <w:rPr>
          <w:rFonts w:asciiTheme="minorBidi" w:hAnsiTheme="minorBidi"/>
          <w:sz w:val="24"/>
          <w:szCs w:val="24"/>
        </w:rPr>
        <w:t>every six-months of</w:t>
      </w:r>
      <w:r w:rsidR="004F799A">
        <w:rPr>
          <w:rFonts w:asciiTheme="minorBidi" w:hAnsiTheme="minorBidi"/>
          <w:sz w:val="24"/>
          <w:szCs w:val="24"/>
        </w:rPr>
        <w:t xml:space="preserve"> hydrophilic statin use</w:t>
      </w:r>
      <w:r>
        <w:rPr>
          <w:rFonts w:asciiTheme="minorBidi" w:hAnsiTheme="minorBidi"/>
          <w:sz w:val="24"/>
          <w:szCs w:val="24"/>
        </w:rPr>
        <w:t xml:space="preserve"> a 3.</w:t>
      </w:r>
      <w:r w:rsidR="002E4F25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</w:rPr>
        <w:t>%</w:t>
      </w:r>
      <w:r w:rsidR="002E4F25">
        <w:rPr>
          <w:rFonts w:asciiTheme="minorBidi" w:hAnsiTheme="minorBidi"/>
          <w:sz w:val="24"/>
          <w:szCs w:val="24"/>
        </w:rPr>
        <w:t xml:space="preserve"> (95% CI 0.8-5.6%)</w:t>
      </w:r>
      <w:r>
        <w:rPr>
          <w:rFonts w:asciiTheme="minorBidi" w:hAnsiTheme="minorBidi"/>
          <w:sz w:val="24"/>
          <w:szCs w:val="24"/>
        </w:rPr>
        <w:t>, 2.7%</w:t>
      </w:r>
      <w:r w:rsidR="002E4F25">
        <w:rPr>
          <w:rFonts w:asciiTheme="minorBidi" w:hAnsiTheme="minorBidi"/>
          <w:sz w:val="24"/>
          <w:szCs w:val="24"/>
        </w:rPr>
        <w:t xml:space="preserve"> (95% CI 0.5-4.9%)</w:t>
      </w:r>
      <w:r w:rsidR="006C2C3C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and 4.3%</w:t>
      </w:r>
      <w:r w:rsidR="004201F6">
        <w:rPr>
          <w:rFonts w:asciiTheme="minorBidi" w:hAnsiTheme="minorBidi"/>
          <w:sz w:val="24"/>
          <w:szCs w:val="24"/>
        </w:rPr>
        <w:t xml:space="preserve"> (95% CI 1-8%)</w:t>
      </w:r>
      <w:r>
        <w:rPr>
          <w:rFonts w:asciiTheme="minorBidi" w:hAnsiTheme="minorBidi"/>
          <w:sz w:val="24"/>
          <w:szCs w:val="24"/>
        </w:rPr>
        <w:t xml:space="preserve"> reduced risk</w:t>
      </w:r>
      <w:r w:rsidR="004F799A">
        <w:rPr>
          <w:rFonts w:asciiTheme="minorBidi" w:hAnsiTheme="minorBidi"/>
          <w:sz w:val="24"/>
          <w:szCs w:val="24"/>
        </w:rPr>
        <w:t xml:space="preserve"> was noted</w:t>
      </w:r>
      <w:r>
        <w:rPr>
          <w:rFonts w:asciiTheme="minorBidi" w:hAnsiTheme="minorBidi"/>
          <w:sz w:val="24"/>
          <w:szCs w:val="24"/>
        </w:rPr>
        <w:t xml:space="preserve"> for undergoing an additional biopsy, being diagnosed with PCa, and dying from it, respectively.</w:t>
      </w:r>
      <w:r w:rsidRPr="009E151B">
        <w:rPr>
          <w:rFonts w:asciiTheme="minorBidi" w:hAnsiTheme="minorBidi"/>
          <w:sz w:val="24"/>
          <w:szCs w:val="24"/>
        </w:rPr>
        <w:t xml:space="preserve">  </w:t>
      </w:r>
    </w:p>
    <w:p w14:paraId="642D6B22" w14:textId="77777777" w:rsidR="00BF4097" w:rsidRDefault="00BF4097" w:rsidP="00BF4097">
      <w:pPr>
        <w:spacing w:line="48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2C4A7B">
        <w:rPr>
          <w:rFonts w:asciiTheme="minorBidi" w:hAnsiTheme="minorBidi"/>
          <w:b/>
          <w:bCs/>
          <w:i/>
          <w:iCs/>
          <w:sz w:val="24"/>
          <w:szCs w:val="24"/>
        </w:rPr>
        <w:t>Conclusion</w:t>
      </w:r>
    </w:p>
    <w:p w14:paraId="3D73E4D3" w14:textId="77777777" w:rsidR="004F799A" w:rsidRPr="004F799A" w:rsidRDefault="004F799A" w:rsidP="006C2C3C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</w:t>
      </w:r>
      <w:r w:rsidRPr="004F799A">
        <w:rPr>
          <w:rFonts w:asciiTheme="minorBidi" w:hAnsiTheme="minorBidi"/>
          <w:sz w:val="24"/>
          <w:szCs w:val="24"/>
        </w:rPr>
        <w:t xml:space="preserve">ydrophilic statins </w:t>
      </w:r>
      <w:r w:rsidR="004201F6">
        <w:rPr>
          <w:rFonts w:asciiTheme="minorBidi" w:hAnsiTheme="minorBidi"/>
          <w:sz w:val="24"/>
          <w:szCs w:val="24"/>
        </w:rPr>
        <w:t xml:space="preserve">are associated with a </w:t>
      </w:r>
      <w:r>
        <w:rPr>
          <w:rFonts w:asciiTheme="minorBidi" w:hAnsiTheme="minorBidi"/>
          <w:sz w:val="24"/>
          <w:szCs w:val="24"/>
        </w:rPr>
        <w:t>significant</w:t>
      </w:r>
      <w:r w:rsidR="00B7652F">
        <w:rPr>
          <w:rFonts w:asciiTheme="minorBidi" w:hAnsiTheme="minorBidi"/>
          <w:sz w:val="24"/>
          <w:szCs w:val="24"/>
        </w:rPr>
        <w:t>ly</w:t>
      </w:r>
      <w:r>
        <w:rPr>
          <w:rFonts w:asciiTheme="minorBidi" w:hAnsiTheme="minorBidi"/>
          <w:sz w:val="24"/>
          <w:szCs w:val="24"/>
        </w:rPr>
        <w:t xml:space="preserve"> </w:t>
      </w:r>
      <w:r w:rsidR="004201F6">
        <w:rPr>
          <w:rFonts w:asciiTheme="minorBidi" w:hAnsiTheme="minorBidi"/>
          <w:sz w:val="24"/>
          <w:szCs w:val="24"/>
        </w:rPr>
        <w:t xml:space="preserve">reduced </w:t>
      </w:r>
      <w:r>
        <w:rPr>
          <w:rFonts w:asciiTheme="minorBidi" w:hAnsiTheme="minorBidi"/>
          <w:sz w:val="24"/>
          <w:szCs w:val="24"/>
        </w:rPr>
        <w:t>risk</w:t>
      </w:r>
      <w:r w:rsidR="00B7652F">
        <w:rPr>
          <w:rFonts w:asciiTheme="minorBidi" w:hAnsiTheme="minorBidi"/>
          <w:sz w:val="24"/>
          <w:szCs w:val="24"/>
        </w:rPr>
        <w:t xml:space="preserve"> of</w:t>
      </w:r>
      <w:r w:rsidR="004201F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having another </w:t>
      </w:r>
      <w:r w:rsidRPr="004F799A">
        <w:rPr>
          <w:rFonts w:asciiTheme="minorBidi" w:hAnsiTheme="minorBidi"/>
          <w:sz w:val="24"/>
          <w:szCs w:val="24"/>
        </w:rPr>
        <w:t xml:space="preserve">prostate biopsy, </w:t>
      </w:r>
      <w:r>
        <w:rPr>
          <w:rFonts w:asciiTheme="minorBidi" w:hAnsiTheme="minorBidi"/>
          <w:sz w:val="24"/>
          <w:szCs w:val="24"/>
        </w:rPr>
        <w:t xml:space="preserve">being diagnosed with </w:t>
      </w:r>
      <w:r w:rsidRPr="004F799A">
        <w:rPr>
          <w:rFonts w:asciiTheme="minorBidi" w:hAnsiTheme="minorBidi"/>
          <w:sz w:val="24"/>
          <w:szCs w:val="24"/>
        </w:rPr>
        <w:t>PCa</w:t>
      </w:r>
      <w:r w:rsidR="006C2C3C">
        <w:rPr>
          <w:rFonts w:asciiTheme="minorBidi" w:hAnsiTheme="minorBidi"/>
          <w:sz w:val="24"/>
          <w:szCs w:val="24"/>
        </w:rPr>
        <w:t>,</w:t>
      </w:r>
      <w:r w:rsidRPr="004F799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and dying from it</w:t>
      </w:r>
      <w:r w:rsidRPr="004F799A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T</w:t>
      </w:r>
      <w:r w:rsidRPr="004F799A">
        <w:rPr>
          <w:rFonts w:asciiTheme="minorBidi" w:hAnsiTheme="minorBidi"/>
          <w:sz w:val="24"/>
          <w:szCs w:val="24"/>
        </w:rPr>
        <w:t xml:space="preserve">he </w:t>
      </w:r>
      <w:r w:rsidR="006C2C3C">
        <w:rPr>
          <w:rFonts w:asciiTheme="minorBidi" w:hAnsiTheme="minorBidi"/>
          <w:sz w:val="24"/>
          <w:szCs w:val="24"/>
        </w:rPr>
        <w:t xml:space="preserve">suggested chemo-preventative </w:t>
      </w:r>
      <w:r w:rsidRPr="004F799A">
        <w:rPr>
          <w:rFonts w:asciiTheme="minorBidi" w:hAnsiTheme="minorBidi"/>
          <w:sz w:val="24"/>
          <w:szCs w:val="24"/>
        </w:rPr>
        <w:t xml:space="preserve">effect of </w:t>
      </w:r>
      <w:r>
        <w:rPr>
          <w:rFonts w:asciiTheme="minorBidi" w:hAnsiTheme="minorBidi"/>
          <w:sz w:val="24"/>
          <w:szCs w:val="24"/>
        </w:rPr>
        <w:t xml:space="preserve">this statin subgroup </w:t>
      </w:r>
      <w:r w:rsidR="006C2C3C">
        <w:rPr>
          <w:rFonts w:asciiTheme="minorBidi" w:hAnsiTheme="minorBidi"/>
          <w:sz w:val="24"/>
          <w:szCs w:val="24"/>
        </w:rPr>
        <w:t xml:space="preserve">on PCa outcomes </w:t>
      </w:r>
      <w:r>
        <w:rPr>
          <w:rFonts w:asciiTheme="minorBidi" w:hAnsiTheme="minorBidi"/>
          <w:sz w:val="24"/>
          <w:szCs w:val="24"/>
        </w:rPr>
        <w:t>needs to be further explored</w:t>
      </w:r>
      <w:r w:rsidR="006C2C3C">
        <w:rPr>
          <w:rFonts w:asciiTheme="minorBidi" w:hAnsiTheme="minorBidi"/>
          <w:sz w:val="24"/>
          <w:szCs w:val="24"/>
        </w:rPr>
        <w:t>.</w:t>
      </w:r>
    </w:p>
    <w:p w14:paraId="221E3497" w14:textId="77777777" w:rsidR="00BF4097" w:rsidRDefault="002E4F25" w:rsidP="002E4F25">
      <w:pPr>
        <w:rPr>
          <w:b/>
          <w:bCs/>
          <w:i/>
          <w:iCs/>
        </w:rPr>
      </w:pPr>
      <w:r w:rsidRPr="002E4F25">
        <w:rPr>
          <w:b/>
          <w:bCs/>
          <w:i/>
          <w:iCs/>
        </w:rPr>
        <w:t xml:space="preserve">     </w:t>
      </w:r>
      <w:r w:rsidR="00BF4097">
        <w:rPr>
          <w:b/>
          <w:bCs/>
          <w:i/>
          <w:iCs/>
        </w:rPr>
        <w:br w:type="page"/>
      </w:r>
    </w:p>
    <w:p w14:paraId="7BD458B2" w14:textId="77777777" w:rsidR="00D04918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D04918">
        <w:rPr>
          <w:rFonts w:asciiTheme="minorBidi" w:hAnsiTheme="minorBidi"/>
          <w:b/>
          <w:bCs/>
          <w:sz w:val="24"/>
          <w:szCs w:val="24"/>
        </w:rPr>
        <w:lastRenderedPageBreak/>
        <w:t>Introduction</w:t>
      </w:r>
    </w:p>
    <w:p w14:paraId="1C5BAEAF" w14:textId="77777777" w:rsidR="00221C6C" w:rsidRDefault="00DF4152" w:rsidP="00DF694A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</w:t>
      </w:r>
      <w:r>
        <w:rPr>
          <w:rFonts w:asciiTheme="minorBidi" w:hAnsiTheme="minorBidi"/>
          <w:sz w:val="24"/>
          <w:szCs w:val="24"/>
        </w:rPr>
        <w:t>Prostate cancer (PCa) is the most common visceral cancer diagnosed in North-American men</w:t>
      </w:r>
      <w:hyperlink w:anchor="_ENREF_1" w:tooltip="Society, 2019 #15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&lt;EndNote&gt;&lt;Cite&gt;&lt;Author&gt;Society&lt;/Author&gt;&lt;Year&gt;2019&lt;/Year&gt;&lt;RecNum&gt;15&lt;/RecNum&gt;&lt;DisplayText&gt;&lt;style face="superscript"&gt;1&lt;/style&gt;&lt;/DisplayText&gt;&lt;record&gt;&lt;rec-number&gt;15&lt;/rec-number&gt;&lt;foreign-keys&gt;&lt;key app="EN" db-id="x5059z2d4zr9tjeaedux22a5zpzaz2xttdaa"&gt;15&lt;/key&gt;&lt;/foreign-keys&gt;&lt;ref-type name="Web Page"&gt;12&lt;/ref-type&gt;&lt;contributors&gt;&lt;authors&gt;&lt;author&gt;Cancer.org. American Cancer Society&lt;/author&gt;&lt;/authors&gt;&lt;/contributors&gt;&lt;titles&gt;&lt;title&gt;Key Statistics for Prostate Cancer&lt;/title&gt;&lt;/titles&gt;&lt;number&gt;2019 June 29&lt;/number&gt;&lt;dates&gt;&lt;year&gt;2019&lt;/year&gt;&lt;/dates&gt;&lt;urls&gt;&lt;related-urls&gt;&lt;url&gt;https://www.cancer.org/cancer/prostate-cancer/about/key-statistics.html.&lt;/url&gt;&lt;/related-urls&gt;&lt;/urls&gt;&lt;/record&gt;&lt;/Cite&gt;&lt;/EndNote&gt;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150F9A">
          <w:rPr>
            <w:rFonts w:asciiTheme="minorBidi" w:hAnsiTheme="minorBidi"/>
            <w:noProof/>
            <w:sz w:val="24"/>
            <w:szCs w:val="24"/>
            <w:vertAlign w:val="superscript"/>
          </w:rPr>
          <w:t>1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150F9A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  <w:r w:rsidR="00150F9A">
        <w:rPr>
          <w:rFonts w:asciiTheme="minorBidi" w:hAnsiTheme="minorBidi"/>
          <w:sz w:val="24"/>
          <w:szCs w:val="24"/>
        </w:rPr>
        <w:t>T</w:t>
      </w:r>
      <w:r>
        <w:rPr>
          <w:rFonts w:asciiTheme="minorBidi" w:hAnsiTheme="minorBidi"/>
          <w:sz w:val="24"/>
          <w:szCs w:val="24"/>
        </w:rPr>
        <w:t>he American Cancer Society estimates that in 2019</w:t>
      </w:r>
      <w:r w:rsidR="00410CFF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approximately 174,650 new cases will be diagnosed, and 31,620 cancer-specific death</w:t>
      </w:r>
      <w:r w:rsidR="006A42F0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will occur</w:t>
      </w:r>
      <w:hyperlink w:anchor="_ENREF_1" w:tooltip="Society, 2019 #15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&lt;EndNote&gt;&lt;Cite&gt;&lt;Author&gt;Society&lt;/Author&gt;&lt;Year&gt;2019&lt;/Year&gt;&lt;RecNum&gt;15&lt;/RecNum&gt;&lt;DisplayText&gt;&lt;style face="superscript"&gt;1&lt;/style&gt;&lt;/DisplayText&gt;&lt;record&gt;&lt;rec-number&gt;15&lt;/rec-number&gt;&lt;foreign-keys&gt;&lt;key app="EN" db-id="x5059z2d4zr9tjeaedux22a5zpzaz2xttdaa"&gt;15&lt;/key&gt;&lt;/foreign-keys&gt;&lt;ref-type name="Web Page"&gt;12&lt;/ref-type&gt;&lt;contributors&gt;&lt;authors&gt;&lt;author&gt;Cancer.org. American Cancer Society&lt;/author&gt;&lt;/authors&gt;&lt;/contributors&gt;&lt;titles&gt;&lt;title&gt;Key Statistics for Prostate Cancer&lt;/title&gt;&lt;/titles&gt;&lt;number&gt;2019 June 29&lt;/number&gt;&lt;dates&gt;&lt;year&gt;2019&lt;/year&gt;&lt;/dates&gt;&lt;urls&gt;&lt;related-urls&gt;&lt;url&gt;https://www.cancer.org/cancer/prostate-cancer/about/key-statistics.html.&lt;/url&gt;&lt;/related-urls&gt;&lt;/urls&gt;&lt;/record&gt;&lt;/Cite&gt;&lt;/EndNote&gt;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0A77A7">
          <w:rPr>
            <w:rFonts w:asciiTheme="minorBidi" w:hAnsiTheme="minorBidi"/>
            <w:noProof/>
            <w:sz w:val="24"/>
            <w:szCs w:val="24"/>
            <w:vertAlign w:val="superscript"/>
          </w:rPr>
          <w:t>1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. About </w:t>
      </w:r>
      <w:r w:rsidR="006A42F0">
        <w:rPr>
          <w:rFonts w:asciiTheme="minorBidi" w:hAnsiTheme="minorBidi"/>
          <w:sz w:val="24"/>
          <w:szCs w:val="24"/>
        </w:rPr>
        <w:t>1 out of 9</w:t>
      </w:r>
      <w:r>
        <w:rPr>
          <w:rFonts w:asciiTheme="minorBidi" w:hAnsiTheme="minorBidi"/>
          <w:sz w:val="24"/>
          <w:szCs w:val="24"/>
        </w:rPr>
        <w:t xml:space="preserve"> men will be diagnosed with PCa during his lifetime, with 60% developing in men older than 65, </w:t>
      </w:r>
      <w:r w:rsidR="00150F9A">
        <w:rPr>
          <w:rFonts w:asciiTheme="minorBidi" w:hAnsiTheme="minorBidi"/>
          <w:sz w:val="24"/>
          <w:szCs w:val="24"/>
        </w:rPr>
        <w:t>with</w:t>
      </w:r>
      <w:r>
        <w:rPr>
          <w:rFonts w:asciiTheme="minorBidi" w:hAnsiTheme="minorBidi"/>
          <w:sz w:val="24"/>
          <w:szCs w:val="24"/>
        </w:rPr>
        <w:t xml:space="preserve"> an average age of 66</w:t>
      </w:r>
      <w:hyperlink w:anchor="_ENREF_1" w:tooltip="Society, 2019 #15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&lt;EndNote&gt;&lt;Cite&gt;&lt;Author&gt;Society&lt;/Author&gt;&lt;Year&gt;2019&lt;/Year&gt;&lt;RecNum&gt;15&lt;/RecNum&gt;&lt;DisplayText&gt;&lt;style face="superscript"&gt;1&lt;/style&gt;&lt;/DisplayText&gt;&lt;record&gt;&lt;rec-number&gt;15&lt;/rec-number&gt;&lt;foreign-keys&gt;&lt;key app="EN" db-id="x5059z2d4zr9tjeaedux22a5zpzaz2xttdaa"&gt;15&lt;/key&gt;&lt;/foreign-keys&gt;&lt;ref-type name="Web Page"&gt;12&lt;/ref-type&gt;&lt;contributors&gt;&lt;authors&gt;&lt;author&gt;Cancer.org. American Cancer Society&lt;/author&gt;&lt;/authors&gt;&lt;/contributors&gt;&lt;titles&gt;&lt;title&gt;Key Statistics for Prostate Cancer&lt;/title&gt;&lt;/titles&gt;&lt;number&gt;2019 June 29&lt;/number&gt;&lt;dates&gt;&lt;year&gt;2019&lt;/year&gt;&lt;/dates&gt;&lt;urls&gt;&lt;related-urls&gt;&lt;url&gt;https://www.cancer.org/cancer/prostate-cancer/about/key-statistics.html.&lt;/url&gt;&lt;/related-urls&gt;&lt;/urls&gt;&lt;/record&gt;&lt;/Cite&gt;&lt;/EndNote&gt;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0A77A7">
          <w:rPr>
            <w:rFonts w:asciiTheme="minorBidi" w:hAnsiTheme="minorBidi"/>
            <w:noProof/>
            <w:sz w:val="24"/>
            <w:szCs w:val="24"/>
            <w:vertAlign w:val="superscript"/>
          </w:rPr>
          <w:t>1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. </w:t>
      </w:r>
    </w:p>
    <w:p w14:paraId="04493988" w14:textId="77777777" w:rsidR="0014219C" w:rsidRDefault="00221C6C" w:rsidP="007A4EF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</w:t>
      </w:r>
      <w:r>
        <w:rPr>
          <w:rFonts w:asciiTheme="minorBidi" w:hAnsiTheme="minorBidi"/>
          <w:sz w:val="24"/>
          <w:szCs w:val="24"/>
        </w:rPr>
        <w:t xml:space="preserve">Various medications have been </w:t>
      </w:r>
      <w:r w:rsidR="00150F9A">
        <w:rPr>
          <w:rFonts w:asciiTheme="minorBidi" w:hAnsiTheme="minorBidi"/>
          <w:sz w:val="24"/>
          <w:szCs w:val="24"/>
        </w:rPr>
        <w:t>assess</w:t>
      </w:r>
      <w:r w:rsidR="007A4EF3">
        <w:rPr>
          <w:rFonts w:asciiTheme="minorBidi" w:hAnsiTheme="minorBidi"/>
          <w:sz w:val="24"/>
          <w:szCs w:val="24"/>
        </w:rPr>
        <w:t>ed regarding</w:t>
      </w:r>
      <w:r w:rsidR="00150F9A">
        <w:rPr>
          <w:rFonts w:asciiTheme="minorBidi" w:hAnsiTheme="minorBidi"/>
          <w:sz w:val="24"/>
          <w:szCs w:val="24"/>
        </w:rPr>
        <w:t xml:space="preserve"> their role in </w:t>
      </w:r>
      <w:r w:rsidR="00557440">
        <w:rPr>
          <w:rFonts w:asciiTheme="minorBidi" w:hAnsiTheme="minorBidi"/>
          <w:sz w:val="24"/>
          <w:szCs w:val="24"/>
        </w:rPr>
        <w:t>lowering</w:t>
      </w:r>
      <w:r w:rsidR="007A4EF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PCa diagnosis rates and improv</w:t>
      </w:r>
      <w:r w:rsidR="00150F9A">
        <w:rPr>
          <w:rFonts w:asciiTheme="minorBidi" w:hAnsiTheme="minorBidi"/>
          <w:sz w:val="24"/>
          <w:szCs w:val="24"/>
        </w:rPr>
        <w:t>ing</w:t>
      </w:r>
      <w:r>
        <w:rPr>
          <w:rFonts w:asciiTheme="minorBidi" w:hAnsiTheme="minorBidi"/>
          <w:sz w:val="24"/>
          <w:szCs w:val="24"/>
        </w:rPr>
        <w:t xml:space="preserve"> PCa-specific outcomes. The</w:t>
      </w:r>
      <w:r w:rsidR="00150F9A">
        <w:rPr>
          <w:rFonts w:asciiTheme="minorBidi" w:hAnsiTheme="minorBidi"/>
          <w:sz w:val="24"/>
          <w:szCs w:val="24"/>
        </w:rPr>
        <w:t>se</w:t>
      </w:r>
      <w:r>
        <w:rPr>
          <w:rFonts w:asciiTheme="minorBidi" w:hAnsiTheme="minorBidi"/>
          <w:sz w:val="24"/>
          <w:szCs w:val="24"/>
        </w:rPr>
        <w:t xml:space="preserve"> include prostate</w:t>
      </w:r>
      <w:r w:rsidR="007A4EF3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specific drugs such as five-alpha-reductase-inhibitors</w:t>
      </w:r>
      <w:hyperlink w:anchor="_ENREF_2" w:tooltip="Sarkar, 2019 #19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PEVuZE5vdGU+PENpdGU+PEF1dGhvcj5TYXJrYXI8L0F1dGhvcj48WWVhcj4yMDE5PC9ZZWFyPjxS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PEVuZE5vdGU+PENpdGU+PEF1dGhvcj5TYXJrYXI8L0F1dGhvcj48WWVhcj4yMDE5PC9ZZWFyPjxS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B174AA">
          <w:rPr>
            <w:rFonts w:asciiTheme="minorBidi" w:hAnsiTheme="minorBidi"/>
            <w:noProof/>
            <w:sz w:val="24"/>
            <w:szCs w:val="24"/>
            <w:vertAlign w:val="superscript"/>
          </w:rPr>
          <w:t>2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 and alpha blockers</w:t>
      </w:r>
      <w:hyperlink w:anchor="_ENREF_3" w:tooltip="Loeb, 2013 #20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&lt;EndNote&gt;&lt;Cite&gt;&lt;Author&gt;Loeb&lt;/Author&gt;&lt;Year&gt;2013&lt;/Year&gt;&lt;RecNum&gt;20&lt;/RecNum&gt;&lt;DisplayText&gt;&lt;style face="superscript"&gt;3&lt;/style&gt;&lt;/DisplayText&gt;&lt;record&gt;&lt;rec-number&gt;20&lt;/rec-number&gt;&lt;foreign-keys&gt;&lt;key app="EN" db-id="x5059z2d4zr9tjeaedux22a5zpzaz2xttdaa"&gt;20&lt;/key&gt;&lt;/foreign-keys&gt;&lt;ref-type name="Journal Article"&gt;17&lt;/ref-type&gt;&lt;contributors&gt;&lt;authors&gt;&lt;author&gt;Loeb, S.&lt;/author&gt;&lt;author&gt;Gupta, A.&lt;/author&gt;&lt;author&gt;Losonczy, L.&lt;/author&gt;&lt;author&gt;Tosoian, J.&lt;/author&gt;&lt;author&gt;Walsh, P. C.&lt;/author&gt;&lt;/authors&gt;&lt;/contributors&gt;&lt;auth-address&gt;Department of Urology, New York University, New York, New York, USA. stacyloeb@gmail.com&lt;/auth-address&gt;&lt;titles&gt;&lt;title&gt;Does benign prostatic hyperplasia treatment with alpha-blockers affect prostate cancer risk?&lt;/title&gt;&lt;secondary-title&gt;Curr Opin Urol&lt;/secondary-title&gt;&lt;alt-title&gt;Current opinion in urology&lt;/alt-title&gt;&lt;/titles&gt;&lt;periodical&gt;&lt;full-title&gt;Curr Opin Urol&lt;/full-title&gt;&lt;abbr-1&gt;Current opinion in urology&lt;/abbr-1&gt;&lt;/periodical&gt;&lt;alt-periodical&gt;&lt;full-title&gt;Curr Opin Urol&lt;/full-title&gt;&lt;abbr-1&gt;Current opinion in urology&lt;/abbr-1&gt;&lt;/alt-periodical&gt;&lt;pages&gt;2-4&lt;/pages&gt;&lt;volume&gt;23&lt;/volume&gt;&lt;number&gt;1&lt;/number&gt;&lt;edition&gt;2012/11/20&lt;/edition&gt;&lt;keywords&gt;&lt;keyword&gt;Adrenergic alpha-Antagonists/*adverse effects/*therapeutic use&lt;/keyword&gt;&lt;keyword&gt;Humans&lt;/keyword&gt;&lt;keyword&gt;Male&lt;/keyword&gt;&lt;keyword&gt;Prostatic Hyperplasia/*drug therapy&lt;/keyword&gt;&lt;keyword&gt;Prostatic Neoplasms/*epidemiology/mortality&lt;/keyword&gt;&lt;keyword&gt;Risk Factors&lt;/keyword&gt;&lt;keyword&gt;Survival Rate&lt;/keyword&gt;&lt;keyword&gt;Treatment Outcome&lt;/keyword&gt;&lt;/keywords&gt;&lt;dates&gt;&lt;year&gt;2013&lt;/year&gt;&lt;pub-dates&gt;&lt;date&gt;Jan&lt;/date&gt;&lt;/pub-dates&gt;&lt;/dates&gt;&lt;isbn&gt;0963-0643&lt;/isbn&gt;&lt;accession-num&gt;23159990&lt;/accession-num&gt;&lt;urls&gt;&lt;/urls&gt;&lt;electronic-resource-num&gt;10.1097/MOU.0b013e32835abcf2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B174AA">
          <w:rPr>
            <w:rFonts w:asciiTheme="minorBidi" w:hAnsiTheme="minorBidi"/>
            <w:noProof/>
            <w:sz w:val="24"/>
            <w:szCs w:val="24"/>
            <w:vertAlign w:val="superscript"/>
          </w:rPr>
          <w:t>3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, and other </w:t>
      </w:r>
      <w:r w:rsidR="00150F9A">
        <w:rPr>
          <w:rFonts w:asciiTheme="minorBidi" w:hAnsiTheme="minorBidi"/>
          <w:sz w:val="24"/>
          <w:szCs w:val="24"/>
        </w:rPr>
        <w:t xml:space="preserve">commonly used </w:t>
      </w:r>
      <w:r>
        <w:rPr>
          <w:rFonts w:asciiTheme="minorBidi" w:hAnsiTheme="minorBidi"/>
          <w:sz w:val="24"/>
          <w:szCs w:val="24"/>
        </w:rPr>
        <w:t>medication</w:t>
      </w:r>
      <w:r w:rsidR="0014219C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,</w:t>
      </w:r>
      <w:r w:rsidR="0071035D">
        <w:rPr>
          <w:rFonts w:asciiTheme="minorBidi" w:hAnsiTheme="minorBidi"/>
          <w:sz w:val="24"/>
          <w:szCs w:val="24"/>
        </w:rPr>
        <w:t xml:space="preserve"> such as </w:t>
      </w:r>
      <w:r>
        <w:rPr>
          <w:rFonts w:asciiTheme="minorBidi" w:hAnsiTheme="minorBidi"/>
          <w:sz w:val="24"/>
          <w:szCs w:val="24"/>
        </w:rPr>
        <w:t>metformin</w:t>
      </w:r>
      <w:hyperlink w:anchor="_ENREF_4" w:tooltip="Margel, 2013 #21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PEVuZE5vdGU+PENpdGU+PEF1dGhvcj5NYXJnZWw8L0F1dGhvcj48WWVhcj4yMDEzPC9ZZWFyPjxS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PEVuZE5vdGU+PENpdGU+PEF1dGhvcj5NYXJnZWw8L0F1dGhvcj48WWVhcj4yMDEzPC9ZZWFyPjxS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B174AA">
          <w:rPr>
            <w:rFonts w:asciiTheme="minorBidi" w:hAnsiTheme="minorBidi"/>
            <w:noProof/>
            <w:sz w:val="24"/>
            <w:szCs w:val="24"/>
            <w:vertAlign w:val="superscript"/>
          </w:rPr>
          <w:t>4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, proton pump inhibitors</w:t>
      </w:r>
      <w:r w:rsidR="00557440">
        <w:rPr>
          <w:rFonts w:asciiTheme="minorBidi" w:hAnsiTheme="minorBidi"/>
          <w:sz w:val="24"/>
          <w:szCs w:val="24"/>
        </w:rPr>
        <w:t xml:space="preserve"> (PPIs)</w:t>
      </w:r>
      <w:hyperlink w:anchor="_ENREF_5" w:tooltip="Halfdanarson, 2019 #22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ZWFyPjxSZWNOdW0+MjI8L1JlY051bT48RGlzcGxheVRleHQ+PHN0eWxlIGZhY2U9InN1cGVyc2Ny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ZWFyPjxSZWNOdW0+MjI8L1JlY051bT48RGlzcGxheVRleHQ+PHN0eWxlIGZhY2U9InN1cGVyc2Ny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417F16">
          <w:rPr>
            <w:rFonts w:asciiTheme="minorBidi" w:hAnsiTheme="minorBidi"/>
            <w:noProof/>
            <w:sz w:val="24"/>
            <w:szCs w:val="24"/>
            <w:vertAlign w:val="superscript"/>
          </w:rPr>
          <w:t>5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, and statins</w:t>
      </w:r>
      <w:hyperlink w:anchor="_ENREF_6" w:tooltip="Nielsen, 2012 #17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&lt;EndNote&gt;&lt;Cite&gt;&lt;Author&gt;Nielsen&lt;/Author&gt;&lt;Year&gt;2012&lt;/Year&gt;&lt;RecNum&gt;17&lt;/RecNum&gt;&lt;DisplayText&gt;&lt;style face="superscript"&gt;6&lt;/style&gt;&lt;/DisplayText&gt;&lt;record&gt;&lt;rec-number&gt;17&lt;/rec-number&gt;&lt;foreign-keys&gt;&lt;key app="EN" db-id="x5059z2d4zr9tjeaedux22a5zpzaz2xttdaa"&gt;17&lt;/key&gt;&lt;/foreign-keys&gt;&lt;ref-type name="Journal Article"&gt;17&lt;/ref-type&gt;&lt;contributors&gt;&lt;authors&gt;&lt;author&gt;Nielsen, Sune F.&lt;/author&gt;&lt;author&gt;Nordestgaard, Børge G.&lt;/author&gt;&lt;author&gt;Bojesen, Stig E.&lt;/author&gt;&lt;/authors&gt;&lt;/contributors&gt;&lt;titles&gt;&lt;title&gt;Statin Use and Reduced Cancer-Related Mortality&lt;/title&gt;&lt;secondary-title&gt;New England Journal of Medicine&lt;/secondary-title&gt;&lt;/titles&gt;&lt;periodical&gt;&lt;full-title&gt;New England Journal of Medicine&lt;/full-title&gt;&lt;/periodical&gt;&lt;pages&gt;1792-1802&lt;/pages&gt;&lt;volume&gt;367&lt;/volume&gt;&lt;number&gt;19&lt;/number&gt;&lt;dates&gt;&lt;year&gt;2012&lt;/year&gt;&lt;/dates&gt;&lt;accession-num&gt;23134381&lt;/accession-num&gt;&lt;urls&gt;&lt;related-urls&gt;&lt;url&gt;https://www.nejm.org/doi/full/10.1056/NEJMoa1201735&lt;/url&gt;&lt;/related-urls&gt;&lt;/urls&gt;&lt;electronic-resource-num&gt;10.1056/NEJMoa1201735&lt;/electronic-resource-num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417F16">
          <w:rPr>
            <w:rFonts w:asciiTheme="minorBidi" w:hAnsiTheme="minorBidi"/>
            <w:noProof/>
            <w:sz w:val="24"/>
            <w:szCs w:val="24"/>
            <w:vertAlign w:val="superscript"/>
          </w:rPr>
          <w:t>6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. The role of statins in PCa and other </w:t>
      </w:r>
      <w:r w:rsidR="00347E4B">
        <w:rPr>
          <w:rFonts w:asciiTheme="minorBidi" w:hAnsiTheme="minorBidi"/>
          <w:sz w:val="24"/>
          <w:szCs w:val="24"/>
        </w:rPr>
        <w:t>malignancies</w:t>
      </w:r>
      <w:r>
        <w:rPr>
          <w:rFonts w:asciiTheme="minorBidi" w:hAnsiTheme="minorBidi"/>
          <w:sz w:val="24"/>
          <w:szCs w:val="24"/>
        </w:rPr>
        <w:t xml:space="preserve"> </w:t>
      </w:r>
      <w:r w:rsidR="00B51F95">
        <w:rPr>
          <w:rFonts w:asciiTheme="minorBidi" w:hAnsiTheme="minorBidi"/>
          <w:sz w:val="24"/>
          <w:szCs w:val="24"/>
        </w:rPr>
        <w:t>has</w:t>
      </w:r>
      <w:r>
        <w:rPr>
          <w:rFonts w:asciiTheme="minorBidi" w:hAnsiTheme="minorBidi"/>
          <w:sz w:val="24"/>
          <w:szCs w:val="24"/>
        </w:rPr>
        <w:t xml:space="preserve"> been </w:t>
      </w:r>
      <w:r w:rsidR="00347E4B">
        <w:rPr>
          <w:rFonts w:asciiTheme="minorBidi" w:hAnsiTheme="minorBidi"/>
          <w:sz w:val="24"/>
          <w:szCs w:val="24"/>
        </w:rPr>
        <w:t xml:space="preserve">extensively </w:t>
      </w:r>
      <w:r>
        <w:rPr>
          <w:rFonts w:asciiTheme="minorBidi" w:hAnsiTheme="minorBidi"/>
          <w:sz w:val="24"/>
          <w:szCs w:val="24"/>
        </w:rPr>
        <w:t xml:space="preserve">studied, but </w:t>
      </w:r>
      <w:r w:rsidR="00643747">
        <w:rPr>
          <w:rFonts w:asciiTheme="minorBidi" w:hAnsiTheme="minorBidi"/>
          <w:sz w:val="24"/>
          <w:szCs w:val="24"/>
        </w:rPr>
        <w:t>statins have mostly been analyzed</w:t>
      </w:r>
      <w:r>
        <w:rPr>
          <w:rFonts w:asciiTheme="minorBidi" w:hAnsiTheme="minorBidi"/>
          <w:sz w:val="24"/>
          <w:szCs w:val="24"/>
        </w:rPr>
        <w:t xml:space="preserve"> as one </w:t>
      </w:r>
      <w:r w:rsidR="00B51F95">
        <w:rPr>
          <w:rFonts w:asciiTheme="minorBidi" w:hAnsiTheme="minorBidi"/>
          <w:sz w:val="24"/>
          <w:szCs w:val="24"/>
        </w:rPr>
        <w:t>single</w:t>
      </w:r>
      <w:r w:rsidR="0014219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group and not</w:t>
      </w:r>
      <w:r w:rsidR="0014219C">
        <w:rPr>
          <w:rFonts w:asciiTheme="minorBidi" w:hAnsiTheme="minorBidi"/>
          <w:sz w:val="24"/>
          <w:szCs w:val="24"/>
        </w:rPr>
        <w:t xml:space="preserve"> </w:t>
      </w:r>
      <w:r w:rsidR="00643747">
        <w:rPr>
          <w:rFonts w:asciiTheme="minorBidi" w:hAnsiTheme="minorBidi"/>
          <w:sz w:val="24"/>
          <w:szCs w:val="24"/>
        </w:rPr>
        <w:t>stratified by</w:t>
      </w:r>
      <w:r w:rsidR="00347E4B">
        <w:rPr>
          <w:rFonts w:asciiTheme="minorBidi" w:hAnsiTheme="minorBidi"/>
          <w:sz w:val="24"/>
          <w:szCs w:val="24"/>
        </w:rPr>
        <w:t xml:space="preserve"> its </w:t>
      </w:r>
      <w:r w:rsidR="00643747">
        <w:rPr>
          <w:rFonts w:asciiTheme="minorBidi" w:hAnsiTheme="minorBidi"/>
          <w:sz w:val="24"/>
          <w:szCs w:val="24"/>
        </w:rPr>
        <w:t>various</w:t>
      </w:r>
      <w:r w:rsidR="0014219C">
        <w:rPr>
          <w:rFonts w:asciiTheme="minorBidi" w:hAnsiTheme="minorBidi"/>
          <w:sz w:val="24"/>
          <w:szCs w:val="24"/>
        </w:rPr>
        <w:t xml:space="preserve"> subgroups</w:t>
      </w:r>
      <w:r w:rsidR="007A4EF3">
        <w:rPr>
          <w:rFonts w:asciiTheme="minorBidi" w:hAnsiTheme="minorBidi"/>
          <w:sz w:val="24"/>
          <w:szCs w:val="24"/>
        </w:rPr>
        <w:t>.</w:t>
      </w:r>
    </w:p>
    <w:p w14:paraId="0830D49A" w14:textId="77777777" w:rsidR="00655B61" w:rsidRDefault="0014219C" w:rsidP="00347E4B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211324">
        <w:rPr>
          <w:rFonts w:asciiTheme="minorBidi" w:hAnsiTheme="minorBidi"/>
          <w:sz w:val="24"/>
          <w:szCs w:val="24"/>
        </w:rPr>
        <w:t>Statins, also known as</w:t>
      </w:r>
      <w:r>
        <w:rPr>
          <w:rFonts w:asciiTheme="minorBidi" w:hAnsiTheme="minorBidi"/>
          <w:sz w:val="24"/>
          <w:szCs w:val="24"/>
        </w:rPr>
        <w:t xml:space="preserve"> </w:t>
      </w:r>
      <w:r w:rsidR="00211324" w:rsidRPr="00211324">
        <w:rPr>
          <w:rFonts w:asciiTheme="minorBidi" w:hAnsiTheme="minorBidi"/>
          <w:sz w:val="24"/>
          <w:szCs w:val="24"/>
        </w:rPr>
        <w:t>3-hydroxy-3-methylglutaryl coenzyme A reductase</w:t>
      </w:r>
      <w:r w:rsidR="00605DDB">
        <w:rPr>
          <w:rFonts w:asciiTheme="minorBidi" w:hAnsiTheme="minorBidi"/>
          <w:sz w:val="24"/>
          <w:szCs w:val="24"/>
        </w:rPr>
        <w:t xml:space="preserve"> (HMGCR)</w:t>
      </w:r>
      <w:r w:rsidR="00211324">
        <w:rPr>
          <w:rFonts w:asciiTheme="minorBidi" w:hAnsiTheme="minorBidi"/>
          <w:sz w:val="24"/>
          <w:szCs w:val="24"/>
        </w:rPr>
        <w:t xml:space="preserve"> </w:t>
      </w:r>
      <w:r w:rsidR="00211324" w:rsidRPr="00211324">
        <w:rPr>
          <w:rFonts w:asciiTheme="minorBidi" w:hAnsiTheme="minorBidi"/>
          <w:sz w:val="24"/>
          <w:szCs w:val="24"/>
        </w:rPr>
        <w:t>inhibitors</w:t>
      </w:r>
      <w:r w:rsidR="00211324">
        <w:rPr>
          <w:rFonts w:asciiTheme="minorBidi" w:hAnsiTheme="minorBidi"/>
          <w:sz w:val="24"/>
          <w:szCs w:val="24"/>
        </w:rPr>
        <w:t>, are mainly used to</w:t>
      </w:r>
      <w:r w:rsidR="00211324" w:rsidRPr="00211324">
        <w:rPr>
          <w:rFonts w:asciiTheme="minorBidi" w:hAnsiTheme="minorBidi"/>
          <w:sz w:val="24"/>
          <w:szCs w:val="24"/>
        </w:rPr>
        <w:t xml:space="preserve"> improve lipid profiles and reduce cardiovascular</w:t>
      </w:r>
      <w:r w:rsidR="00211324">
        <w:rPr>
          <w:rFonts w:asciiTheme="minorBidi" w:hAnsiTheme="minorBidi"/>
          <w:sz w:val="24"/>
          <w:szCs w:val="24"/>
        </w:rPr>
        <w:t xml:space="preserve"> </w:t>
      </w:r>
      <w:r w:rsidR="00211324" w:rsidRPr="00211324">
        <w:rPr>
          <w:rFonts w:asciiTheme="minorBidi" w:hAnsiTheme="minorBidi"/>
          <w:sz w:val="24"/>
          <w:szCs w:val="24"/>
        </w:rPr>
        <w:t>morbidity and mortality</w:t>
      </w:r>
      <w:hyperlink w:anchor="_ENREF_7" w:tooltip="Eisenberg, 1998 #16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&lt;EndNote&gt;&lt;Cite&gt;&lt;Author&gt;Eisenberg&lt;/Author&gt;&lt;Year&gt;1998&lt;/Year&gt;&lt;RecNum&gt;16&lt;/RecNum&gt;&lt;DisplayText&gt;&lt;style face="superscript"&gt;7&lt;/style&gt;&lt;/DisplayText&gt;&lt;record&gt;&lt;rec-number&gt;16&lt;/rec-number&gt;&lt;foreign-keys&gt;&lt;key app="EN" db-id="x5059z2d4zr9tjeaedux22a5zpzaz2xttdaa"&gt;16&lt;/key&gt;&lt;/foreign-keys&gt;&lt;ref-type name="Journal Article"&gt;17&lt;/ref-type&gt;&lt;contributors&gt;&lt;authors&gt;&lt;author&gt;Eisenberg, D. A.&lt;/author&gt;&lt;/authors&gt;&lt;/contributors&gt;&lt;auth-address&gt;Foothill Cardiology/California Medical Group, University of Southern California, Los Angeles, USA.&lt;/auth-address&gt;&lt;titles&gt;&lt;title&gt;Cholesterol lowering in the management of coronary artery disease: the clinical implications of recent trials&lt;/title&gt;&lt;secondary-title&gt;Am J Med&lt;/secondary-title&gt;&lt;alt-title&gt;The American journal of medicine&lt;/alt-title&gt;&lt;/titles&gt;&lt;periodical&gt;&lt;full-title&gt;Am J Med&lt;/full-title&gt;&lt;abbr-1&gt;The American journal of medicine&lt;/abbr-1&gt;&lt;/periodical&gt;&lt;alt-periodical&gt;&lt;full-title&gt;Am J Med&lt;/full-title&gt;&lt;abbr-1&gt;The American journal of medicine&lt;/abbr-1&gt;&lt;/alt-periodical&gt;&lt;pages&gt;2s-5s&lt;/pages&gt;&lt;volume&gt;104&lt;/volume&gt;&lt;number&gt;2a&lt;/number&gt;&lt;edition&gt;1998/04/29&lt;/edition&gt;&lt;keywords&gt;&lt;keyword&gt;Anticholesteremic Agents/*therapeutic use&lt;/keyword&gt;&lt;keyword&gt;Cholesterol, LDL/blood&lt;/keyword&gt;&lt;keyword&gt;Coronary Disease/*drug therapy/etiology/*prevention &amp;amp; control&lt;/keyword&gt;&lt;keyword&gt;Humans&lt;/keyword&gt;&lt;keyword&gt;Hypercholesterolemia/blood/*complications&lt;/keyword&gt;&lt;keyword&gt;Pravastatin/therapeutic use&lt;/keyword&gt;&lt;keyword&gt;Randomized Controlled Trials as Topic&lt;/keyword&gt;&lt;/keywords&gt;&lt;dates&gt;&lt;year&gt;1998&lt;/year&gt;&lt;pub-dates&gt;&lt;date&gt;Feb 23&lt;/date&gt;&lt;/pub-dates&gt;&lt;/dates&gt;&lt;isbn&gt;0002-9343 (Print)&amp;#xD;0002-9343&lt;/isbn&gt;&lt;accession-num&gt;9550499&lt;/accession-num&gt;&lt;urls&gt;&lt;/urls&gt;&lt;electronic-resource-num&gt;10.1016/s0002-9343(98)00038-2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417F16">
          <w:rPr>
            <w:rFonts w:asciiTheme="minorBidi" w:hAnsiTheme="minorBidi"/>
            <w:noProof/>
            <w:sz w:val="24"/>
            <w:szCs w:val="24"/>
            <w:vertAlign w:val="superscript"/>
          </w:rPr>
          <w:t>7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211324">
        <w:rPr>
          <w:rFonts w:asciiTheme="minorBidi" w:hAnsiTheme="minorBidi"/>
          <w:sz w:val="24"/>
          <w:szCs w:val="24"/>
        </w:rPr>
        <w:t xml:space="preserve">. </w:t>
      </w:r>
      <w:r w:rsidR="00605DDB" w:rsidRPr="00605DDB">
        <w:rPr>
          <w:rFonts w:asciiTheme="minorBidi" w:hAnsiTheme="minorBidi"/>
          <w:sz w:val="24"/>
          <w:szCs w:val="24"/>
        </w:rPr>
        <w:t>HMGCR</w:t>
      </w:r>
      <w:r w:rsidR="00605DDB">
        <w:rPr>
          <w:rFonts w:asciiTheme="minorBidi" w:hAnsiTheme="minorBidi"/>
          <w:sz w:val="24"/>
          <w:szCs w:val="24"/>
        </w:rPr>
        <w:t xml:space="preserve"> is</w:t>
      </w:r>
      <w:r w:rsidR="00605DDB" w:rsidRPr="00605DDB">
        <w:rPr>
          <w:rFonts w:asciiTheme="minorBidi" w:hAnsiTheme="minorBidi"/>
          <w:sz w:val="24"/>
          <w:szCs w:val="24"/>
        </w:rPr>
        <w:t xml:space="preserve"> the rate-limiting enzyme of the</w:t>
      </w:r>
      <w:r w:rsidR="00605DDB">
        <w:rPr>
          <w:rFonts w:asciiTheme="minorBidi" w:hAnsiTheme="minorBidi"/>
          <w:sz w:val="24"/>
          <w:szCs w:val="24"/>
        </w:rPr>
        <w:t xml:space="preserve"> </w:t>
      </w:r>
      <w:r w:rsidR="00605DDB" w:rsidRPr="00605DDB">
        <w:rPr>
          <w:rFonts w:asciiTheme="minorBidi" w:hAnsiTheme="minorBidi"/>
          <w:sz w:val="24"/>
          <w:szCs w:val="24"/>
        </w:rPr>
        <w:t>mevalonate pathway</w:t>
      </w:r>
      <w:r w:rsidR="00605DDB">
        <w:rPr>
          <w:rFonts w:asciiTheme="minorBidi" w:hAnsiTheme="minorBidi"/>
          <w:sz w:val="24"/>
          <w:szCs w:val="24"/>
        </w:rPr>
        <w:t xml:space="preserve">, which is </w:t>
      </w:r>
      <w:r w:rsidR="00605DDB" w:rsidRPr="00605DDB">
        <w:rPr>
          <w:rFonts w:asciiTheme="minorBidi" w:hAnsiTheme="minorBidi"/>
          <w:sz w:val="24"/>
          <w:szCs w:val="24"/>
        </w:rPr>
        <w:t>an integral pathway for cell growth and survival</w:t>
      </w:r>
      <w:hyperlink w:anchor="_ENREF_8" w:tooltip="Mullen, 2016 #26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&lt;EndNote&gt;&lt;Cite&gt;&lt;Author&gt;Mullen&lt;/Author&gt;&lt;Year&gt;2016&lt;/Year&gt;&lt;RecNum&gt;26&lt;/RecNum&gt;&lt;DisplayText&gt;&lt;style face="superscript"&gt;8&lt;/style&gt;&lt;/DisplayText&gt;&lt;record&gt;&lt;rec-number&gt;26&lt;/rec-number&gt;&lt;foreign-keys&gt;&lt;key app="EN" db-id="x5059z2d4zr9tjeaedux22a5zpzaz2xttdaa"&gt;26&lt;/key&gt;&lt;/foreign-keys&gt;&lt;ref-type name="Journal Article"&gt;17&lt;/ref-type&gt;&lt;contributors&gt;&lt;authors&gt;&lt;author&gt;Mullen, P. J.&lt;/author&gt;&lt;author&gt;Yu, R.&lt;/author&gt;&lt;author&gt;Longo, J.&lt;/author&gt;&lt;author&gt;Archer, M. C.&lt;/author&gt;&lt;author&gt;Penn, L. Z.&lt;/author&gt;&lt;/authors&gt;&lt;/contributors&gt;&lt;auth-address&gt;Princess Margaret Cancer Centre, University Health Network, Toronto, Ontario, Canada M5G 1L7.&amp;#xD;Department of Medical Biophysics, Faculty of Medicine, University of Toronto, Toronto, Ontario, Canada M5G 1L7.&amp;#xD;Department of Nutritional Sciences, Faculty of Medicine, University of Toronto, Toronto, Ontario, Canada M5S 3E2.&lt;/auth-address&gt;&lt;titles&gt;&lt;title&gt;The interplay between cell signalling and the mevalonate pathway in cancer&lt;/title&gt;&lt;secondary-title&gt;Nat Rev Cancer&lt;/secondary-title&gt;&lt;alt-title&gt;Nature reviews. Cancer&lt;/alt-title&gt;&lt;/titles&gt;&lt;periodical&gt;&lt;full-title&gt;Nat Rev Cancer&lt;/full-title&gt;&lt;abbr-1&gt;Nature reviews. Cancer&lt;/abbr-1&gt;&lt;/periodical&gt;&lt;alt-periodical&gt;&lt;full-title&gt;Nat Rev Cancer&lt;/full-title&gt;&lt;abbr-1&gt;Nature reviews. Cancer&lt;/abbr-1&gt;&lt;/alt-periodical&gt;&lt;pages&gt;718-731&lt;/pages&gt;&lt;volume&gt;16&lt;/volume&gt;&lt;number&gt;11&lt;/number&gt;&lt;edition&gt;2016/10/25&lt;/edition&gt;&lt;keywords&gt;&lt;keyword&gt;Humans&lt;/keyword&gt;&lt;keyword&gt;*Metabolic Networks and Pathways&lt;/keyword&gt;&lt;keyword&gt;Mevalonic Acid/*metabolism&lt;/keyword&gt;&lt;keyword&gt;Neoplasms/*metabolism&lt;/keyword&gt;&lt;keyword&gt;*Signal Transduction&lt;/keyword&gt;&lt;/keywords&gt;&lt;dates&gt;&lt;year&gt;2016&lt;/year&gt;&lt;pub-dates&gt;&lt;date&gt;Nov&lt;/date&gt;&lt;/pub-dates&gt;&lt;/dates&gt;&lt;isbn&gt;1474-175x&lt;/isbn&gt;&lt;accession-num&gt;27562463&lt;/accession-num&gt;&lt;urls&gt;&lt;/urls&gt;&lt;electronic-resource-num&gt;10.1038/nrc.2016.76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9C59F5">
          <w:rPr>
            <w:rFonts w:asciiTheme="minorBidi" w:hAnsiTheme="minorBidi"/>
            <w:noProof/>
            <w:sz w:val="24"/>
            <w:szCs w:val="24"/>
            <w:vertAlign w:val="superscript"/>
          </w:rPr>
          <w:t>8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47E4B">
        <w:rPr>
          <w:rFonts w:asciiTheme="minorBidi" w:hAnsiTheme="minorBidi"/>
          <w:sz w:val="24"/>
          <w:szCs w:val="24"/>
        </w:rPr>
        <w:t xml:space="preserve">. </w:t>
      </w:r>
      <w:r w:rsidR="00655B61" w:rsidRPr="00655B61">
        <w:rPr>
          <w:rFonts w:asciiTheme="minorBidi" w:hAnsiTheme="minorBidi"/>
          <w:sz w:val="24"/>
          <w:szCs w:val="24"/>
        </w:rPr>
        <w:t>The mevalonate pathway enzymes are transcriptionally regulated by sterol regulatory element-binding protein-2 (SREBP2)</w:t>
      </w:r>
      <w:r w:rsidR="00655B61">
        <w:rPr>
          <w:rFonts w:asciiTheme="minorBidi" w:hAnsiTheme="minorBidi"/>
          <w:sz w:val="24"/>
          <w:szCs w:val="24"/>
        </w:rPr>
        <w:t xml:space="preserve">. </w:t>
      </w:r>
    </w:p>
    <w:p w14:paraId="5458C247" w14:textId="77777777" w:rsidR="00D04918" w:rsidRDefault="00655B61" w:rsidP="00347E4B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211324">
        <w:rPr>
          <w:rFonts w:asciiTheme="minorBidi" w:hAnsiTheme="minorBidi"/>
          <w:sz w:val="24"/>
          <w:szCs w:val="24"/>
        </w:rPr>
        <w:t>Statins</w:t>
      </w:r>
      <w:r w:rsidR="0014219C">
        <w:rPr>
          <w:rFonts w:asciiTheme="minorBidi" w:hAnsiTheme="minorBidi"/>
          <w:sz w:val="24"/>
          <w:szCs w:val="24"/>
        </w:rPr>
        <w:t xml:space="preserve"> can be divided </w:t>
      </w:r>
      <w:r w:rsidR="00410CFF">
        <w:rPr>
          <w:rFonts w:asciiTheme="minorBidi" w:hAnsiTheme="minorBidi"/>
          <w:sz w:val="24"/>
          <w:szCs w:val="24"/>
        </w:rPr>
        <w:t>in</w:t>
      </w:r>
      <w:r w:rsidR="0014219C">
        <w:rPr>
          <w:rFonts w:asciiTheme="minorBidi" w:hAnsiTheme="minorBidi"/>
          <w:sz w:val="24"/>
          <w:szCs w:val="24"/>
        </w:rPr>
        <w:t xml:space="preserve">to hydrophilic (pravastatin and rosuvastatin) and hydrophobic </w:t>
      </w:r>
      <w:r w:rsidR="00D24E5D">
        <w:rPr>
          <w:rFonts w:asciiTheme="minorBidi" w:hAnsiTheme="minorBidi"/>
          <w:sz w:val="24"/>
          <w:szCs w:val="24"/>
        </w:rPr>
        <w:t>(</w:t>
      </w:r>
      <w:r w:rsidR="0014219C">
        <w:rPr>
          <w:rFonts w:asciiTheme="minorBidi" w:hAnsiTheme="minorBidi"/>
          <w:sz w:val="24"/>
          <w:szCs w:val="24"/>
        </w:rPr>
        <w:t>simvastatin, lovastatin, fluvastatin, atorvastatin, and cerivastatin) statins</w:t>
      </w:r>
      <w:hyperlink w:anchor="_ENREF_9" w:tooltip="Fong, 2014 #23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PEVuZE5vdGU+PENpdGU+PEF1dGhvcj5Gb25nPC9BdXRob3I+PFllYXI+MjAxNDwvWWVhcj48UmVj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PEVuZE5vdGU+PENpdGU+PEF1dGhvcj5Gb25nPC9BdXRob3I+PFllYXI+MjAxNDwvWWVhcj48UmVj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347E4B">
          <w:rPr>
            <w:rFonts w:asciiTheme="minorBidi" w:hAnsiTheme="minorBidi"/>
            <w:noProof/>
            <w:sz w:val="24"/>
            <w:szCs w:val="24"/>
            <w:vertAlign w:val="superscript"/>
          </w:rPr>
          <w:t>9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14219C">
        <w:rPr>
          <w:rFonts w:asciiTheme="minorBidi" w:hAnsiTheme="minorBidi"/>
          <w:sz w:val="24"/>
          <w:szCs w:val="24"/>
        </w:rPr>
        <w:t>.</w:t>
      </w:r>
      <w:r w:rsidR="009C59F5">
        <w:t xml:space="preserve"> </w:t>
      </w:r>
      <w:r w:rsidR="009C59F5" w:rsidRPr="009C59F5">
        <w:rPr>
          <w:rFonts w:asciiTheme="minorBidi" w:hAnsiTheme="minorBidi"/>
          <w:sz w:val="24"/>
          <w:szCs w:val="24"/>
        </w:rPr>
        <w:t>Although</w:t>
      </w:r>
      <w:r w:rsidR="00643747">
        <w:rPr>
          <w:rFonts w:asciiTheme="minorBidi" w:hAnsiTheme="minorBidi"/>
          <w:sz w:val="24"/>
          <w:szCs w:val="24"/>
        </w:rPr>
        <w:t xml:space="preserve"> </w:t>
      </w:r>
      <w:r w:rsidR="009C59F5">
        <w:rPr>
          <w:rFonts w:asciiTheme="minorBidi" w:hAnsiTheme="minorBidi"/>
          <w:sz w:val="24"/>
          <w:szCs w:val="24"/>
        </w:rPr>
        <w:t>b</w:t>
      </w:r>
      <w:r w:rsidR="009C59F5" w:rsidRPr="009C59F5">
        <w:rPr>
          <w:rFonts w:asciiTheme="minorBidi" w:hAnsiTheme="minorBidi"/>
          <w:sz w:val="24"/>
          <w:szCs w:val="24"/>
        </w:rPr>
        <w:t>oth groups are similar in</w:t>
      </w:r>
      <w:r w:rsidR="008030C7">
        <w:rPr>
          <w:rFonts w:asciiTheme="minorBidi" w:hAnsiTheme="minorBidi"/>
          <w:sz w:val="24"/>
          <w:szCs w:val="24"/>
        </w:rPr>
        <w:t xml:space="preserve"> </w:t>
      </w:r>
      <w:r w:rsidR="00347E4B">
        <w:rPr>
          <w:rFonts w:asciiTheme="minorBidi" w:hAnsiTheme="minorBidi"/>
          <w:sz w:val="24"/>
          <w:szCs w:val="24"/>
        </w:rPr>
        <w:t xml:space="preserve">their effect of </w:t>
      </w:r>
      <w:r w:rsidR="009C59F5" w:rsidRPr="009C59F5">
        <w:rPr>
          <w:rFonts w:asciiTheme="minorBidi" w:hAnsiTheme="minorBidi"/>
          <w:sz w:val="24"/>
          <w:szCs w:val="24"/>
        </w:rPr>
        <w:t xml:space="preserve">reducing </w:t>
      </w:r>
      <w:r w:rsidR="004E257E">
        <w:rPr>
          <w:rFonts w:asciiTheme="minorBidi" w:hAnsiTheme="minorBidi"/>
          <w:sz w:val="24"/>
          <w:szCs w:val="24"/>
        </w:rPr>
        <w:t>cholesterol</w:t>
      </w:r>
      <w:r w:rsidR="009C59F5" w:rsidRPr="009C59F5">
        <w:rPr>
          <w:rFonts w:asciiTheme="minorBidi" w:hAnsiTheme="minorBidi"/>
          <w:sz w:val="24"/>
          <w:szCs w:val="24"/>
        </w:rPr>
        <w:t>;</w:t>
      </w:r>
      <w:r w:rsidR="004E257E">
        <w:rPr>
          <w:rFonts w:asciiTheme="minorBidi" w:hAnsiTheme="minorBidi"/>
          <w:sz w:val="24"/>
          <w:szCs w:val="24"/>
        </w:rPr>
        <w:t xml:space="preserve"> </w:t>
      </w:r>
      <w:r w:rsidR="009C59F5" w:rsidRPr="009C59F5">
        <w:rPr>
          <w:rFonts w:asciiTheme="minorBidi" w:hAnsiTheme="minorBidi"/>
          <w:sz w:val="24"/>
          <w:szCs w:val="24"/>
        </w:rPr>
        <w:t xml:space="preserve">they harbor </w:t>
      </w:r>
      <w:r w:rsidR="00DF694A">
        <w:rPr>
          <w:rFonts w:asciiTheme="minorBidi" w:hAnsiTheme="minorBidi"/>
          <w:sz w:val="24"/>
          <w:szCs w:val="24"/>
        </w:rPr>
        <w:t>different</w:t>
      </w:r>
      <w:r w:rsidR="004E257E">
        <w:rPr>
          <w:rFonts w:asciiTheme="minorBidi" w:hAnsiTheme="minorBidi"/>
          <w:sz w:val="24"/>
          <w:szCs w:val="24"/>
        </w:rPr>
        <w:t xml:space="preserve"> ple</w:t>
      </w:r>
      <w:r w:rsidR="00410CFF">
        <w:rPr>
          <w:rFonts w:asciiTheme="minorBidi" w:hAnsiTheme="minorBidi"/>
          <w:sz w:val="24"/>
          <w:szCs w:val="24"/>
        </w:rPr>
        <w:t>i</w:t>
      </w:r>
      <w:r w:rsidR="004E257E">
        <w:rPr>
          <w:rFonts w:asciiTheme="minorBidi" w:hAnsiTheme="minorBidi"/>
          <w:sz w:val="24"/>
          <w:szCs w:val="24"/>
        </w:rPr>
        <w:t xml:space="preserve">otropic effects. </w:t>
      </w:r>
      <w:r w:rsidR="0014219C">
        <w:rPr>
          <w:rFonts w:asciiTheme="minorBidi" w:hAnsiTheme="minorBidi"/>
          <w:sz w:val="24"/>
          <w:szCs w:val="24"/>
        </w:rPr>
        <w:t>Recent in-vitro</w:t>
      </w:r>
      <w:r w:rsidR="00150F9A">
        <w:rPr>
          <w:rFonts w:asciiTheme="minorBidi" w:hAnsiTheme="minorBidi"/>
          <w:sz w:val="24"/>
          <w:szCs w:val="24"/>
        </w:rPr>
        <w:t xml:space="preserve"> </w:t>
      </w:r>
      <w:r w:rsidR="0014219C">
        <w:rPr>
          <w:rFonts w:asciiTheme="minorBidi" w:hAnsiTheme="minorBidi"/>
          <w:sz w:val="24"/>
          <w:szCs w:val="24"/>
        </w:rPr>
        <w:t>experiment</w:t>
      </w:r>
      <w:r w:rsidR="009C59F5">
        <w:rPr>
          <w:rFonts w:asciiTheme="minorBidi" w:hAnsiTheme="minorBidi"/>
          <w:sz w:val="24"/>
          <w:szCs w:val="24"/>
        </w:rPr>
        <w:t>s</w:t>
      </w:r>
      <w:r w:rsidR="0014219C">
        <w:rPr>
          <w:rFonts w:asciiTheme="minorBidi" w:hAnsiTheme="minorBidi"/>
          <w:sz w:val="24"/>
          <w:szCs w:val="24"/>
        </w:rPr>
        <w:t xml:space="preserve"> </w:t>
      </w:r>
      <w:r w:rsidR="00643747">
        <w:rPr>
          <w:rFonts w:asciiTheme="minorBidi" w:hAnsiTheme="minorBidi"/>
          <w:sz w:val="24"/>
          <w:szCs w:val="24"/>
        </w:rPr>
        <w:t>showed</w:t>
      </w:r>
      <w:r w:rsidR="0071035D">
        <w:rPr>
          <w:rFonts w:asciiTheme="minorBidi" w:hAnsiTheme="minorBidi"/>
          <w:sz w:val="24"/>
          <w:szCs w:val="24"/>
        </w:rPr>
        <w:t xml:space="preserve"> </w:t>
      </w:r>
      <w:r w:rsidR="009C59F5" w:rsidRPr="009C59F5">
        <w:rPr>
          <w:rFonts w:asciiTheme="minorBidi" w:hAnsiTheme="minorBidi"/>
          <w:sz w:val="24"/>
          <w:szCs w:val="24"/>
        </w:rPr>
        <w:t xml:space="preserve">that </w:t>
      </w:r>
      <w:r w:rsidR="009C59F5">
        <w:rPr>
          <w:rFonts w:asciiTheme="minorBidi" w:hAnsiTheme="minorBidi"/>
          <w:sz w:val="24"/>
          <w:szCs w:val="24"/>
        </w:rPr>
        <w:t xml:space="preserve">HMGCR </w:t>
      </w:r>
      <w:r w:rsidR="009C59F5" w:rsidRPr="009C59F5">
        <w:rPr>
          <w:rFonts w:asciiTheme="minorBidi" w:hAnsiTheme="minorBidi"/>
          <w:sz w:val="24"/>
          <w:szCs w:val="24"/>
        </w:rPr>
        <w:t xml:space="preserve">inhibition was insufficient to induce apoptosis in </w:t>
      </w:r>
      <w:r w:rsidR="009C59F5">
        <w:rPr>
          <w:rFonts w:asciiTheme="minorBidi" w:hAnsiTheme="minorBidi"/>
          <w:sz w:val="24"/>
          <w:szCs w:val="24"/>
        </w:rPr>
        <w:t xml:space="preserve">most </w:t>
      </w:r>
      <w:r w:rsidR="009C59F5" w:rsidRPr="009C59F5">
        <w:rPr>
          <w:rFonts w:asciiTheme="minorBidi" w:hAnsiTheme="minorBidi"/>
          <w:sz w:val="24"/>
          <w:szCs w:val="24"/>
        </w:rPr>
        <w:t xml:space="preserve">PCa cell lines. </w:t>
      </w:r>
      <w:r w:rsidR="009C59F5">
        <w:rPr>
          <w:rFonts w:asciiTheme="minorBidi" w:hAnsiTheme="minorBidi"/>
          <w:sz w:val="24"/>
          <w:szCs w:val="24"/>
        </w:rPr>
        <w:t>However, s</w:t>
      </w:r>
      <w:r w:rsidR="009C59F5" w:rsidRPr="009C59F5">
        <w:rPr>
          <w:rFonts w:asciiTheme="minorBidi" w:hAnsiTheme="minorBidi"/>
          <w:sz w:val="24"/>
          <w:szCs w:val="24"/>
        </w:rPr>
        <w:t xml:space="preserve">ensitivity to </w:t>
      </w:r>
      <w:r w:rsidR="009C59F5" w:rsidRPr="009C59F5">
        <w:rPr>
          <w:rFonts w:asciiTheme="minorBidi" w:hAnsiTheme="minorBidi"/>
          <w:sz w:val="24"/>
          <w:szCs w:val="24"/>
        </w:rPr>
        <w:lastRenderedPageBreak/>
        <w:t>fluvastatin</w:t>
      </w:r>
      <w:r w:rsidR="009C59F5">
        <w:rPr>
          <w:rFonts w:asciiTheme="minorBidi" w:hAnsiTheme="minorBidi"/>
          <w:sz w:val="24"/>
          <w:szCs w:val="24"/>
        </w:rPr>
        <w:t>, a hydrophobic statin,</w:t>
      </w:r>
      <w:r w:rsidR="009C59F5" w:rsidRPr="009C59F5">
        <w:rPr>
          <w:rFonts w:asciiTheme="minorBidi" w:hAnsiTheme="minorBidi"/>
          <w:sz w:val="24"/>
          <w:szCs w:val="24"/>
        </w:rPr>
        <w:t xml:space="preserve"> was inversely</w:t>
      </w:r>
      <w:r w:rsidR="009C59F5">
        <w:rPr>
          <w:rFonts w:asciiTheme="minorBidi" w:hAnsiTheme="minorBidi"/>
          <w:sz w:val="24"/>
          <w:szCs w:val="24"/>
        </w:rPr>
        <w:t xml:space="preserve"> </w:t>
      </w:r>
      <w:r w:rsidR="009C59F5" w:rsidRPr="009C59F5">
        <w:rPr>
          <w:rFonts w:asciiTheme="minorBidi" w:hAnsiTheme="minorBidi"/>
          <w:sz w:val="24"/>
          <w:szCs w:val="24"/>
        </w:rPr>
        <w:t>associated with SREBP2 activation following statin treatment.</w:t>
      </w:r>
      <w:r w:rsidR="009C59F5">
        <w:rPr>
          <w:rFonts w:asciiTheme="minorBidi" w:hAnsiTheme="minorBidi"/>
          <w:sz w:val="24"/>
          <w:szCs w:val="24"/>
        </w:rPr>
        <w:t xml:space="preserve"> Additionally, S</w:t>
      </w:r>
      <w:r w:rsidR="009C59F5" w:rsidRPr="009C59F5">
        <w:rPr>
          <w:rFonts w:asciiTheme="minorBidi" w:hAnsiTheme="minorBidi"/>
          <w:sz w:val="24"/>
          <w:szCs w:val="24"/>
        </w:rPr>
        <w:t>REBP2</w:t>
      </w:r>
      <w:r w:rsidR="009C59F5">
        <w:rPr>
          <w:rFonts w:asciiTheme="minorBidi" w:hAnsiTheme="minorBidi"/>
          <w:sz w:val="24"/>
          <w:szCs w:val="24"/>
        </w:rPr>
        <w:t xml:space="preserve"> inhibition</w:t>
      </w:r>
      <w:r w:rsidR="009C59F5" w:rsidRPr="009C59F5">
        <w:rPr>
          <w:rFonts w:asciiTheme="minorBidi" w:hAnsiTheme="minorBidi"/>
          <w:sz w:val="24"/>
          <w:szCs w:val="24"/>
        </w:rPr>
        <w:t xml:space="preserve"> with dipyridamole</w:t>
      </w:r>
      <w:r w:rsidR="009C59F5">
        <w:rPr>
          <w:rFonts w:asciiTheme="minorBidi" w:hAnsiTheme="minorBidi"/>
          <w:sz w:val="24"/>
          <w:szCs w:val="24"/>
        </w:rPr>
        <w:t>,</w:t>
      </w:r>
      <w:r w:rsidR="004E257E">
        <w:rPr>
          <w:rFonts w:asciiTheme="minorBidi" w:hAnsiTheme="minorBidi"/>
          <w:sz w:val="24"/>
          <w:szCs w:val="24"/>
        </w:rPr>
        <w:t xml:space="preserve"> an anti-platelet medication,</w:t>
      </w:r>
      <w:r w:rsidR="009C59F5" w:rsidRPr="009C59F5">
        <w:rPr>
          <w:rFonts w:asciiTheme="minorBidi" w:hAnsiTheme="minorBidi"/>
          <w:sz w:val="24"/>
          <w:szCs w:val="24"/>
        </w:rPr>
        <w:t xml:space="preserve"> potentiated fluvastatin-induced apoptosis in PCa cells</w:t>
      </w:r>
      <w:hyperlink w:anchor="_ENREF_10" w:tooltip="Longo, 2019 #18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PEVuZE5vdGU+PENpdGU+PEF1dGhvcj5Mb25nbzwvQXV0aG9yPjxZZWFyPjIwMTk8L1llYXI+PFJl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PEVuZE5vdGU+PENpdGU+PEF1dGhvcj5Mb25nbzwvQXV0aG9yPjxZZWFyPjIwMTk8L1llYXI+PFJl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347E4B">
          <w:rPr>
            <w:rFonts w:asciiTheme="minorBidi" w:hAnsiTheme="minorBidi"/>
            <w:noProof/>
            <w:sz w:val="24"/>
            <w:szCs w:val="24"/>
            <w:vertAlign w:val="superscript"/>
          </w:rPr>
          <w:t>10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5F4D4C">
        <w:rPr>
          <w:rFonts w:asciiTheme="minorBidi" w:hAnsiTheme="minorBidi"/>
          <w:sz w:val="24"/>
          <w:szCs w:val="24"/>
        </w:rPr>
        <w:t>. T</w:t>
      </w:r>
      <w:r w:rsidR="00DF694A">
        <w:rPr>
          <w:rFonts w:asciiTheme="minorBidi" w:hAnsiTheme="minorBidi"/>
          <w:sz w:val="24"/>
          <w:szCs w:val="24"/>
        </w:rPr>
        <w:t xml:space="preserve">here is </w:t>
      </w:r>
      <w:r w:rsidR="005F4D4C">
        <w:rPr>
          <w:rFonts w:asciiTheme="minorBidi" w:hAnsiTheme="minorBidi"/>
          <w:sz w:val="24"/>
          <w:szCs w:val="24"/>
        </w:rPr>
        <w:t>also</w:t>
      </w:r>
      <w:r w:rsidR="007A4EF3">
        <w:rPr>
          <w:rFonts w:asciiTheme="minorBidi" w:hAnsiTheme="minorBidi"/>
          <w:sz w:val="24"/>
          <w:szCs w:val="24"/>
        </w:rPr>
        <w:t xml:space="preserve"> unpublished</w:t>
      </w:r>
      <w:r w:rsidR="00DF694A">
        <w:rPr>
          <w:rFonts w:asciiTheme="minorBidi" w:hAnsiTheme="minorBidi"/>
          <w:sz w:val="24"/>
          <w:szCs w:val="24"/>
        </w:rPr>
        <w:t xml:space="preserve"> evidence</w:t>
      </w:r>
      <w:r w:rsidR="00B51F95">
        <w:rPr>
          <w:rFonts w:asciiTheme="minorBidi" w:hAnsiTheme="minorBidi"/>
          <w:sz w:val="24"/>
          <w:szCs w:val="24"/>
        </w:rPr>
        <w:t xml:space="preserve"> showing</w:t>
      </w:r>
      <w:r w:rsidR="00DF694A">
        <w:rPr>
          <w:rFonts w:asciiTheme="minorBidi" w:hAnsiTheme="minorBidi"/>
          <w:sz w:val="24"/>
          <w:szCs w:val="24"/>
        </w:rPr>
        <w:t xml:space="preserve"> that chloroquine, </w:t>
      </w:r>
      <w:r w:rsidR="005F4D4C">
        <w:rPr>
          <w:rFonts w:asciiTheme="minorBidi" w:hAnsiTheme="minorBidi"/>
          <w:sz w:val="24"/>
          <w:szCs w:val="24"/>
        </w:rPr>
        <w:t xml:space="preserve">used for treating </w:t>
      </w:r>
      <w:r w:rsidR="00DF694A" w:rsidRPr="00DF694A">
        <w:rPr>
          <w:rFonts w:asciiTheme="minorBidi" w:hAnsiTheme="minorBidi"/>
          <w:sz w:val="24"/>
          <w:szCs w:val="24"/>
        </w:rPr>
        <w:t>rheumatoid arthritis and malaria</w:t>
      </w:r>
      <w:r w:rsidR="00DF694A">
        <w:rPr>
          <w:rFonts w:asciiTheme="minorBidi" w:hAnsiTheme="minorBidi"/>
          <w:sz w:val="24"/>
          <w:szCs w:val="24"/>
        </w:rPr>
        <w:t>, might have a similar beneficial effect.</w:t>
      </w:r>
    </w:p>
    <w:p w14:paraId="6C220FAE" w14:textId="77777777" w:rsidR="0071035D" w:rsidRDefault="0071035D" w:rsidP="00211324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9C59F5">
        <w:rPr>
          <w:rFonts w:asciiTheme="minorBidi" w:hAnsiTheme="minorBidi"/>
          <w:sz w:val="24"/>
          <w:szCs w:val="24"/>
        </w:rPr>
        <w:t>These findings led us</w:t>
      </w:r>
      <w:r>
        <w:rPr>
          <w:rFonts w:asciiTheme="minorBidi" w:hAnsiTheme="minorBidi"/>
          <w:sz w:val="24"/>
          <w:szCs w:val="24"/>
        </w:rPr>
        <w:t xml:space="preserve"> to investigate the </w:t>
      </w:r>
      <w:r w:rsidR="00563BF1">
        <w:rPr>
          <w:rFonts w:asciiTheme="minorBidi" w:hAnsiTheme="minorBidi"/>
          <w:sz w:val="24"/>
          <w:szCs w:val="24"/>
        </w:rPr>
        <w:t>effect</w:t>
      </w:r>
      <w:r>
        <w:rPr>
          <w:rFonts w:asciiTheme="minorBidi" w:hAnsiTheme="minorBidi"/>
          <w:sz w:val="24"/>
          <w:szCs w:val="24"/>
        </w:rPr>
        <w:t xml:space="preserve"> of hydrophilic and hydrophobic statins</w:t>
      </w:r>
      <w:r w:rsidR="00150F9A">
        <w:rPr>
          <w:rFonts w:asciiTheme="minorBidi" w:hAnsiTheme="minorBidi"/>
          <w:sz w:val="24"/>
          <w:szCs w:val="24"/>
        </w:rPr>
        <w:t>, dipyridamole,</w:t>
      </w:r>
      <w:r w:rsidR="00DF694A">
        <w:rPr>
          <w:rFonts w:asciiTheme="minorBidi" w:hAnsiTheme="minorBidi"/>
          <w:sz w:val="24"/>
          <w:szCs w:val="24"/>
        </w:rPr>
        <w:t xml:space="preserve"> ch</w:t>
      </w:r>
      <w:r w:rsidR="005F4D4C">
        <w:rPr>
          <w:rFonts w:asciiTheme="minorBidi" w:hAnsiTheme="minorBidi"/>
          <w:sz w:val="24"/>
          <w:szCs w:val="24"/>
        </w:rPr>
        <w:t>l</w:t>
      </w:r>
      <w:r w:rsidR="00DF694A">
        <w:rPr>
          <w:rFonts w:asciiTheme="minorBidi" w:hAnsiTheme="minorBidi"/>
          <w:sz w:val="24"/>
          <w:szCs w:val="24"/>
        </w:rPr>
        <w:t>oroquine,</w:t>
      </w:r>
      <w:r>
        <w:rPr>
          <w:rFonts w:asciiTheme="minorBidi" w:hAnsiTheme="minorBidi"/>
          <w:sz w:val="24"/>
          <w:szCs w:val="24"/>
        </w:rPr>
        <w:t xml:space="preserve"> and other commonly used medications on PCa diagnosis.</w:t>
      </w:r>
      <w:r w:rsidR="004703A9">
        <w:rPr>
          <w:rFonts w:asciiTheme="minorBidi" w:hAnsiTheme="minorBidi"/>
          <w:sz w:val="24"/>
          <w:szCs w:val="24"/>
        </w:rPr>
        <w:t xml:space="preserve"> We hypothesized that hydrophobic statins would </w:t>
      </w:r>
      <w:r w:rsidR="00563BF1">
        <w:rPr>
          <w:rFonts w:asciiTheme="minorBidi" w:hAnsiTheme="minorBidi"/>
          <w:sz w:val="24"/>
          <w:szCs w:val="24"/>
        </w:rPr>
        <w:t>lower the diagnosis rate of</w:t>
      </w:r>
      <w:r w:rsidR="004703A9">
        <w:rPr>
          <w:rFonts w:asciiTheme="minorBidi" w:hAnsiTheme="minorBidi"/>
          <w:sz w:val="24"/>
          <w:szCs w:val="24"/>
        </w:rPr>
        <w:t xml:space="preserve"> </w:t>
      </w:r>
      <w:r w:rsidR="00150F9A">
        <w:rPr>
          <w:rFonts w:asciiTheme="minorBidi" w:hAnsiTheme="minorBidi"/>
          <w:sz w:val="24"/>
          <w:szCs w:val="24"/>
        </w:rPr>
        <w:t>PCa</w:t>
      </w:r>
      <w:r w:rsidR="004703A9">
        <w:rPr>
          <w:rFonts w:asciiTheme="minorBidi" w:hAnsiTheme="minorBidi"/>
          <w:sz w:val="24"/>
          <w:szCs w:val="24"/>
        </w:rPr>
        <w:t xml:space="preserve"> </w:t>
      </w:r>
      <w:r w:rsidR="00150F9A">
        <w:rPr>
          <w:rFonts w:asciiTheme="minorBidi" w:hAnsiTheme="minorBidi"/>
          <w:sz w:val="24"/>
          <w:szCs w:val="24"/>
        </w:rPr>
        <w:t>more</w:t>
      </w:r>
      <w:r w:rsidR="004E257E">
        <w:rPr>
          <w:rFonts w:asciiTheme="minorBidi" w:hAnsiTheme="minorBidi"/>
          <w:sz w:val="24"/>
          <w:szCs w:val="24"/>
        </w:rPr>
        <w:t xml:space="preserve"> than hydrophilic statins</w:t>
      </w:r>
      <w:r w:rsidR="00643747">
        <w:rPr>
          <w:rFonts w:asciiTheme="minorBidi" w:hAnsiTheme="minorBidi"/>
          <w:sz w:val="24"/>
          <w:szCs w:val="24"/>
        </w:rPr>
        <w:t xml:space="preserve"> and other commonly used medications</w:t>
      </w:r>
      <w:r w:rsidR="004E257E">
        <w:rPr>
          <w:rFonts w:asciiTheme="minorBidi" w:hAnsiTheme="minorBidi"/>
          <w:sz w:val="24"/>
          <w:szCs w:val="24"/>
        </w:rPr>
        <w:t>.</w:t>
      </w:r>
    </w:p>
    <w:p w14:paraId="71C08A02" w14:textId="77777777" w:rsidR="0071035D" w:rsidRPr="00221C6C" w:rsidRDefault="0071035D" w:rsidP="00211324">
      <w:pPr>
        <w:spacing w:line="480" w:lineRule="auto"/>
        <w:rPr>
          <w:rFonts w:asciiTheme="minorBidi" w:hAnsiTheme="minorBidi"/>
          <w:sz w:val="24"/>
          <w:szCs w:val="24"/>
        </w:rPr>
      </w:pPr>
    </w:p>
    <w:p w14:paraId="027B5C0D" w14:textId="77777777" w:rsidR="00FF75DB" w:rsidRPr="004D674C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4D674C">
        <w:rPr>
          <w:rFonts w:asciiTheme="minorBidi" w:hAnsiTheme="minorBidi"/>
          <w:b/>
          <w:bCs/>
          <w:sz w:val="24"/>
          <w:szCs w:val="24"/>
        </w:rPr>
        <w:t>Methods</w:t>
      </w:r>
    </w:p>
    <w:p w14:paraId="518712CC" w14:textId="77777777" w:rsidR="008E422F" w:rsidRDefault="004D674C" w:rsidP="00D10FE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</w:t>
      </w:r>
      <w:r w:rsidR="00D10FE1">
        <w:rPr>
          <w:rFonts w:ascii="Arial" w:hAnsi="Arial" w:cs="Arial"/>
          <w:sz w:val="24"/>
          <w:szCs w:val="24"/>
        </w:rPr>
        <w:t xml:space="preserve">This study was approved by </w:t>
      </w:r>
      <w:r>
        <w:rPr>
          <w:rFonts w:ascii="Arial" w:hAnsi="Arial" w:cs="Arial"/>
          <w:sz w:val="24"/>
          <w:szCs w:val="24"/>
        </w:rPr>
        <w:t>the University of Toronto’s</w:t>
      </w:r>
      <w:r w:rsidRPr="00687010">
        <w:rPr>
          <w:rFonts w:ascii="Arial" w:hAnsi="Arial" w:cs="Arial"/>
          <w:sz w:val="24"/>
          <w:szCs w:val="24"/>
        </w:rPr>
        <w:t xml:space="preserve"> ethics</w:t>
      </w:r>
      <w:r w:rsidR="00D10FE1">
        <w:rPr>
          <w:rFonts w:ascii="Arial" w:hAnsi="Arial" w:cs="Arial"/>
          <w:sz w:val="24"/>
          <w:szCs w:val="24"/>
        </w:rPr>
        <w:t xml:space="preserve"> board</w:t>
      </w:r>
      <w:r w:rsidRPr="00687010">
        <w:rPr>
          <w:rFonts w:ascii="Arial" w:hAnsi="Arial" w:cs="Arial"/>
          <w:sz w:val="24"/>
          <w:szCs w:val="24"/>
        </w:rPr>
        <w:t xml:space="preserve"> committee</w:t>
      </w:r>
      <w:r w:rsidR="00D10FE1">
        <w:rPr>
          <w:rFonts w:ascii="Arial" w:hAnsi="Arial" w:cs="Arial"/>
          <w:sz w:val="24"/>
          <w:szCs w:val="24"/>
        </w:rPr>
        <w:t>. The</w:t>
      </w:r>
      <w:r w:rsidR="00D10FE1" w:rsidRPr="00501EF9">
        <w:rPr>
          <w:rFonts w:ascii="Arial" w:hAnsi="Arial" w:cs="Arial"/>
          <w:sz w:val="24"/>
          <w:szCs w:val="24"/>
        </w:rPr>
        <w:t xml:space="preserve"> study was designed and conducted according to Strengthening the Reporting of Observational Studies in Epidemiology guidelines</w:t>
      </w:r>
      <w:hyperlink w:anchor="_ENREF_11" w:tooltip="von Elm, 2007 #1" w:history="1">
        <w:r w:rsidR="00E065FD">
          <w:rPr>
            <w:rFonts w:ascii="Arial" w:hAnsi="Arial" w:cs="Arial"/>
            <w:sz w:val="24"/>
            <w:szCs w:val="24"/>
          </w:rPr>
          <w:fldChar w:fldCharType="begin"/>
        </w:r>
        <w:r w:rsidR="00E065FD">
          <w:rPr>
            <w:rFonts w:ascii="Arial" w:hAnsi="Arial" w:cs="Arial"/>
            <w:sz w:val="24"/>
            <w:szCs w:val="24"/>
          </w:rPr>
          <w:instrText xml:space="preserve"> ADDIN EN.CITE &lt;EndNote&gt;&lt;Cite&gt;&lt;Author&gt;von Elm&lt;/Author&gt;&lt;Year&gt;2007&lt;/Year&gt;&lt;RecNum&gt;1&lt;/RecNum&gt;&lt;DisplayText&gt;&lt;style face="superscript"&gt;11&lt;/style&gt;&lt;/DisplayText&gt;&lt;record&gt;&lt;rec-number&gt;1&lt;/rec-number&gt;&lt;foreign-keys&gt;&lt;key app="EN" db-id="x5059z2d4zr9tjeaedux22a5zpzaz2xttdaa"&gt;1&lt;/key&gt;&lt;/foreign-keys&gt;&lt;ref-type name="Journal Article"&gt;17&lt;/ref-type&gt;&lt;contributors&gt;&lt;authors&gt;&lt;author&gt;von Elm, E.&lt;/author&gt;&lt;author&gt;Altman, D. G.&lt;/author&gt;&lt;author&gt;Egger, M.&lt;/author&gt;&lt;author&gt;Pocock, S. J.&lt;/author&gt;&lt;author&gt;Gotzsche, P. C.&lt;/author&gt;&lt;author&gt;Vandenbroucke, J. P.&lt;/author&gt;&lt;/authors&gt;&lt;/contributors&gt;&lt;auth-address&gt;Institute of Social and Preventive Medicine, University of Bern, Bern, Switzerland. strobe@ispm.unibe.ch&lt;/auth-address&gt;&lt;titles&gt;&lt;title&gt;The Strengthening the Reporting of Observational Studies in Epidemiology (STROBE) statement: guidelines for reporting observational studies&lt;/title&gt;&lt;secondary-title&gt;Ann Intern Med&lt;/secondary-title&gt;&lt;alt-title&gt;Annals of internal medicine&lt;/alt-title&gt;&lt;/titles&gt;&lt;periodical&gt;&lt;full-title&gt;Ann Intern Med&lt;/full-title&gt;&lt;abbr-1&gt;Annals of internal medicine&lt;/abbr-1&gt;&lt;/periodical&gt;&lt;alt-periodical&gt;&lt;full-title&gt;Ann Intern Med&lt;/full-title&gt;&lt;abbr-1&gt;Annals of internal medicine&lt;/abbr-1&gt;&lt;/alt-periodical&gt;&lt;pages&gt;573-7&lt;/pages&gt;&lt;volume&gt;147&lt;/volume&gt;&lt;number&gt;8&lt;/number&gt;&lt;edition&gt;2007/10/17&lt;/edition&gt;&lt;keywords&gt;&lt;keyword&gt;Case-Control Studies&lt;/keyword&gt;&lt;keyword&gt;Cohort Studies&lt;/keyword&gt;&lt;keyword&gt;Cross-Sectional Studies&lt;/keyword&gt;&lt;keyword&gt;*Epidemiologic Research Design&lt;/keyword&gt;&lt;keyword&gt;*Observation/methods&lt;/keyword&gt;&lt;keyword&gt;Publishing/*standards&lt;/keyword&gt;&lt;/keywords&gt;&lt;dates&gt;&lt;year&gt;2007&lt;/year&gt;&lt;pub-dates&gt;&lt;date&gt;Oct 16&lt;/date&gt;&lt;/pub-dates&gt;&lt;/dates&gt;&lt;isbn&gt;0003-4819&lt;/isbn&gt;&lt;accession-num&gt;17938396&lt;/accession-num&gt;&lt;urls&gt;&lt;/urls&gt;&lt;remote-database-provider&gt;Nlm&lt;/remote-database-provider&gt;&lt;language&gt;eng&lt;/language&gt;&lt;/record&gt;&lt;/Cite&gt;&lt;/EndNote&gt;</w:instrText>
        </w:r>
        <w:r w:rsidR="00E065FD">
          <w:rPr>
            <w:rFonts w:ascii="Arial" w:hAnsi="Arial" w:cs="Arial"/>
            <w:sz w:val="24"/>
            <w:szCs w:val="24"/>
          </w:rPr>
          <w:fldChar w:fldCharType="separate"/>
        </w:r>
        <w:r w:rsidR="00E065FD" w:rsidRPr="00347E4B">
          <w:rPr>
            <w:rFonts w:ascii="Arial" w:hAnsi="Arial" w:cs="Arial"/>
            <w:noProof/>
            <w:sz w:val="24"/>
            <w:szCs w:val="24"/>
            <w:vertAlign w:val="superscript"/>
          </w:rPr>
          <w:t>11</w:t>
        </w:r>
        <w:r w:rsidR="00E065FD">
          <w:rPr>
            <w:rFonts w:ascii="Arial" w:hAnsi="Arial" w:cs="Arial"/>
            <w:sz w:val="24"/>
            <w:szCs w:val="24"/>
          </w:rPr>
          <w:fldChar w:fldCharType="end"/>
        </w:r>
      </w:hyperlink>
      <w:r w:rsidR="00D10FE1">
        <w:rPr>
          <w:rFonts w:ascii="Arial" w:hAnsi="Arial" w:cs="Arial"/>
          <w:sz w:val="24"/>
          <w:szCs w:val="24"/>
        </w:rPr>
        <w:t>,</w:t>
      </w:r>
      <w:r w:rsidR="00D10FE1" w:rsidRPr="00501EF9">
        <w:rPr>
          <w:rFonts w:ascii="Arial" w:hAnsi="Arial" w:cs="Arial"/>
          <w:sz w:val="24"/>
          <w:szCs w:val="24"/>
        </w:rPr>
        <w:t xml:space="preserve"> and Reporting of Studies Conducted Using Observational Routinely-Collected Health Data Statement</w:t>
      </w:r>
      <w:hyperlink w:anchor="_ENREF_12" w:tooltip="Benchimol, 2015 #2" w:history="1">
        <w:r w:rsidR="00E065FD">
          <w:rPr>
            <w:rFonts w:ascii="Arial" w:hAnsi="Arial" w:cs="Arial"/>
            <w:sz w:val="24"/>
            <w:szCs w:val="24"/>
          </w:rPr>
          <w:fldChar w:fldCharType="begin">
            <w:fldData xml:space="preserve">PEVuZE5vdGU+PENpdGU+PEF1dGhvcj5CZW5jaGltb2w8L0F1dGhvcj48WWVhcj4yMDE1PC9ZZWFy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</w:fldData>
          </w:fldChar>
        </w:r>
        <w:r w:rsidR="00E065FD">
          <w:rPr>
            <w:rFonts w:ascii="Arial" w:hAnsi="Arial" w:cs="Arial"/>
            <w:sz w:val="24"/>
            <w:szCs w:val="24"/>
          </w:rPr>
          <w:instrText xml:space="preserve"> ADDIN EN.CITE </w:instrText>
        </w:r>
        <w:r w:rsidR="00E065FD">
          <w:rPr>
            <w:rFonts w:ascii="Arial" w:hAnsi="Arial" w:cs="Arial"/>
            <w:sz w:val="24"/>
            <w:szCs w:val="24"/>
          </w:rPr>
          <w:fldChar w:fldCharType="begin">
            <w:fldData xml:space="preserve">PEVuZE5vdGU+PENpdGU+PEF1dGhvcj5CZW5jaGltb2w8L0F1dGhvcj48WWVhcj4yMDE1PC9ZZWFy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</w:fldData>
          </w:fldChar>
        </w:r>
        <w:r w:rsidR="00E065FD">
          <w:rPr>
            <w:rFonts w:ascii="Arial" w:hAnsi="Arial" w:cs="Arial"/>
            <w:sz w:val="24"/>
            <w:szCs w:val="24"/>
          </w:rPr>
          <w:instrText xml:space="preserve"> ADDIN EN.CITE.DATA </w:instrText>
        </w:r>
        <w:r w:rsidR="00E065FD">
          <w:rPr>
            <w:rFonts w:ascii="Arial" w:hAnsi="Arial" w:cs="Arial"/>
            <w:sz w:val="24"/>
            <w:szCs w:val="24"/>
          </w:rPr>
        </w:r>
        <w:r w:rsidR="00E065FD">
          <w:rPr>
            <w:rFonts w:ascii="Arial" w:hAnsi="Arial" w:cs="Arial"/>
            <w:sz w:val="24"/>
            <w:szCs w:val="24"/>
          </w:rPr>
          <w:fldChar w:fldCharType="end"/>
        </w:r>
        <w:r w:rsidR="00E065FD">
          <w:rPr>
            <w:rFonts w:ascii="Arial" w:hAnsi="Arial" w:cs="Arial"/>
            <w:sz w:val="24"/>
            <w:szCs w:val="24"/>
          </w:rPr>
        </w:r>
        <w:r w:rsidR="00E065FD">
          <w:rPr>
            <w:rFonts w:ascii="Arial" w:hAnsi="Arial" w:cs="Arial"/>
            <w:sz w:val="24"/>
            <w:szCs w:val="24"/>
          </w:rPr>
          <w:fldChar w:fldCharType="separate"/>
        </w:r>
        <w:r w:rsidR="00E065FD" w:rsidRPr="00347E4B">
          <w:rPr>
            <w:rFonts w:ascii="Arial" w:hAnsi="Arial" w:cs="Arial"/>
            <w:noProof/>
            <w:sz w:val="24"/>
            <w:szCs w:val="24"/>
            <w:vertAlign w:val="superscript"/>
          </w:rPr>
          <w:t>12</w:t>
        </w:r>
        <w:r w:rsidR="00E065FD">
          <w:rPr>
            <w:rFonts w:ascii="Arial" w:hAnsi="Arial" w:cs="Arial"/>
            <w:sz w:val="24"/>
            <w:szCs w:val="24"/>
          </w:rPr>
          <w:fldChar w:fldCharType="end"/>
        </w:r>
      </w:hyperlink>
      <w:r w:rsidR="00D10FE1">
        <w:rPr>
          <w:rFonts w:ascii="Arial" w:hAnsi="Arial" w:cs="Arial"/>
          <w:sz w:val="24"/>
          <w:szCs w:val="24"/>
        </w:rPr>
        <w:t xml:space="preserve">. We performed </w:t>
      </w:r>
      <w:r w:rsidR="008E422F">
        <w:rPr>
          <w:rFonts w:ascii="Arial" w:hAnsi="Arial" w:cs="Arial"/>
          <w:sz w:val="24"/>
          <w:szCs w:val="24"/>
        </w:rPr>
        <w:t xml:space="preserve">a retrospective population-based cohort </w:t>
      </w:r>
      <w:r w:rsidR="00EC10D2">
        <w:rPr>
          <w:rFonts w:ascii="Arial" w:hAnsi="Arial" w:cs="Arial"/>
          <w:sz w:val="24"/>
          <w:szCs w:val="24"/>
        </w:rPr>
        <w:t>study using data from</w:t>
      </w:r>
      <w:r w:rsidR="007A4EF3">
        <w:rPr>
          <w:rFonts w:ascii="Arial" w:hAnsi="Arial" w:cs="Arial"/>
          <w:sz w:val="24"/>
          <w:szCs w:val="24"/>
        </w:rPr>
        <w:t xml:space="preserve"> the</w:t>
      </w:r>
      <w:r w:rsidR="00EC10D2">
        <w:rPr>
          <w:rFonts w:ascii="Arial" w:hAnsi="Arial" w:cs="Arial"/>
          <w:sz w:val="24"/>
          <w:szCs w:val="24"/>
        </w:rPr>
        <w:t xml:space="preserve"> </w:t>
      </w:r>
      <w:r w:rsidR="00494134">
        <w:rPr>
          <w:rFonts w:asciiTheme="minorBidi" w:hAnsiTheme="minorBidi"/>
          <w:sz w:val="24"/>
          <w:szCs w:val="24"/>
        </w:rPr>
        <w:t xml:space="preserve">Institute for Clinical and Evaluative Sciences (ICES). </w:t>
      </w:r>
      <w:r w:rsidR="008E422F">
        <w:rPr>
          <w:rFonts w:ascii="Arial" w:hAnsi="Arial" w:cs="Arial"/>
          <w:sz w:val="24"/>
          <w:szCs w:val="24"/>
        </w:rPr>
        <w:t xml:space="preserve">In Ontario, all essential medical care is reimbursed by one single, government-operated health insurance system, the Ontario Health Insurance Plan (OHIP), </w:t>
      </w:r>
      <w:r w:rsidR="00F74765">
        <w:rPr>
          <w:rFonts w:ascii="Arial" w:hAnsi="Arial" w:cs="Arial"/>
          <w:sz w:val="24"/>
          <w:szCs w:val="24"/>
        </w:rPr>
        <w:t>enabling</w:t>
      </w:r>
      <w:r w:rsidR="008E422F">
        <w:rPr>
          <w:rFonts w:ascii="Arial" w:hAnsi="Arial" w:cs="Arial"/>
          <w:sz w:val="24"/>
          <w:szCs w:val="24"/>
        </w:rPr>
        <w:t xml:space="preserve"> us to capture the entire adult population.</w:t>
      </w:r>
      <w:r w:rsidR="00501EF9">
        <w:rPr>
          <w:rFonts w:ascii="Arial" w:hAnsi="Arial" w:cs="Arial"/>
          <w:sz w:val="24"/>
          <w:szCs w:val="24"/>
        </w:rPr>
        <w:t xml:space="preserve"> </w:t>
      </w:r>
    </w:p>
    <w:p w14:paraId="45E8FF2B" w14:textId="77777777" w:rsidR="00D51D26" w:rsidRDefault="00D51D26" w:rsidP="00D10FE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691E40C" w14:textId="77777777" w:rsidR="00D51D26" w:rsidRDefault="00D51D26" w:rsidP="00D10FE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5E66883" w14:textId="77777777" w:rsidR="00D51D26" w:rsidRDefault="00D51D26" w:rsidP="00D10FE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34466B9" w14:textId="77777777" w:rsidR="00D10FE1" w:rsidRDefault="00D10FE1" w:rsidP="00D10FE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D10FE1">
        <w:rPr>
          <w:rFonts w:ascii="Arial" w:hAnsi="Arial" w:cs="Arial"/>
          <w:b/>
          <w:bCs/>
          <w:sz w:val="24"/>
          <w:szCs w:val="24"/>
        </w:rPr>
        <w:lastRenderedPageBreak/>
        <w:t>Data sources</w:t>
      </w:r>
    </w:p>
    <w:p w14:paraId="122587E0" w14:textId="77777777" w:rsidR="00B612E6" w:rsidRDefault="00C42C84" w:rsidP="007E1B97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180DAB">
        <w:rPr>
          <w:rFonts w:asciiTheme="minorBidi" w:hAnsiTheme="minorBidi"/>
          <w:sz w:val="24"/>
          <w:szCs w:val="24"/>
        </w:rPr>
        <w:t>Data was acquired from several specific datasets housed at ICES</w:t>
      </w:r>
      <w:hyperlink w:anchor="_ENREF_13" w:tooltip=", 2019 #3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&lt;EndNote&gt;&lt;Cite&gt;&lt;Year&gt;2019&lt;/Year&gt;&lt;RecNum&gt;3&lt;/RecNum&gt;&lt;DisplayText&gt;&lt;style face="superscript"&gt;13&lt;/style&gt;&lt;/DisplayText&gt;&lt;record&gt;&lt;rec-number&gt;3&lt;/rec-number&gt;&lt;foreign-keys&gt;&lt;key app="EN" db-id="x5059z2d4zr9tjeaedux22a5zpzaz2xttdaa"&gt;3&lt;/key&gt;&lt;/foreign-keys&gt;&lt;ref-type name="Web Page"&gt;12&lt;/ref-type&gt;&lt;contributors&gt;&lt;/contributors&gt;&lt;titles&gt;&lt;title&gt;Institute of Clinical Evaluative Sciences Homepage&lt;/title&gt;&lt;/titles&gt;&lt;dates&gt;&lt;year&gt;2019&lt;/year&gt;&lt;/dates&gt;&lt;urls&gt;&lt;related-urls&gt;&lt;url&gt;http://www.ices.on.ca&lt;/url&gt;&lt;/related-urls&gt;&lt;/urls&gt;&lt;/record&gt;&lt;/Cite&gt;&lt;/EndNote&gt;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347E4B">
          <w:rPr>
            <w:rFonts w:asciiTheme="minorBidi" w:hAnsiTheme="minorBidi"/>
            <w:noProof/>
            <w:sz w:val="24"/>
            <w:szCs w:val="24"/>
            <w:vertAlign w:val="superscript"/>
          </w:rPr>
          <w:t>13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D51D26">
        <w:rPr>
          <w:rFonts w:asciiTheme="minorBidi" w:hAnsiTheme="minorBidi"/>
          <w:sz w:val="24"/>
          <w:szCs w:val="24"/>
        </w:rPr>
        <w:t xml:space="preserve"> and detailed in supplemental Table 1</w:t>
      </w:r>
      <w:r w:rsidR="00180DAB">
        <w:rPr>
          <w:rFonts w:asciiTheme="minorBidi" w:hAnsiTheme="minorBidi"/>
          <w:sz w:val="24"/>
          <w:szCs w:val="24"/>
        </w:rPr>
        <w:t>.</w:t>
      </w:r>
      <w:r w:rsidR="00362904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>Patient-</w:t>
      </w:r>
      <w:r>
        <w:rPr>
          <w:rFonts w:asciiTheme="minorBidi" w:hAnsiTheme="minorBidi"/>
          <w:sz w:val="24"/>
          <w:szCs w:val="24"/>
        </w:rPr>
        <w:t>specific</w:t>
      </w:r>
      <w:r w:rsidR="00362904" w:rsidRPr="00362904">
        <w:rPr>
          <w:rFonts w:asciiTheme="minorBidi" w:hAnsiTheme="minorBidi"/>
          <w:sz w:val="24"/>
          <w:szCs w:val="24"/>
        </w:rPr>
        <w:t xml:space="preserve"> information from these databases is linkable</w:t>
      </w:r>
      <w:r w:rsidR="00362904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>using unique, encoded identifiers</w:t>
      </w:r>
      <w:r w:rsidR="00D51D26">
        <w:rPr>
          <w:rFonts w:asciiTheme="minorBidi" w:hAnsiTheme="minorBidi"/>
          <w:sz w:val="24"/>
          <w:szCs w:val="24"/>
        </w:rPr>
        <w:t>.</w:t>
      </w:r>
    </w:p>
    <w:p w14:paraId="44DA467C" w14:textId="77777777" w:rsidR="00C42C84" w:rsidRDefault="00C42C84" w:rsidP="00BC3D6E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C42C84">
        <w:rPr>
          <w:rFonts w:asciiTheme="minorBidi" w:hAnsiTheme="minorBidi"/>
          <w:b/>
          <w:bCs/>
          <w:sz w:val="24"/>
          <w:szCs w:val="24"/>
        </w:rPr>
        <w:t>Study design</w:t>
      </w:r>
      <w:r w:rsidR="00494134">
        <w:rPr>
          <w:rFonts w:asciiTheme="minorBidi" w:hAnsiTheme="minorBidi"/>
          <w:b/>
          <w:bCs/>
          <w:sz w:val="24"/>
          <w:szCs w:val="24"/>
        </w:rPr>
        <w:t>, setting</w:t>
      </w:r>
      <w:r w:rsidR="00410CFF">
        <w:rPr>
          <w:rFonts w:asciiTheme="minorBidi" w:hAnsiTheme="minorBidi"/>
          <w:b/>
          <w:bCs/>
          <w:sz w:val="24"/>
          <w:szCs w:val="24"/>
        </w:rPr>
        <w:t>,</w:t>
      </w:r>
      <w:r w:rsidRPr="00C42C84">
        <w:rPr>
          <w:rFonts w:asciiTheme="minorBidi" w:hAnsiTheme="minorBidi"/>
          <w:b/>
          <w:bCs/>
          <w:sz w:val="24"/>
          <w:szCs w:val="24"/>
        </w:rPr>
        <w:t xml:space="preserve"> and participants</w:t>
      </w:r>
    </w:p>
    <w:p w14:paraId="04CEE009" w14:textId="77777777" w:rsidR="00F7160B" w:rsidRDefault="00494134" w:rsidP="001F6A9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D51D26">
        <w:rPr>
          <w:rFonts w:asciiTheme="minorBidi" w:hAnsiTheme="minorBidi"/>
          <w:sz w:val="24"/>
          <w:szCs w:val="24"/>
        </w:rPr>
        <w:t>We identified all m</w:t>
      </w:r>
      <w:r w:rsidR="00362904" w:rsidRPr="00362904">
        <w:rPr>
          <w:rFonts w:asciiTheme="minorBidi" w:hAnsiTheme="minorBidi"/>
          <w:sz w:val="24"/>
          <w:szCs w:val="24"/>
        </w:rPr>
        <w:t>en</w:t>
      </w:r>
      <w:r w:rsidR="00C42C84">
        <w:rPr>
          <w:rFonts w:asciiTheme="minorBidi" w:hAnsiTheme="minorBidi"/>
          <w:sz w:val="24"/>
          <w:szCs w:val="24"/>
        </w:rPr>
        <w:t xml:space="preserve"> aged 66 and older</w:t>
      </w:r>
      <w:r w:rsidR="00362904" w:rsidRPr="00362904">
        <w:rPr>
          <w:rFonts w:asciiTheme="minorBidi" w:hAnsiTheme="minorBidi"/>
          <w:sz w:val="24"/>
          <w:szCs w:val="24"/>
        </w:rPr>
        <w:t xml:space="preserve"> with </w:t>
      </w:r>
      <w:r w:rsidR="00C42C84">
        <w:rPr>
          <w:rFonts w:asciiTheme="minorBidi" w:hAnsiTheme="minorBidi"/>
          <w:sz w:val="24"/>
          <w:szCs w:val="24"/>
        </w:rPr>
        <w:t xml:space="preserve">a history of </w:t>
      </w:r>
      <w:r w:rsidR="00362904" w:rsidRPr="00362904">
        <w:rPr>
          <w:rFonts w:asciiTheme="minorBidi" w:hAnsiTheme="minorBidi"/>
          <w:sz w:val="24"/>
          <w:szCs w:val="24"/>
        </w:rPr>
        <w:t>a</w:t>
      </w:r>
      <w:r w:rsidR="00BC3D6E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 xml:space="preserve">single negative </w:t>
      </w:r>
      <w:r w:rsidR="00AD3E12">
        <w:rPr>
          <w:rFonts w:asciiTheme="minorBidi" w:hAnsiTheme="minorBidi"/>
          <w:sz w:val="24"/>
          <w:szCs w:val="24"/>
        </w:rPr>
        <w:t>transrectal ultrasound-guided prostate biopsy (</w:t>
      </w:r>
      <w:r w:rsidR="00362904" w:rsidRPr="00362904">
        <w:rPr>
          <w:rFonts w:asciiTheme="minorBidi" w:hAnsiTheme="minorBidi"/>
          <w:sz w:val="24"/>
          <w:szCs w:val="24"/>
        </w:rPr>
        <w:t>TRUS-Bx</w:t>
      </w:r>
      <w:r w:rsidR="00AD3E12">
        <w:rPr>
          <w:rFonts w:asciiTheme="minorBidi" w:hAnsiTheme="minorBidi"/>
          <w:sz w:val="24"/>
          <w:szCs w:val="24"/>
        </w:rPr>
        <w:t>)</w:t>
      </w:r>
      <w:r w:rsidR="00362904" w:rsidRPr="0036290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in the state of Ontario, Canada </w:t>
      </w:r>
      <w:r>
        <w:rPr>
          <w:rFonts w:ascii="Arial" w:hAnsi="Arial" w:cs="Arial"/>
          <w:sz w:val="24"/>
          <w:szCs w:val="24"/>
        </w:rPr>
        <w:t xml:space="preserve">(estimated population of ~14 million) between </w:t>
      </w:r>
      <w:r w:rsidR="00DF5C1D">
        <w:rPr>
          <w:rFonts w:ascii="Arial" w:hAnsi="Arial" w:cs="Arial"/>
          <w:sz w:val="24"/>
          <w:szCs w:val="24"/>
        </w:rPr>
        <w:t>1</w:t>
      </w:r>
      <w:r w:rsidR="00DF5C1D" w:rsidRPr="00DF5C1D">
        <w:rPr>
          <w:rFonts w:ascii="Arial" w:hAnsi="Arial" w:cs="Arial"/>
          <w:sz w:val="24"/>
          <w:szCs w:val="24"/>
          <w:vertAlign w:val="superscript"/>
        </w:rPr>
        <w:t>st</w:t>
      </w:r>
      <w:r w:rsidR="00DF5C1D"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 xml:space="preserve">January 1994 and </w:t>
      </w:r>
      <w:r w:rsidR="005F7014">
        <w:rPr>
          <w:rFonts w:ascii="Arial" w:hAnsi="Arial" w:cs="Arial"/>
          <w:sz w:val="24"/>
          <w:szCs w:val="24"/>
        </w:rPr>
        <w:t>30</w:t>
      </w:r>
      <w:r w:rsidR="005F7014" w:rsidRPr="005F7014">
        <w:rPr>
          <w:rFonts w:ascii="Arial" w:hAnsi="Arial" w:cs="Arial"/>
          <w:sz w:val="24"/>
          <w:szCs w:val="24"/>
          <w:vertAlign w:val="superscript"/>
        </w:rPr>
        <w:t>th</w:t>
      </w:r>
      <w:r w:rsidR="005F7014"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>September 201</w:t>
      </w:r>
      <w:r w:rsidR="007D05AA">
        <w:rPr>
          <w:rFonts w:ascii="Arial" w:hAnsi="Arial" w:cs="Arial"/>
          <w:sz w:val="24"/>
          <w:szCs w:val="24"/>
        </w:rPr>
        <w:t>6</w:t>
      </w:r>
      <w:r w:rsidR="00F74765">
        <w:rPr>
          <w:rFonts w:asciiTheme="minorBidi" w:hAnsiTheme="minorBidi"/>
          <w:sz w:val="24"/>
          <w:szCs w:val="24"/>
        </w:rPr>
        <w:t xml:space="preserve">. Relevant patients were identified using </w:t>
      </w:r>
      <w:r w:rsidR="00C42C84">
        <w:rPr>
          <w:rFonts w:asciiTheme="minorBidi" w:hAnsiTheme="minorBidi"/>
          <w:sz w:val="24"/>
          <w:szCs w:val="24"/>
        </w:rPr>
        <w:t>OHIP</w:t>
      </w:r>
      <w:r w:rsidR="00362904" w:rsidRPr="00362904">
        <w:rPr>
          <w:rFonts w:asciiTheme="minorBidi" w:hAnsiTheme="minorBidi"/>
          <w:sz w:val="24"/>
          <w:szCs w:val="24"/>
        </w:rPr>
        <w:t xml:space="preserve"> billing codes for </w:t>
      </w:r>
      <w:r w:rsidR="00AD3E12">
        <w:rPr>
          <w:rFonts w:asciiTheme="minorBidi" w:hAnsiTheme="minorBidi"/>
          <w:sz w:val="24"/>
          <w:szCs w:val="24"/>
        </w:rPr>
        <w:t>TRUS</w:t>
      </w:r>
      <w:r w:rsidR="00D51D26">
        <w:rPr>
          <w:rFonts w:asciiTheme="minorBidi" w:hAnsiTheme="minorBidi"/>
          <w:sz w:val="24"/>
          <w:szCs w:val="24"/>
        </w:rPr>
        <w:t>-Bx</w:t>
      </w:r>
      <w:r w:rsidR="00362904" w:rsidRPr="00362904">
        <w:rPr>
          <w:rFonts w:asciiTheme="minorBidi" w:hAnsiTheme="minorBidi"/>
          <w:sz w:val="24"/>
          <w:szCs w:val="24"/>
        </w:rPr>
        <w:t xml:space="preserve">, </w:t>
      </w:r>
      <w:r w:rsidR="0000692E">
        <w:rPr>
          <w:rFonts w:asciiTheme="minorBidi" w:hAnsiTheme="minorBidi"/>
          <w:sz w:val="24"/>
          <w:szCs w:val="24"/>
        </w:rPr>
        <w:t xml:space="preserve">with </w:t>
      </w:r>
      <w:commentRangeStart w:id="3"/>
      <w:r w:rsidR="00362904" w:rsidRPr="00362904">
        <w:rPr>
          <w:rFonts w:asciiTheme="minorBidi" w:hAnsiTheme="minorBidi"/>
          <w:sz w:val="24"/>
          <w:szCs w:val="24"/>
        </w:rPr>
        <w:t xml:space="preserve">no </w:t>
      </w:r>
      <w:r w:rsidR="00D51D26">
        <w:rPr>
          <w:rFonts w:asciiTheme="minorBidi" w:hAnsiTheme="minorBidi"/>
          <w:sz w:val="24"/>
          <w:szCs w:val="24"/>
        </w:rPr>
        <w:t>evidence of</w:t>
      </w:r>
      <w:r w:rsidR="00362904" w:rsidRPr="00362904">
        <w:rPr>
          <w:rFonts w:asciiTheme="minorBidi" w:hAnsiTheme="minorBidi"/>
          <w:sz w:val="24"/>
          <w:szCs w:val="24"/>
        </w:rPr>
        <w:t xml:space="preserve"> </w:t>
      </w:r>
      <w:r w:rsidR="0000692E">
        <w:rPr>
          <w:rFonts w:asciiTheme="minorBidi" w:hAnsiTheme="minorBidi"/>
          <w:sz w:val="24"/>
          <w:szCs w:val="24"/>
        </w:rPr>
        <w:t>PCa</w:t>
      </w:r>
      <w:r w:rsidR="00362904" w:rsidRPr="00362904">
        <w:rPr>
          <w:rFonts w:asciiTheme="minorBidi" w:hAnsiTheme="minorBidi"/>
          <w:sz w:val="24"/>
          <w:szCs w:val="24"/>
        </w:rPr>
        <w:t xml:space="preserve"> diagnosis, </w:t>
      </w:r>
      <w:r w:rsidR="00F74765">
        <w:rPr>
          <w:rFonts w:asciiTheme="minorBidi" w:hAnsiTheme="minorBidi"/>
          <w:sz w:val="24"/>
          <w:szCs w:val="24"/>
        </w:rPr>
        <w:t xml:space="preserve">nor </w:t>
      </w:r>
      <w:r w:rsidR="001F6A93">
        <w:rPr>
          <w:rFonts w:asciiTheme="minorBidi" w:hAnsiTheme="minorBidi"/>
          <w:sz w:val="24"/>
          <w:szCs w:val="24"/>
        </w:rPr>
        <w:t>receipt of</w:t>
      </w:r>
      <w:r w:rsidR="00362904" w:rsidRPr="00362904">
        <w:rPr>
          <w:rFonts w:asciiTheme="minorBidi" w:hAnsiTheme="minorBidi"/>
          <w:sz w:val="24"/>
          <w:szCs w:val="24"/>
        </w:rPr>
        <w:t xml:space="preserve"> </w:t>
      </w:r>
      <w:r w:rsidR="0000692E">
        <w:rPr>
          <w:rFonts w:asciiTheme="minorBidi" w:hAnsiTheme="minorBidi"/>
          <w:sz w:val="24"/>
          <w:szCs w:val="24"/>
        </w:rPr>
        <w:t>PCa-</w:t>
      </w:r>
      <w:r>
        <w:rPr>
          <w:rFonts w:asciiTheme="minorBidi" w:hAnsiTheme="minorBidi"/>
          <w:sz w:val="24"/>
          <w:szCs w:val="24"/>
        </w:rPr>
        <w:t xml:space="preserve">specific </w:t>
      </w:r>
      <w:r w:rsidR="00362904" w:rsidRPr="00362904">
        <w:rPr>
          <w:rFonts w:asciiTheme="minorBidi" w:hAnsiTheme="minorBidi"/>
          <w:sz w:val="24"/>
          <w:szCs w:val="24"/>
        </w:rPr>
        <w:t>treatment</w:t>
      </w:r>
      <w:commentRangeEnd w:id="3"/>
      <w:r w:rsidR="00834A80">
        <w:rPr>
          <w:rStyle w:val="CommentReference"/>
        </w:rPr>
        <w:commentReference w:id="3"/>
      </w:r>
      <w:r w:rsidR="001F6A93">
        <w:rPr>
          <w:rFonts w:asciiTheme="minorBidi" w:hAnsiTheme="minorBidi"/>
          <w:sz w:val="24"/>
          <w:szCs w:val="24"/>
        </w:rPr>
        <w:t xml:space="preserve">. </w:t>
      </w:r>
      <w:r w:rsidR="000A77A7">
        <w:rPr>
          <w:rFonts w:asciiTheme="minorBidi" w:hAnsiTheme="minorBidi"/>
          <w:sz w:val="24"/>
          <w:szCs w:val="24"/>
        </w:rPr>
        <w:t xml:space="preserve">Men with </w:t>
      </w:r>
      <w:r w:rsidR="00F41981">
        <w:rPr>
          <w:rFonts w:asciiTheme="minorBidi" w:hAnsiTheme="minorBidi"/>
          <w:sz w:val="24"/>
          <w:szCs w:val="24"/>
        </w:rPr>
        <w:t xml:space="preserve">a history of a previous </w:t>
      </w:r>
      <w:r w:rsidR="000A77A7">
        <w:rPr>
          <w:rFonts w:asciiTheme="minorBidi" w:hAnsiTheme="minorBidi"/>
          <w:sz w:val="24"/>
          <w:szCs w:val="24"/>
        </w:rPr>
        <w:t>negative biops</w:t>
      </w:r>
      <w:r w:rsidR="00F41981">
        <w:rPr>
          <w:rFonts w:asciiTheme="minorBidi" w:hAnsiTheme="minorBidi"/>
          <w:sz w:val="24"/>
          <w:szCs w:val="24"/>
        </w:rPr>
        <w:t>y</w:t>
      </w:r>
      <w:r w:rsidR="000A77A7">
        <w:rPr>
          <w:rFonts w:asciiTheme="minorBidi" w:hAnsiTheme="minorBidi"/>
          <w:sz w:val="24"/>
          <w:szCs w:val="24"/>
        </w:rPr>
        <w:t xml:space="preserve"> were chosen</w:t>
      </w:r>
      <w:r w:rsidR="00F41981">
        <w:rPr>
          <w:rFonts w:asciiTheme="minorBidi" w:hAnsiTheme="minorBidi"/>
          <w:sz w:val="24"/>
          <w:szCs w:val="24"/>
        </w:rPr>
        <w:t xml:space="preserve"> </w:t>
      </w:r>
      <w:r w:rsidR="001F6A93">
        <w:rPr>
          <w:rFonts w:asciiTheme="minorBidi" w:hAnsiTheme="minorBidi"/>
          <w:sz w:val="24"/>
          <w:szCs w:val="24"/>
        </w:rPr>
        <w:t xml:space="preserve">as part of a </w:t>
      </w:r>
      <w:r w:rsidR="000A77A7">
        <w:rPr>
          <w:rFonts w:asciiTheme="minorBidi" w:hAnsiTheme="minorBidi"/>
          <w:sz w:val="24"/>
          <w:szCs w:val="24"/>
        </w:rPr>
        <w:t>pre-screen</w:t>
      </w:r>
      <w:r w:rsidR="00F41981">
        <w:rPr>
          <w:rFonts w:asciiTheme="minorBidi" w:hAnsiTheme="minorBidi"/>
          <w:sz w:val="24"/>
          <w:szCs w:val="24"/>
        </w:rPr>
        <w:t xml:space="preserve">ing tool to include a ‘healthier’ </w:t>
      </w:r>
      <w:r w:rsidR="000A77A7">
        <w:rPr>
          <w:rFonts w:asciiTheme="minorBidi" w:hAnsiTheme="minorBidi"/>
          <w:sz w:val="24"/>
          <w:szCs w:val="24"/>
        </w:rPr>
        <w:t>population</w:t>
      </w:r>
      <w:r w:rsidR="00F41981">
        <w:rPr>
          <w:rFonts w:asciiTheme="minorBidi" w:hAnsiTheme="minorBidi"/>
          <w:sz w:val="24"/>
          <w:szCs w:val="24"/>
        </w:rPr>
        <w:t xml:space="preserve">, seen fit to undergo a biopsy. Moreover, this </w:t>
      </w:r>
      <w:r w:rsidR="00AD3E12">
        <w:rPr>
          <w:rFonts w:asciiTheme="minorBidi" w:hAnsiTheme="minorBidi"/>
          <w:sz w:val="24"/>
          <w:szCs w:val="24"/>
        </w:rPr>
        <w:t xml:space="preserve">was </w:t>
      </w:r>
      <w:r w:rsidR="001F6A93">
        <w:rPr>
          <w:rFonts w:asciiTheme="minorBidi" w:hAnsiTheme="minorBidi"/>
          <w:sz w:val="24"/>
          <w:szCs w:val="24"/>
        </w:rPr>
        <w:t>the optimal</w:t>
      </w:r>
      <w:r w:rsidR="00AD3E12">
        <w:rPr>
          <w:rFonts w:asciiTheme="minorBidi" w:hAnsiTheme="minorBidi"/>
          <w:sz w:val="24"/>
          <w:szCs w:val="24"/>
        </w:rPr>
        <w:t xml:space="preserve"> method to </w:t>
      </w:r>
      <w:r w:rsidR="00D51D26">
        <w:rPr>
          <w:rFonts w:asciiTheme="minorBidi" w:hAnsiTheme="minorBidi"/>
          <w:sz w:val="24"/>
          <w:szCs w:val="24"/>
        </w:rPr>
        <w:t xml:space="preserve">minimize the risk of including men with an </w:t>
      </w:r>
      <w:r w:rsidR="00F41981">
        <w:rPr>
          <w:rFonts w:asciiTheme="minorBidi" w:hAnsiTheme="minorBidi"/>
          <w:sz w:val="24"/>
          <w:szCs w:val="24"/>
        </w:rPr>
        <w:t xml:space="preserve">underlying misdiagnosed PCa </w:t>
      </w:r>
      <w:r w:rsidR="001F6A93">
        <w:rPr>
          <w:rFonts w:asciiTheme="minorBidi" w:hAnsiTheme="minorBidi"/>
          <w:sz w:val="24"/>
          <w:szCs w:val="24"/>
        </w:rPr>
        <w:t>on</w:t>
      </w:r>
      <w:r w:rsidR="00F41981">
        <w:rPr>
          <w:rFonts w:asciiTheme="minorBidi" w:hAnsiTheme="minorBidi"/>
          <w:sz w:val="24"/>
          <w:szCs w:val="24"/>
        </w:rPr>
        <w:t xml:space="preserve"> study</w:t>
      </w:r>
      <w:r w:rsidR="001F6A93">
        <w:rPr>
          <w:rFonts w:asciiTheme="minorBidi" w:hAnsiTheme="minorBidi"/>
          <w:sz w:val="24"/>
          <w:szCs w:val="24"/>
        </w:rPr>
        <w:t xml:space="preserve"> entry</w:t>
      </w:r>
      <w:r w:rsidR="00F41981">
        <w:rPr>
          <w:rFonts w:asciiTheme="minorBidi" w:hAnsiTheme="minorBidi"/>
          <w:sz w:val="24"/>
          <w:szCs w:val="24"/>
        </w:rPr>
        <w:t>.</w:t>
      </w:r>
      <w:r w:rsidR="0000692E">
        <w:rPr>
          <w:rFonts w:asciiTheme="minorBidi" w:hAnsiTheme="minorBidi"/>
          <w:sz w:val="24"/>
          <w:szCs w:val="24"/>
        </w:rPr>
        <w:t xml:space="preserve"> We utilized a</w:t>
      </w:r>
      <w:r w:rsidR="00362904" w:rsidRPr="00362904">
        <w:rPr>
          <w:rFonts w:asciiTheme="minorBidi" w:hAnsiTheme="minorBidi"/>
          <w:sz w:val="24"/>
          <w:szCs w:val="24"/>
        </w:rPr>
        <w:t xml:space="preserve"> look-back window from January 1991 </w:t>
      </w:r>
      <w:r w:rsidR="0000692E">
        <w:rPr>
          <w:rFonts w:asciiTheme="minorBidi" w:hAnsiTheme="minorBidi"/>
          <w:sz w:val="24"/>
          <w:szCs w:val="24"/>
        </w:rPr>
        <w:t xml:space="preserve">until the </w:t>
      </w:r>
      <w:r w:rsidR="00362904" w:rsidRPr="00362904">
        <w:rPr>
          <w:rFonts w:asciiTheme="minorBidi" w:hAnsiTheme="minorBidi"/>
          <w:sz w:val="24"/>
          <w:szCs w:val="24"/>
        </w:rPr>
        <w:t>date of cohort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>entry (minimum of 3 years) to ascertain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 xml:space="preserve">that included TRUS-Bxs were truly the first negative biopsies and that men had no previous </w:t>
      </w:r>
      <w:r w:rsidR="0000692E">
        <w:rPr>
          <w:rFonts w:asciiTheme="minorBidi" w:hAnsiTheme="minorBidi"/>
          <w:sz w:val="24"/>
          <w:szCs w:val="24"/>
        </w:rPr>
        <w:t>PCa</w:t>
      </w:r>
      <w:r w:rsidR="00362904" w:rsidRPr="00362904">
        <w:rPr>
          <w:rFonts w:asciiTheme="minorBidi" w:hAnsiTheme="minorBidi"/>
          <w:sz w:val="24"/>
          <w:szCs w:val="24"/>
        </w:rPr>
        <w:t xml:space="preserve"> diagnosis. </w:t>
      </w:r>
      <w:r w:rsidR="00DF32F2">
        <w:rPr>
          <w:rFonts w:asciiTheme="minorBidi" w:hAnsiTheme="minorBidi"/>
          <w:sz w:val="24"/>
          <w:szCs w:val="24"/>
        </w:rPr>
        <w:t xml:space="preserve">The index date was defined as </w:t>
      </w:r>
      <w:r w:rsidR="007D05AA">
        <w:rPr>
          <w:rFonts w:asciiTheme="minorBidi" w:hAnsiTheme="minorBidi"/>
          <w:sz w:val="24"/>
          <w:szCs w:val="24"/>
        </w:rPr>
        <w:t xml:space="preserve">90 days after </w:t>
      </w:r>
      <w:r w:rsidR="00DF32F2">
        <w:rPr>
          <w:rFonts w:asciiTheme="minorBidi" w:hAnsiTheme="minorBidi"/>
          <w:sz w:val="24"/>
          <w:szCs w:val="24"/>
        </w:rPr>
        <w:t>the date of the first negative prostate biopsy</w:t>
      </w:r>
      <w:r w:rsidR="007D05AA">
        <w:rPr>
          <w:rFonts w:asciiTheme="minorBidi" w:hAnsiTheme="minorBidi"/>
          <w:sz w:val="24"/>
          <w:szCs w:val="24"/>
        </w:rPr>
        <w:t xml:space="preserve">, to ensure no PCa </w:t>
      </w:r>
      <w:r w:rsidR="001F6A93">
        <w:rPr>
          <w:rFonts w:asciiTheme="minorBidi" w:hAnsiTheme="minorBidi"/>
          <w:sz w:val="24"/>
          <w:szCs w:val="24"/>
        </w:rPr>
        <w:t>diagnosis.</w:t>
      </w:r>
    </w:p>
    <w:p w14:paraId="0F757CB5" w14:textId="77777777" w:rsidR="00F7160B" w:rsidRDefault="00F7160B" w:rsidP="00A13E69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D51D26">
        <w:rPr>
          <w:rFonts w:asciiTheme="minorBidi" w:hAnsiTheme="minorBidi"/>
          <w:sz w:val="24"/>
          <w:szCs w:val="24"/>
        </w:rPr>
        <w:t>W</w:t>
      </w:r>
      <w:r w:rsidR="00494134">
        <w:rPr>
          <w:rFonts w:asciiTheme="minorBidi" w:hAnsiTheme="minorBidi"/>
          <w:sz w:val="24"/>
          <w:szCs w:val="24"/>
        </w:rPr>
        <w:t xml:space="preserve">e analyzed the </w:t>
      </w:r>
      <w:r w:rsidR="001F6A93">
        <w:rPr>
          <w:rFonts w:asciiTheme="minorBidi" w:hAnsiTheme="minorBidi"/>
          <w:sz w:val="24"/>
          <w:szCs w:val="24"/>
        </w:rPr>
        <w:t xml:space="preserve">effect </w:t>
      </w:r>
      <w:r w:rsidR="00494134">
        <w:rPr>
          <w:rFonts w:asciiTheme="minorBidi" w:hAnsiTheme="minorBidi"/>
          <w:sz w:val="24"/>
          <w:szCs w:val="24"/>
        </w:rPr>
        <w:t>of commonly used medications</w:t>
      </w:r>
      <w:r>
        <w:rPr>
          <w:rFonts w:asciiTheme="minorBidi" w:hAnsiTheme="minorBidi"/>
          <w:sz w:val="24"/>
          <w:szCs w:val="24"/>
        </w:rPr>
        <w:t xml:space="preserve"> on PC</w:t>
      </w:r>
      <w:r w:rsidR="00E76C60"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/>
          <w:sz w:val="24"/>
          <w:szCs w:val="24"/>
        </w:rPr>
        <w:t>-related outcomes. The</w:t>
      </w:r>
      <w:r w:rsidR="00D51D26">
        <w:rPr>
          <w:rFonts w:asciiTheme="minorBidi" w:hAnsiTheme="minorBidi"/>
          <w:sz w:val="24"/>
          <w:szCs w:val="24"/>
        </w:rPr>
        <w:t>se</w:t>
      </w:r>
      <w:r>
        <w:rPr>
          <w:rFonts w:asciiTheme="minorBidi" w:hAnsiTheme="minorBidi"/>
          <w:sz w:val="24"/>
          <w:szCs w:val="24"/>
        </w:rPr>
        <w:t xml:space="preserve"> included statins (hydrophilic</w:t>
      </w:r>
      <w:r w:rsidR="001F6A9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and hydrophobic ), most common diabetic medications (metformin, insulin,</w:t>
      </w:r>
      <w:r w:rsidR="00E85BFC">
        <w:rPr>
          <w:rFonts w:asciiTheme="minorBidi" w:hAnsiTheme="minorBidi"/>
          <w:sz w:val="24"/>
          <w:szCs w:val="24"/>
        </w:rPr>
        <w:t xml:space="preserve"> sulfonylureas, thiazolidinediones),</w:t>
      </w:r>
      <w:r w:rsidR="00557440">
        <w:rPr>
          <w:rFonts w:asciiTheme="minorBidi" w:hAnsiTheme="minorBidi"/>
          <w:sz w:val="24"/>
          <w:szCs w:val="24"/>
        </w:rPr>
        <w:t xml:space="preserve"> </w:t>
      </w:r>
      <w:r w:rsidR="00E85BFC">
        <w:rPr>
          <w:rFonts w:asciiTheme="minorBidi" w:hAnsiTheme="minorBidi"/>
          <w:sz w:val="24"/>
          <w:szCs w:val="24"/>
        </w:rPr>
        <w:t>PPI</w:t>
      </w:r>
      <w:r w:rsidR="00557440">
        <w:rPr>
          <w:rFonts w:asciiTheme="minorBidi" w:hAnsiTheme="minorBidi"/>
          <w:sz w:val="24"/>
          <w:szCs w:val="24"/>
        </w:rPr>
        <w:t>s</w:t>
      </w:r>
      <w:r w:rsidR="00F512E5">
        <w:rPr>
          <w:rFonts w:asciiTheme="minorBidi" w:hAnsiTheme="minorBidi"/>
          <w:sz w:val="24"/>
          <w:szCs w:val="24"/>
        </w:rPr>
        <w:t xml:space="preserve"> (pantoprazole, and all other PPIs), five-alpha-reductase inhibitors, alpha blockers, dipyridamole</w:t>
      </w:r>
      <w:r w:rsidR="00AD3E12">
        <w:rPr>
          <w:rFonts w:asciiTheme="minorBidi" w:hAnsiTheme="minorBidi"/>
          <w:sz w:val="24"/>
          <w:szCs w:val="24"/>
        </w:rPr>
        <w:t xml:space="preserve"> and </w:t>
      </w:r>
      <w:r w:rsidR="00F512E5">
        <w:rPr>
          <w:rFonts w:asciiTheme="minorBidi" w:hAnsiTheme="minorBidi"/>
          <w:sz w:val="24"/>
          <w:szCs w:val="24"/>
        </w:rPr>
        <w:lastRenderedPageBreak/>
        <w:t>chloroquine</w:t>
      </w:r>
      <w:r w:rsidR="00AD3E12">
        <w:rPr>
          <w:rFonts w:asciiTheme="minorBidi" w:hAnsiTheme="minorBidi"/>
          <w:sz w:val="24"/>
          <w:szCs w:val="24"/>
        </w:rPr>
        <w:t xml:space="preserve"> (to validate the previously shown in-vitro association with fluvastatin)</w:t>
      </w:r>
      <w:r w:rsidR="00F512E5">
        <w:rPr>
          <w:rFonts w:asciiTheme="minorBidi" w:hAnsiTheme="minorBidi"/>
          <w:sz w:val="24"/>
          <w:szCs w:val="24"/>
        </w:rPr>
        <w:t>, and glaucoma eye drops as a tracer drug</w:t>
      </w:r>
      <w:r w:rsidR="00906B5F">
        <w:rPr>
          <w:rFonts w:asciiTheme="minorBidi" w:hAnsiTheme="minorBidi"/>
          <w:sz w:val="24"/>
          <w:szCs w:val="24"/>
        </w:rPr>
        <w:t>, serving as a negative control, to demonstrate no association with any of the outcomes</w:t>
      </w:r>
      <w:r w:rsidR="00F512E5">
        <w:rPr>
          <w:rFonts w:asciiTheme="minorBidi" w:hAnsiTheme="minorBidi"/>
          <w:sz w:val="24"/>
          <w:szCs w:val="24"/>
        </w:rPr>
        <w:t xml:space="preserve">. </w:t>
      </w:r>
      <w:r w:rsidR="00F512E5" w:rsidRPr="0095643E">
        <w:rPr>
          <w:rFonts w:asciiTheme="minorBidi" w:hAnsiTheme="minorBidi"/>
          <w:sz w:val="24"/>
          <w:szCs w:val="24"/>
        </w:rPr>
        <w:t xml:space="preserve">A complete list of all medications included in the analysis is shown in </w:t>
      </w:r>
      <w:r w:rsidR="008B0848" w:rsidRPr="0095643E">
        <w:rPr>
          <w:rFonts w:asciiTheme="minorBidi" w:hAnsiTheme="minorBidi"/>
          <w:sz w:val="24"/>
          <w:szCs w:val="24"/>
        </w:rPr>
        <w:t>Appendix</w:t>
      </w:r>
      <w:r w:rsidR="00F512E5" w:rsidRPr="0095643E">
        <w:rPr>
          <w:rFonts w:asciiTheme="minorBidi" w:hAnsiTheme="minorBidi"/>
          <w:sz w:val="24"/>
          <w:szCs w:val="24"/>
        </w:rPr>
        <w:t xml:space="preserve"> 1.</w:t>
      </w:r>
      <w:r w:rsidR="00A13E69" w:rsidRPr="0095643E">
        <w:rPr>
          <w:rFonts w:asciiTheme="minorBidi" w:hAnsiTheme="minorBidi"/>
          <w:sz w:val="24"/>
          <w:szCs w:val="24"/>
        </w:rPr>
        <w:t xml:space="preserve"> </w:t>
      </w:r>
    </w:p>
    <w:p w14:paraId="293DF184" w14:textId="77777777" w:rsidR="00D10FE1" w:rsidRDefault="00F512E5" w:rsidP="00F512E5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000FDA">
        <w:rPr>
          <w:rFonts w:asciiTheme="minorBidi" w:hAnsiTheme="minorBidi"/>
          <w:sz w:val="24"/>
          <w:szCs w:val="24"/>
        </w:rPr>
        <w:t>Although we could have captured all men aged 65 and above, we used the a</w:t>
      </w:r>
      <w:r w:rsidR="0000692E">
        <w:rPr>
          <w:rFonts w:asciiTheme="minorBidi" w:hAnsiTheme="minorBidi"/>
          <w:sz w:val="24"/>
          <w:szCs w:val="24"/>
        </w:rPr>
        <w:t>ge</w:t>
      </w:r>
      <w:r w:rsidR="00494134">
        <w:rPr>
          <w:rFonts w:asciiTheme="minorBidi" w:hAnsiTheme="minorBidi"/>
          <w:sz w:val="24"/>
          <w:szCs w:val="24"/>
        </w:rPr>
        <w:t xml:space="preserve"> </w:t>
      </w:r>
      <w:r w:rsidR="00000FDA">
        <w:rPr>
          <w:rFonts w:asciiTheme="minorBidi" w:hAnsiTheme="minorBidi"/>
          <w:sz w:val="24"/>
          <w:szCs w:val="24"/>
        </w:rPr>
        <w:t xml:space="preserve">of </w:t>
      </w:r>
      <w:r w:rsidR="0000692E">
        <w:rPr>
          <w:rFonts w:asciiTheme="minorBidi" w:hAnsiTheme="minorBidi"/>
          <w:sz w:val="24"/>
          <w:szCs w:val="24"/>
        </w:rPr>
        <w:t xml:space="preserve">66 </w:t>
      </w:r>
      <w:r w:rsidR="00000FDA">
        <w:rPr>
          <w:rFonts w:asciiTheme="minorBidi" w:hAnsiTheme="minorBidi"/>
          <w:sz w:val="24"/>
          <w:szCs w:val="24"/>
        </w:rPr>
        <w:t>as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494134">
        <w:rPr>
          <w:rFonts w:asciiTheme="minorBidi" w:hAnsiTheme="minorBidi"/>
          <w:sz w:val="24"/>
          <w:szCs w:val="24"/>
        </w:rPr>
        <w:t>the minimum age for study inclusion</w:t>
      </w:r>
      <w:r w:rsidR="00000FDA">
        <w:rPr>
          <w:rFonts w:asciiTheme="minorBidi" w:hAnsiTheme="minorBidi"/>
          <w:sz w:val="24"/>
          <w:szCs w:val="24"/>
        </w:rPr>
        <w:t>. This was done</w:t>
      </w:r>
      <w:r w:rsidR="00494134">
        <w:rPr>
          <w:rFonts w:asciiTheme="minorBidi" w:hAnsiTheme="minorBidi"/>
          <w:sz w:val="24"/>
          <w:szCs w:val="24"/>
        </w:rPr>
        <w:t xml:space="preserve"> to enable </w:t>
      </w:r>
      <w:r w:rsidR="0000692E">
        <w:rPr>
          <w:rFonts w:asciiTheme="minorBidi" w:hAnsiTheme="minorBidi"/>
          <w:sz w:val="24"/>
          <w:szCs w:val="24"/>
        </w:rPr>
        <w:t>a one-year look</w:t>
      </w:r>
      <w:r w:rsidR="00292309">
        <w:rPr>
          <w:rFonts w:asciiTheme="minorBidi" w:hAnsiTheme="minorBidi"/>
          <w:sz w:val="24"/>
          <w:szCs w:val="24"/>
        </w:rPr>
        <w:t>-</w:t>
      </w:r>
      <w:r w:rsidR="0000692E">
        <w:rPr>
          <w:rFonts w:asciiTheme="minorBidi" w:hAnsiTheme="minorBidi"/>
          <w:sz w:val="24"/>
          <w:szCs w:val="24"/>
        </w:rPr>
        <w:t>back period</w:t>
      </w:r>
      <w:r w:rsidR="00000FDA">
        <w:rPr>
          <w:rFonts w:asciiTheme="minorBidi" w:hAnsiTheme="minorBidi"/>
          <w:sz w:val="24"/>
          <w:szCs w:val="24"/>
        </w:rPr>
        <w:t>,</w:t>
      </w:r>
      <w:r w:rsidR="00494134">
        <w:rPr>
          <w:rFonts w:asciiTheme="minorBidi" w:hAnsiTheme="minorBidi"/>
          <w:sz w:val="24"/>
          <w:szCs w:val="24"/>
        </w:rPr>
        <w:t xml:space="preserve"> </w:t>
      </w:r>
      <w:r w:rsidR="001F6A93">
        <w:rPr>
          <w:rFonts w:asciiTheme="minorBidi" w:hAnsiTheme="minorBidi"/>
          <w:sz w:val="24"/>
          <w:szCs w:val="24"/>
        </w:rPr>
        <w:t>confirming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000FDA">
        <w:rPr>
          <w:rFonts w:asciiTheme="minorBidi" w:hAnsiTheme="minorBidi"/>
          <w:sz w:val="24"/>
          <w:szCs w:val="24"/>
        </w:rPr>
        <w:t xml:space="preserve">that </w:t>
      </w:r>
      <w:r w:rsidR="0000692E">
        <w:rPr>
          <w:rFonts w:asciiTheme="minorBidi" w:hAnsiTheme="minorBidi"/>
          <w:sz w:val="24"/>
          <w:szCs w:val="24"/>
        </w:rPr>
        <w:t xml:space="preserve">no drug prescription of </w:t>
      </w:r>
      <w:r w:rsidR="00292309">
        <w:rPr>
          <w:rFonts w:asciiTheme="minorBidi" w:hAnsiTheme="minorBidi"/>
          <w:sz w:val="24"/>
          <w:szCs w:val="24"/>
        </w:rPr>
        <w:t xml:space="preserve">any of </w:t>
      </w:r>
      <w:r w:rsidR="0000692E">
        <w:rPr>
          <w:rFonts w:asciiTheme="minorBidi" w:hAnsiTheme="minorBidi"/>
          <w:sz w:val="24"/>
          <w:szCs w:val="24"/>
        </w:rPr>
        <w:t xml:space="preserve">the analyzed medications </w:t>
      </w:r>
      <w:r>
        <w:rPr>
          <w:rFonts w:asciiTheme="minorBidi" w:hAnsiTheme="minorBidi"/>
          <w:sz w:val="24"/>
          <w:szCs w:val="24"/>
        </w:rPr>
        <w:t>was</w:t>
      </w:r>
      <w:r w:rsidR="0000692E">
        <w:rPr>
          <w:rFonts w:asciiTheme="minorBidi" w:hAnsiTheme="minorBidi"/>
          <w:sz w:val="24"/>
          <w:szCs w:val="24"/>
        </w:rPr>
        <w:t xml:space="preserve"> provided between the age of 65 and 66</w:t>
      </w:r>
      <w:r w:rsidR="00000FDA">
        <w:rPr>
          <w:rFonts w:asciiTheme="minorBidi" w:hAnsiTheme="minorBidi"/>
          <w:sz w:val="24"/>
          <w:szCs w:val="24"/>
        </w:rPr>
        <w:t xml:space="preserve">. Therefore, we assumed </w:t>
      </w:r>
      <w:r w:rsidR="00AD3E12">
        <w:rPr>
          <w:rFonts w:asciiTheme="minorBidi" w:hAnsiTheme="minorBidi"/>
          <w:sz w:val="24"/>
          <w:szCs w:val="24"/>
        </w:rPr>
        <w:t>that all</w:t>
      </w:r>
      <w:r>
        <w:rPr>
          <w:rFonts w:asciiTheme="minorBidi" w:hAnsiTheme="minorBidi"/>
          <w:sz w:val="24"/>
          <w:szCs w:val="24"/>
        </w:rPr>
        <w:t xml:space="preserve"> </w:t>
      </w:r>
      <w:r w:rsidR="0000692E">
        <w:rPr>
          <w:rFonts w:asciiTheme="minorBidi" w:hAnsiTheme="minorBidi"/>
          <w:sz w:val="24"/>
          <w:szCs w:val="24"/>
        </w:rPr>
        <w:t xml:space="preserve">men </w:t>
      </w:r>
      <w:r w:rsidR="00FA70E0">
        <w:rPr>
          <w:rFonts w:asciiTheme="minorBidi" w:hAnsiTheme="minorBidi"/>
          <w:sz w:val="24"/>
          <w:szCs w:val="24"/>
        </w:rPr>
        <w:t>included in the analysis were n</w:t>
      </w:r>
      <w:r w:rsidR="00EC10D2">
        <w:rPr>
          <w:rFonts w:asciiTheme="minorBidi" w:hAnsiTheme="minorBidi"/>
          <w:sz w:val="24"/>
          <w:szCs w:val="24"/>
        </w:rPr>
        <w:t>ot on any of the</w:t>
      </w:r>
      <w:r w:rsidR="001F6A93">
        <w:rPr>
          <w:rFonts w:asciiTheme="minorBidi" w:hAnsiTheme="minorBidi"/>
          <w:sz w:val="24"/>
          <w:szCs w:val="24"/>
        </w:rPr>
        <w:t xml:space="preserve"> analyzed</w:t>
      </w:r>
      <w:r w:rsidR="00EC10D2">
        <w:rPr>
          <w:rFonts w:asciiTheme="minorBidi" w:hAnsiTheme="minorBidi"/>
          <w:sz w:val="24"/>
          <w:szCs w:val="24"/>
        </w:rPr>
        <w:t xml:space="preserve"> medications before the study period.</w:t>
      </w:r>
      <w:r w:rsidR="00494134">
        <w:rPr>
          <w:rFonts w:asciiTheme="minorBidi" w:hAnsiTheme="minorBidi"/>
          <w:sz w:val="24"/>
          <w:szCs w:val="24"/>
        </w:rPr>
        <w:t xml:space="preserve"> Patients were foll</w:t>
      </w:r>
      <w:r w:rsidR="00362904" w:rsidRPr="00362904">
        <w:rPr>
          <w:rFonts w:asciiTheme="minorBidi" w:hAnsiTheme="minorBidi"/>
          <w:sz w:val="24"/>
          <w:szCs w:val="24"/>
        </w:rPr>
        <w:t xml:space="preserve">owed from the date of negative </w:t>
      </w:r>
      <w:r w:rsidR="0000692E">
        <w:rPr>
          <w:rFonts w:asciiTheme="minorBidi" w:hAnsiTheme="minorBidi"/>
          <w:sz w:val="24"/>
          <w:szCs w:val="24"/>
        </w:rPr>
        <w:t>T</w:t>
      </w:r>
      <w:r w:rsidR="00362904" w:rsidRPr="00362904">
        <w:rPr>
          <w:rFonts w:asciiTheme="minorBidi" w:hAnsiTheme="minorBidi"/>
          <w:sz w:val="24"/>
          <w:szCs w:val="24"/>
        </w:rPr>
        <w:t>RUS-Bx until</w:t>
      </w:r>
      <w:r w:rsidR="00494134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>death, last health services contact in Ontario,</w:t>
      </w:r>
      <w:r w:rsidR="007D05AA">
        <w:rPr>
          <w:rFonts w:asciiTheme="minorBidi" w:hAnsiTheme="minorBidi"/>
          <w:sz w:val="24"/>
          <w:szCs w:val="24"/>
        </w:rPr>
        <w:t xml:space="preserve"> becoming OHIP ineligible,</w:t>
      </w:r>
      <w:r w:rsidR="00362904" w:rsidRPr="00362904">
        <w:rPr>
          <w:rFonts w:asciiTheme="minorBidi" w:hAnsiTheme="minorBidi"/>
          <w:sz w:val="24"/>
          <w:szCs w:val="24"/>
        </w:rPr>
        <w:t xml:space="preserve"> or end of the</w:t>
      </w:r>
      <w:r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>study period (</w:t>
      </w:r>
      <w:r w:rsidR="007D05AA">
        <w:rPr>
          <w:rFonts w:asciiTheme="minorBidi" w:hAnsiTheme="minorBidi"/>
          <w:sz w:val="24"/>
          <w:szCs w:val="24"/>
        </w:rPr>
        <w:t>September 30th</w:t>
      </w:r>
      <w:r w:rsidR="00410CFF">
        <w:rPr>
          <w:rFonts w:asciiTheme="minorBidi" w:hAnsiTheme="minorBidi"/>
          <w:sz w:val="24"/>
          <w:szCs w:val="24"/>
        </w:rPr>
        <w:t>,</w:t>
      </w:r>
      <w:r w:rsidR="00362904" w:rsidRPr="00362904">
        <w:rPr>
          <w:rFonts w:asciiTheme="minorBidi" w:hAnsiTheme="minorBidi"/>
          <w:sz w:val="24"/>
          <w:szCs w:val="24"/>
        </w:rPr>
        <w:t xml:space="preserve"> 201</w:t>
      </w:r>
      <w:r w:rsidR="007D05AA">
        <w:rPr>
          <w:rFonts w:asciiTheme="minorBidi" w:hAnsiTheme="minorBidi"/>
          <w:sz w:val="24"/>
          <w:szCs w:val="24"/>
        </w:rPr>
        <w:t>6</w:t>
      </w:r>
      <w:r w:rsidR="00362904" w:rsidRPr="00362904">
        <w:rPr>
          <w:rFonts w:asciiTheme="minorBidi" w:hAnsiTheme="minorBidi"/>
          <w:sz w:val="24"/>
          <w:szCs w:val="24"/>
        </w:rPr>
        <w:t>). Men with missing data</w:t>
      </w:r>
      <w:r w:rsidR="00494134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>were excluded.</w:t>
      </w:r>
      <w:r w:rsidR="00494134">
        <w:rPr>
          <w:rFonts w:asciiTheme="minorBidi" w:hAnsiTheme="minorBidi"/>
          <w:sz w:val="24"/>
          <w:szCs w:val="24"/>
        </w:rPr>
        <w:t xml:space="preserve"> </w:t>
      </w:r>
    </w:p>
    <w:p w14:paraId="48670C8D" w14:textId="77777777" w:rsid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480CE4">
        <w:rPr>
          <w:rFonts w:asciiTheme="minorBidi" w:hAnsiTheme="minorBidi"/>
          <w:b/>
          <w:bCs/>
          <w:sz w:val="24"/>
          <w:szCs w:val="24"/>
        </w:rPr>
        <w:t>Study outcomes</w:t>
      </w:r>
    </w:p>
    <w:p w14:paraId="34594E85" w14:textId="3E4A2002" w:rsidR="00480CE4" w:rsidRP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Pr="00480CE4">
        <w:rPr>
          <w:rFonts w:asciiTheme="minorBidi" w:hAnsiTheme="minorBidi"/>
          <w:sz w:val="24"/>
          <w:szCs w:val="24"/>
        </w:rPr>
        <w:t>Our primary outcome was</w:t>
      </w:r>
      <w:r>
        <w:rPr>
          <w:rFonts w:asciiTheme="minorBidi" w:hAnsiTheme="minorBidi"/>
          <w:sz w:val="24"/>
          <w:szCs w:val="24"/>
        </w:rPr>
        <w:t xml:space="preserve"> </w:t>
      </w:r>
      <w:r w:rsidR="00292309">
        <w:rPr>
          <w:rFonts w:asciiTheme="minorBidi" w:hAnsiTheme="minorBidi"/>
          <w:sz w:val="24"/>
          <w:szCs w:val="24"/>
        </w:rPr>
        <w:t xml:space="preserve">the </w:t>
      </w:r>
      <w:del w:id="4" w:author="Olli" w:date="2019-07-17T11:28:00Z">
        <w:r w:rsidDel="00AB5518">
          <w:rPr>
            <w:rFonts w:asciiTheme="minorBidi" w:hAnsiTheme="minorBidi"/>
            <w:sz w:val="24"/>
            <w:szCs w:val="24"/>
          </w:rPr>
          <w:delText>cumulative rate</w:delText>
        </w:r>
      </w:del>
      <w:ins w:id="5" w:author="Olli" w:date="2019-07-17T11:28:00Z">
        <w:r w:rsidR="00AB5518">
          <w:rPr>
            <w:rFonts w:asciiTheme="minorBidi" w:hAnsiTheme="minorBidi"/>
            <w:sz w:val="24"/>
            <w:szCs w:val="24"/>
          </w:rPr>
          <w:t>incidence</w:t>
        </w:r>
      </w:ins>
      <w:r>
        <w:rPr>
          <w:rFonts w:asciiTheme="minorBidi" w:hAnsiTheme="minorBidi"/>
          <w:sz w:val="24"/>
          <w:szCs w:val="24"/>
        </w:rPr>
        <w:t xml:space="preserve"> of</w:t>
      </w:r>
      <w:r w:rsidRPr="00480CE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PCa diagnosis</w:t>
      </w:r>
      <w:r w:rsidRPr="00480CE4">
        <w:rPr>
          <w:rFonts w:asciiTheme="minorBidi" w:hAnsiTheme="minorBidi"/>
          <w:sz w:val="24"/>
          <w:szCs w:val="24"/>
        </w:rPr>
        <w:t xml:space="preserve">. Secondary outcomes </w:t>
      </w:r>
      <w:r>
        <w:rPr>
          <w:rFonts w:asciiTheme="minorBidi" w:hAnsiTheme="minorBidi"/>
          <w:sz w:val="24"/>
          <w:szCs w:val="24"/>
        </w:rPr>
        <w:t xml:space="preserve">included </w:t>
      </w:r>
      <w:del w:id="6" w:author="Olli" w:date="2019-07-17T11:28:00Z">
        <w:r w:rsidRPr="00480CE4" w:rsidDel="001D720B">
          <w:rPr>
            <w:rFonts w:asciiTheme="minorBidi" w:hAnsiTheme="minorBidi"/>
            <w:sz w:val="24"/>
            <w:szCs w:val="24"/>
          </w:rPr>
          <w:delText>cumulative rates</w:delText>
        </w:r>
      </w:del>
      <w:ins w:id="7" w:author="Olli" w:date="2019-07-17T11:28:00Z">
        <w:r w:rsidR="001D720B">
          <w:rPr>
            <w:rFonts w:asciiTheme="minorBidi" w:hAnsiTheme="minorBidi"/>
            <w:sz w:val="24"/>
            <w:szCs w:val="24"/>
          </w:rPr>
          <w:t>incidence</w:t>
        </w:r>
      </w:ins>
      <w:r w:rsidRPr="00480CE4">
        <w:rPr>
          <w:rFonts w:asciiTheme="minorBidi" w:hAnsiTheme="minorBidi"/>
          <w:sz w:val="24"/>
          <w:szCs w:val="24"/>
        </w:rPr>
        <w:t xml:space="preserve"> of</w:t>
      </w:r>
      <w:r>
        <w:rPr>
          <w:rFonts w:asciiTheme="minorBidi" w:hAnsiTheme="minorBidi"/>
          <w:sz w:val="24"/>
          <w:szCs w:val="24"/>
        </w:rPr>
        <w:t xml:space="preserve"> </w:t>
      </w:r>
      <w:r w:rsidR="00AD3E12">
        <w:rPr>
          <w:rFonts w:asciiTheme="minorBidi" w:hAnsiTheme="minorBidi"/>
          <w:sz w:val="24"/>
          <w:szCs w:val="24"/>
        </w:rPr>
        <w:t>u</w:t>
      </w:r>
      <w:r w:rsidR="00EB2A2E">
        <w:rPr>
          <w:rFonts w:asciiTheme="minorBidi" w:hAnsiTheme="minorBidi"/>
          <w:sz w:val="24"/>
          <w:szCs w:val="24"/>
        </w:rPr>
        <w:t>n</w:t>
      </w:r>
      <w:r w:rsidR="00AD3E12">
        <w:rPr>
          <w:rFonts w:asciiTheme="minorBidi" w:hAnsiTheme="minorBidi"/>
          <w:sz w:val="24"/>
          <w:szCs w:val="24"/>
        </w:rPr>
        <w:t>dergoing</w:t>
      </w:r>
      <w:r>
        <w:rPr>
          <w:rFonts w:asciiTheme="minorBidi" w:hAnsiTheme="minorBidi"/>
          <w:sz w:val="24"/>
          <w:szCs w:val="24"/>
        </w:rPr>
        <w:t xml:space="preserve"> an additional prostate biopsy and PCa-specific </w:t>
      </w:r>
      <w:del w:id="8" w:author="Olli" w:date="2019-07-17T11:28:00Z">
        <w:r w:rsidDel="001D720B">
          <w:rPr>
            <w:rFonts w:asciiTheme="minorBidi" w:hAnsiTheme="minorBidi"/>
            <w:sz w:val="24"/>
            <w:szCs w:val="24"/>
          </w:rPr>
          <w:delText>death</w:delText>
        </w:r>
      </w:del>
      <w:ins w:id="9" w:author="Olli" w:date="2019-07-17T11:28:00Z">
        <w:r w:rsidR="001D720B">
          <w:rPr>
            <w:rFonts w:asciiTheme="minorBidi" w:hAnsiTheme="minorBidi"/>
            <w:sz w:val="24"/>
            <w:szCs w:val="24"/>
          </w:rPr>
          <w:t>mortality</w:t>
        </w:r>
      </w:ins>
      <w:r>
        <w:rPr>
          <w:rFonts w:asciiTheme="minorBidi" w:hAnsiTheme="minorBidi"/>
          <w:sz w:val="24"/>
          <w:szCs w:val="24"/>
        </w:rPr>
        <w:t>.</w:t>
      </w:r>
    </w:p>
    <w:p w14:paraId="6126213A" w14:textId="77777777" w:rsidR="00480CE4" w:rsidRP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480CE4">
        <w:rPr>
          <w:rFonts w:asciiTheme="minorBidi" w:hAnsiTheme="minorBidi"/>
          <w:b/>
          <w:bCs/>
          <w:sz w:val="24"/>
          <w:szCs w:val="24"/>
        </w:rPr>
        <w:t xml:space="preserve">Study variables </w:t>
      </w:r>
    </w:p>
    <w:p w14:paraId="0ED590E7" w14:textId="77777777" w:rsidR="00480CE4" w:rsidRDefault="00480CE4" w:rsidP="001F6A9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PCa</w:t>
      </w:r>
      <w:r w:rsidRPr="00480CE4">
        <w:rPr>
          <w:rFonts w:asciiTheme="minorBidi" w:hAnsiTheme="minorBidi"/>
          <w:sz w:val="24"/>
          <w:szCs w:val="24"/>
        </w:rPr>
        <w:t xml:space="preserve"> was considered the </w:t>
      </w:r>
      <w:r w:rsidR="00292309">
        <w:rPr>
          <w:rFonts w:asciiTheme="minorBidi" w:hAnsiTheme="minorBidi"/>
          <w:sz w:val="24"/>
          <w:szCs w:val="24"/>
        </w:rPr>
        <w:t>reason</w:t>
      </w:r>
      <w:r w:rsidRPr="00480CE4">
        <w:rPr>
          <w:rFonts w:asciiTheme="minorBidi" w:hAnsiTheme="minorBidi"/>
          <w:sz w:val="24"/>
          <w:szCs w:val="24"/>
        </w:rPr>
        <w:t xml:space="preserve"> </w:t>
      </w:r>
      <w:r w:rsidR="00410CFF">
        <w:rPr>
          <w:rFonts w:asciiTheme="minorBidi" w:hAnsiTheme="minorBidi"/>
          <w:sz w:val="24"/>
          <w:szCs w:val="24"/>
        </w:rPr>
        <w:t>for</w:t>
      </w:r>
      <w:r w:rsidRPr="00480CE4">
        <w:rPr>
          <w:rFonts w:asciiTheme="minorBidi" w:hAnsiTheme="minorBidi"/>
          <w:sz w:val="24"/>
          <w:szCs w:val="24"/>
        </w:rPr>
        <w:t xml:space="preserve"> death if noted</w:t>
      </w:r>
      <w:r>
        <w:rPr>
          <w:rFonts w:asciiTheme="minorBidi" w:hAnsiTheme="minorBidi"/>
          <w:sz w:val="24"/>
          <w:szCs w:val="24"/>
        </w:rPr>
        <w:t xml:space="preserve"> </w:t>
      </w:r>
      <w:r w:rsidRPr="00480CE4">
        <w:rPr>
          <w:rFonts w:asciiTheme="minorBidi" w:hAnsiTheme="minorBidi"/>
          <w:sz w:val="24"/>
          <w:szCs w:val="24"/>
        </w:rPr>
        <w:t>as the immediate cause of death on the patient’s death certificate.</w:t>
      </w:r>
      <w:r>
        <w:rPr>
          <w:rFonts w:asciiTheme="minorBidi" w:hAnsiTheme="minorBidi"/>
          <w:sz w:val="24"/>
          <w:szCs w:val="24"/>
        </w:rPr>
        <w:t xml:space="preserve"> PCa</w:t>
      </w:r>
      <w:r w:rsidRPr="00480CE4">
        <w:rPr>
          <w:rFonts w:asciiTheme="minorBidi" w:hAnsiTheme="minorBidi"/>
          <w:sz w:val="24"/>
          <w:szCs w:val="24"/>
        </w:rPr>
        <w:t xml:space="preserve"> diagnosis was defined as having either </w:t>
      </w:r>
      <w:r w:rsidR="00000FDA"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/>
          <w:sz w:val="24"/>
          <w:szCs w:val="24"/>
        </w:rPr>
        <w:t xml:space="preserve"> </w:t>
      </w:r>
      <w:r w:rsidRPr="00480CE4">
        <w:rPr>
          <w:rFonts w:asciiTheme="minorBidi" w:hAnsiTheme="minorBidi"/>
          <w:sz w:val="24"/>
          <w:szCs w:val="24"/>
        </w:rPr>
        <w:t xml:space="preserve">record of </w:t>
      </w:r>
      <w:r w:rsidR="00212244">
        <w:rPr>
          <w:rFonts w:asciiTheme="minorBidi" w:hAnsiTheme="minorBidi"/>
          <w:sz w:val="24"/>
          <w:szCs w:val="24"/>
        </w:rPr>
        <w:t>PCa</w:t>
      </w:r>
      <w:r w:rsidRPr="00480CE4">
        <w:rPr>
          <w:rFonts w:asciiTheme="minorBidi" w:hAnsiTheme="minorBidi"/>
          <w:sz w:val="24"/>
          <w:szCs w:val="24"/>
        </w:rPr>
        <w:t xml:space="preserve"> or having received </w:t>
      </w:r>
      <w:r w:rsidR="00212244">
        <w:rPr>
          <w:rFonts w:asciiTheme="minorBidi" w:hAnsiTheme="minorBidi"/>
          <w:sz w:val="24"/>
          <w:szCs w:val="24"/>
        </w:rPr>
        <w:t xml:space="preserve">PCa-specific </w:t>
      </w:r>
      <w:r w:rsidRPr="00480CE4">
        <w:rPr>
          <w:rFonts w:asciiTheme="minorBidi" w:hAnsiTheme="minorBidi"/>
          <w:sz w:val="24"/>
          <w:szCs w:val="24"/>
        </w:rPr>
        <w:t>treatment</w:t>
      </w:r>
      <w:r w:rsidR="00212244">
        <w:rPr>
          <w:rFonts w:asciiTheme="minorBidi" w:hAnsiTheme="minorBidi"/>
          <w:sz w:val="24"/>
          <w:szCs w:val="24"/>
        </w:rPr>
        <w:t>. Additional collected variables included p</w:t>
      </w:r>
      <w:r w:rsidRPr="00480CE4">
        <w:rPr>
          <w:rFonts w:asciiTheme="minorBidi" w:hAnsiTheme="minorBidi"/>
          <w:sz w:val="24"/>
          <w:szCs w:val="24"/>
        </w:rPr>
        <w:t>atient age</w:t>
      </w:r>
      <w:r w:rsidR="00BB08B3">
        <w:rPr>
          <w:rFonts w:asciiTheme="minorBidi" w:hAnsiTheme="minorBidi"/>
          <w:sz w:val="24"/>
          <w:szCs w:val="24"/>
        </w:rPr>
        <w:t xml:space="preserve"> categorized as (66-69, 70-74, 75-79, 80-84, and 85 and above)</w:t>
      </w:r>
      <w:r w:rsidRPr="00480CE4">
        <w:rPr>
          <w:rFonts w:asciiTheme="minorBidi" w:hAnsiTheme="minorBidi"/>
          <w:sz w:val="24"/>
          <w:szCs w:val="24"/>
        </w:rPr>
        <w:t xml:space="preserve">, </w:t>
      </w:r>
      <w:r w:rsidR="00212244">
        <w:rPr>
          <w:rFonts w:asciiTheme="minorBidi" w:hAnsiTheme="minorBidi"/>
          <w:sz w:val="24"/>
          <w:szCs w:val="24"/>
        </w:rPr>
        <w:t>rural</w:t>
      </w:r>
      <w:r w:rsidR="00FC7359">
        <w:rPr>
          <w:rFonts w:asciiTheme="minorBidi" w:hAnsiTheme="minorBidi"/>
          <w:sz w:val="24"/>
          <w:szCs w:val="24"/>
        </w:rPr>
        <w:t>ity</w:t>
      </w:r>
      <w:r w:rsidR="00212244">
        <w:rPr>
          <w:rFonts w:asciiTheme="minorBidi" w:hAnsiTheme="minorBidi"/>
          <w:sz w:val="24"/>
          <w:szCs w:val="24"/>
        </w:rPr>
        <w:t xml:space="preserve"> inde</w:t>
      </w:r>
      <w:r w:rsidR="00FC7359">
        <w:rPr>
          <w:rFonts w:asciiTheme="minorBidi" w:hAnsiTheme="minorBidi"/>
          <w:sz w:val="24"/>
          <w:szCs w:val="24"/>
        </w:rPr>
        <w:t>x (</w:t>
      </w:r>
      <w:r w:rsidR="00BB08B3">
        <w:rPr>
          <w:rFonts w:asciiTheme="minorBidi" w:hAnsiTheme="minorBidi"/>
          <w:sz w:val="24"/>
          <w:szCs w:val="24"/>
        </w:rPr>
        <w:t xml:space="preserve">continuous variable </w:t>
      </w:r>
      <w:r w:rsidR="00FC7359">
        <w:rPr>
          <w:rFonts w:asciiTheme="minorBidi" w:hAnsiTheme="minorBidi"/>
          <w:sz w:val="24"/>
          <w:szCs w:val="24"/>
        </w:rPr>
        <w:t xml:space="preserve">incorporating the </w:t>
      </w:r>
      <w:r w:rsidR="00FC7359" w:rsidRPr="00FC7359">
        <w:rPr>
          <w:rFonts w:asciiTheme="minorBidi" w:hAnsiTheme="minorBidi"/>
          <w:sz w:val="24"/>
          <w:szCs w:val="24"/>
        </w:rPr>
        <w:t xml:space="preserve">community population and </w:t>
      </w:r>
      <w:r w:rsidR="00FC7359" w:rsidRPr="00FC7359">
        <w:rPr>
          <w:rFonts w:asciiTheme="minorBidi" w:hAnsiTheme="minorBidi"/>
          <w:sz w:val="24"/>
          <w:szCs w:val="24"/>
        </w:rPr>
        <w:lastRenderedPageBreak/>
        <w:t>population density</w:t>
      </w:r>
      <w:r w:rsidR="00FC7359">
        <w:rPr>
          <w:rFonts w:asciiTheme="minorBidi" w:hAnsiTheme="minorBidi"/>
          <w:sz w:val="24"/>
          <w:szCs w:val="24"/>
        </w:rPr>
        <w:t xml:space="preserve">, </w:t>
      </w:r>
      <w:r w:rsidR="00FC7359" w:rsidRPr="00FC7359">
        <w:rPr>
          <w:rFonts w:asciiTheme="minorBidi" w:hAnsiTheme="minorBidi"/>
          <w:sz w:val="24"/>
          <w:szCs w:val="24"/>
        </w:rPr>
        <w:t xml:space="preserve">travel time to </w:t>
      </w:r>
      <w:r w:rsidR="00410CFF">
        <w:rPr>
          <w:rFonts w:asciiTheme="minorBidi" w:hAnsiTheme="minorBidi"/>
          <w:sz w:val="24"/>
          <w:szCs w:val="24"/>
        </w:rPr>
        <w:t xml:space="preserve">a </w:t>
      </w:r>
      <w:r w:rsidR="00FC7359" w:rsidRPr="00FC7359">
        <w:rPr>
          <w:rFonts w:asciiTheme="minorBidi" w:hAnsiTheme="minorBidi"/>
          <w:sz w:val="24"/>
          <w:szCs w:val="24"/>
        </w:rPr>
        <w:t>nearest basic referral cent</w:t>
      </w:r>
      <w:r w:rsidR="00410CFF">
        <w:rPr>
          <w:rFonts w:asciiTheme="minorBidi" w:hAnsiTheme="minorBidi"/>
          <w:sz w:val="24"/>
          <w:szCs w:val="24"/>
        </w:rPr>
        <w:t>er</w:t>
      </w:r>
      <w:r w:rsidR="00FC7359">
        <w:rPr>
          <w:rFonts w:asciiTheme="minorBidi" w:hAnsiTheme="minorBidi"/>
          <w:sz w:val="24"/>
          <w:szCs w:val="24"/>
        </w:rPr>
        <w:t xml:space="preserve"> and n</w:t>
      </w:r>
      <w:r w:rsidR="00FC7359" w:rsidRPr="00FC7359">
        <w:rPr>
          <w:rFonts w:asciiTheme="minorBidi" w:hAnsiTheme="minorBidi"/>
          <w:sz w:val="24"/>
          <w:szCs w:val="24"/>
        </w:rPr>
        <w:t>earest advanced referral cent</w:t>
      </w:r>
      <w:r w:rsidR="00410CFF">
        <w:rPr>
          <w:rFonts w:asciiTheme="minorBidi" w:hAnsiTheme="minorBidi"/>
          <w:sz w:val="24"/>
          <w:szCs w:val="24"/>
        </w:rPr>
        <w:t>er</w:t>
      </w:r>
      <w:r w:rsidR="00AD3E12">
        <w:rPr>
          <w:rFonts w:asciiTheme="minorBidi" w:hAnsiTheme="minorBidi"/>
          <w:sz w:val="24"/>
          <w:szCs w:val="24"/>
        </w:rPr>
        <w:t>. A</w:t>
      </w:r>
      <w:r w:rsidR="00586738">
        <w:rPr>
          <w:rFonts w:asciiTheme="minorBidi" w:hAnsiTheme="minorBidi"/>
          <w:sz w:val="24"/>
          <w:szCs w:val="24"/>
        </w:rPr>
        <w:t xml:space="preserve"> higher number represen</w:t>
      </w:r>
      <w:r w:rsidR="001F6A93">
        <w:rPr>
          <w:rFonts w:asciiTheme="minorBidi" w:hAnsiTheme="minorBidi"/>
          <w:sz w:val="24"/>
          <w:szCs w:val="24"/>
        </w:rPr>
        <w:t>ted</w:t>
      </w:r>
      <w:r w:rsidR="00586738">
        <w:rPr>
          <w:rFonts w:asciiTheme="minorBidi" w:hAnsiTheme="minorBidi"/>
          <w:sz w:val="24"/>
          <w:szCs w:val="24"/>
        </w:rPr>
        <w:t xml:space="preserve"> a more rural area</w:t>
      </w:r>
      <w:r w:rsidR="00FC7359">
        <w:rPr>
          <w:rFonts w:asciiTheme="minorBidi" w:hAnsiTheme="minorBidi"/>
          <w:sz w:val="24"/>
          <w:szCs w:val="24"/>
        </w:rPr>
        <w:t>)</w:t>
      </w:r>
      <w:hyperlink w:anchor="_ENREF_14" w:tooltip="Kralj, 2000 #13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&lt;EndNote&gt;&lt;Cite&gt;&lt;Author&gt;Kralj&lt;/Author&gt;&lt;Year&gt;2000&lt;/Year&gt;&lt;RecNum&gt;13&lt;/RecNum&gt;&lt;DisplayText&gt;&lt;style face="superscript"&gt;14&lt;/style&gt;&lt;/DisplayText&gt;&lt;record&gt;&lt;rec-number&gt;13&lt;/rec-number&gt;&lt;foreign-keys&gt;&lt;key app="EN" db-id="x5059z2d4zr9tjeaedux22a5zpzaz2xttdaa"&gt;13&lt;/key&gt;&lt;/foreign-keys&gt;&lt;ref-type name="Journal Article"&gt;17&lt;/ref-type&gt;&lt;contributors&gt;&lt;authors&gt;&lt;author&gt;Kralj, Boris&lt;/author&gt;&lt;/authors&gt;&lt;/contributors&gt;&lt;titles&gt;&lt;title&gt;Measuring ‘rurality’ for purposes of health-care planning: an empirical measure for Ontario&lt;/title&gt;&lt;secondary-title&gt;Ontario Medical Review&lt;/secondary-title&gt;&lt;/titles&gt;&lt;periodical&gt;&lt;full-title&gt;Ontario Medical Review&lt;/full-title&gt;&lt;/periodical&gt;&lt;dates&gt;&lt;year&gt;2000&lt;/year&gt;&lt;/dates&gt;&lt;urls&gt;&lt;/urls&gt;&lt;/record&gt;&lt;/Cite&gt;&lt;/EndNote&gt;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347E4B">
          <w:rPr>
            <w:rFonts w:asciiTheme="minorBidi" w:hAnsiTheme="minorBidi"/>
            <w:noProof/>
            <w:sz w:val="24"/>
            <w:szCs w:val="24"/>
            <w:vertAlign w:val="superscript"/>
          </w:rPr>
          <w:t>14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C7359">
        <w:rPr>
          <w:rFonts w:asciiTheme="minorBidi" w:hAnsiTheme="minorBidi"/>
          <w:sz w:val="24"/>
          <w:szCs w:val="24"/>
        </w:rPr>
        <w:t xml:space="preserve">, </w:t>
      </w:r>
      <w:r w:rsidR="00000FDA">
        <w:rPr>
          <w:rFonts w:asciiTheme="minorBidi" w:hAnsiTheme="minorBidi"/>
          <w:sz w:val="24"/>
          <w:szCs w:val="24"/>
        </w:rPr>
        <w:t xml:space="preserve">Index </w:t>
      </w:r>
      <w:r w:rsidR="00BB08B3">
        <w:rPr>
          <w:rFonts w:asciiTheme="minorBidi" w:hAnsiTheme="minorBidi"/>
          <w:sz w:val="24"/>
          <w:szCs w:val="24"/>
        </w:rPr>
        <w:t xml:space="preserve">year </w:t>
      </w:r>
      <w:r w:rsidR="00000FDA">
        <w:rPr>
          <w:rFonts w:asciiTheme="minorBidi" w:hAnsiTheme="minorBidi"/>
          <w:sz w:val="24"/>
          <w:szCs w:val="24"/>
        </w:rPr>
        <w:t xml:space="preserve">(year of </w:t>
      </w:r>
      <w:r w:rsidR="00BB08B3">
        <w:rPr>
          <w:rFonts w:asciiTheme="minorBidi" w:hAnsiTheme="minorBidi"/>
          <w:sz w:val="24"/>
          <w:szCs w:val="24"/>
        </w:rPr>
        <w:t>study entry</w:t>
      </w:r>
      <w:r w:rsidR="00000FDA">
        <w:rPr>
          <w:rFonts w:asciiTheme="minorBidi" w:hAnsiTheme="minorBidi"/>
          <w:sz w:val="24"/>
          <w:szCs w:val="24"/>
        </w:rPr>
        <w:t>)</w:t>
      </w:r>
      <w:r w:rsidR="00870BA2">
        <w:rPr>
          <w:rFonts w:asciiTheme="minorBidi" w:hAnsiTheme="minorBidi"/>
          <w:sz w:val="24"/>
          <w:szCs w:val="24"/>
        </w:rPr>
        <w:t>,</w:t>
      </w:r>
      <w:r w:rsidR="007B1848">
        <w:rPr>
          <w:rFonts w:asciiTheme="minorBidi" w:hAnsiTheme="minorBidi"/>
          <w:sz w:val="24"/>
          <w:szCs w:val="24"/>
        </w:rPr>
        <w:t xml:space="preserve"> medically treated diabetes (binary variable),</w:t>
      </w:r>
      <w:r w:rsidRPr="00480CE4">
        <w:rPr>
          <w:rFonts w:asciiTheme="minorBidi" w:hAnsiTheme="minorBidi"/>
          <w:sz w:val="24"/>
          <w:szCs w:val="24"/>
        </w:rPr>
        <w:t xml:space="preserve"> </w:t>
      </w:r>
      <w:r w:rsidR="007B1848">
        <w:rPr>
          <w:rFonts w:asciiTheme="minorBidi" w:hAnsiTheme="minorBidi"/>
          <w:sz w:val="24"/>
          <w:szCs w:val="24"/>
        </w:rPr>
        <w:t xml:space="preserve">and </w:t>
      </w:r>
      <w:r w:rsidRPr="00480CE4">
        <w:rPr>
          <w:rFonts w:asciiTheme="minorBidi" w:hAnsiTheme="minorBidi"/>
          <w:sz w:val="24"/>
          <w:szCs w:val="24"/>
        </w:rPr>
        <w:t xml:space="preserve">comorbidity status quantified </w:t>
      </w:r>
      <w:r w:rsidR="00212244">
        <w:rPr>
          <w:rFonts w:asciiTheme="minorBidi" w:hAnsiTheme="minorBidi"/>
          <w:sz w:val="24"/>
          <w:szCs w:val="24"/>
        </w:rPr>
        <w:t xml:space="preserve">with </w:t>
      </w:r>
      <w:r w:rsidRPr="00480CE4">
        <w:rPr>
          <w:rFonts w:asciiTheme="minorBidi" w:hAnsiTheme="minorBidi"/>
          <w:sz w:val="24"/>
          <w:szCs w:val="24"/>
        </w:rPr>
        <w:t>the Collapsed Ambulatory Diagnostic Groups</w:t>
      </w:r>
      <w:r w:rsidR="00586738">
        <w:rPr>
          <w:rFonts w:asciiTheme="minorBidi" w:hAnsiTheme="minorBidi"/>
          <w:sz w:val="24"/>
          <w:szCs w:val="24"/>
        </w:rPr>
        <w:t xml:space="preserve"> (ADG)</w:t>
      </w:r>
      <w:r w:rsidRPr="00480CE4">
        <w:rPr>
          <w:rFonts w:asciiTheme="minorBidi" w:hAnsiTheme="minorBidi"/>
          <w:sz w:val="24"/>
          <w:szCs w:val="24"/>
        </w:rPr>
        <w:t xml:space="preserve"> score</w:t>
      </w:r>
      <w:r w:rsidR="00212244">
        <w:rPr>
          <w:rFonts w:asciiTheme="minorBidi" w:hAnsiTheme="minorBidi"/>
          <w:sz w:val="24"/>
          <w:szCs w:val="24"/>
        </w:rPr>
        <w:t xml:space="preserve"> </w:t>
      </w:r>
      <w:r w:rsidRPr="00480CE4">
        <w:rPr>
          <w:rFonts w:asciiTheme="minorBidi" w:hAnsiTheme="minorBidi"/>
          <w:sz w:val="24"/>
          <w:szCs w:val="24"/>
        </w:rPr>
        <w:t>(</w:t>
      </w:r>
      <w:r w:rsidR="00BB08B3">
        <w:rPr>
          <w:rFonts w:asciiTheme="minorBidi" w:hAnsiTheme="minorBidi"/>
          <w:sz w:val="24"/>
          <w:szCs w:val="24"/>
        </w:rPr>
        <w:t xml:space="preserve">a continuous </w:t>
      </w:r>
      <w:r w:rsidR="001F6A93">
        <w:rPr>
          <w:rFonts w:asciiTheme="minorBidi" w:hAnsiTheme="minorBidi"/>
          <w:sz w:val="24"/>
          <w:szCs w:val="24"/>
        </w:rPr>
        <w:t xml:space="preserve">comorbidity </w:t>
      </w:r>
      <w:r w:rsidR="00BB08B3">
        <w:rPr>
          <w:rFonts w:asciiTheme="minorBidi" w:hAnsiTheme="minorBidi"/>
          <w:sz w:val="24"/>
          <w:szCs w:val="24"/>
        </w:rPr>
        <w:t xml:space="preserve">variable </w:t>
      </w:r>
      <w:r w:rsidRPr="00480CE4">
        <w:rPr>
          <w:rFonts w:asciiTheme="minorBidi" w:hAnsiTheme="minorBidi"/>
          <w:sz w:val="24"/>
          <w:szCs w:val="24"/>
        </w:rPr>
        <w:t>derived from the Johns Hopkins Adjusted Clinical Groups</w:t>
      </w:r>
      <w:r w:rsidR="005B0B91">
        <w:rPr>
          <w:rFonts w:asciiTheme="minorBidi" w:hAnsiTheme="minorBidi"/>
          <w:sz w:val="24"/>
          <w:szCs w:val="24"/>
        </w:rPr>
        <w:t xml:space="preserve"> </w:t>
      </w:r>
      <w:r w:rsidRPr="00480CE4">
        <w:rPr>
          <w:rFonts w:asciiTheme="minorBidi" w:hAnsiTheme="minorBidi"/>
          <w:sz w:val="24"/>
          <w:szCs w:val="24"/>
        </w:rPr>
        <w:t>System</w:t>
      </w:r>
      <w:r w:rsidR="00127D9A">
        <w:rPr>
          <w:rFonts w:asciiTheme="minorBidi" w:hAnsiTheme="minorBidi"/>
          <w:sz w:val="24"/>
          <w:szCs w:val="24"/>
        </w:rPr>
        <w:t xml:space="preserve">, </w:t>
      </w:r>
      <w:r w:rsidR="00A53942">
        <w:rPr>
          <w:rFonts w:asciiTheme="minorBidi" w:hAnsiTheme="minorBidi"/>
          <w:sz w:val="24"/>
          <w:szCs w:val="24"/>
        </w:rPr>
        <w:t>harboring</w:t>
      </w:r>
      <w:r w:rsidR="00127D9A" w:rsidRPr="00127D9A">
        <w:rPr>
          <w:rFonts w:asciiTheme="minorBidi" w:hAnsiTheme="minorBidi"/>
          <w:sz w:val="24"/>
          <w:szCs w:val="24"/>
        </w:rPr>
        <w:t xml:space="preserve"> better discrimination than the Charlson score</w:t>
      </w:r>
      <w:r w:rsidR="00FC7359">
        <w:rPr>
          <w:rFonts w:asciiTheme="minorBidi" w:hAnsiTheme="minorBidi"/>
          <w:sz w:val="24"/>
          <w:szCs w:val="24"/>
        </w:rPr>
        <w:t>)</w:t>
      </w:r>
      <w:hyperlink w:anchor="_ENREF_15" w:tooltip="Health, 2014 #10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&lt;EndNote&gt;&lt;Cite&gt;&lt;Author&gt;Health&lt;/Author&gt;&lt;Year&gt;2014&lt;/Year&gt;&lt;RecNum&gt;10&lt;/RecNum&gt;&lt;DisplayText&gt;&lt;style face="superscript"&gt;15&lt;/style&gt;&lt;/DisplayText&gt;&lt;record&gt;&lt;rec-number&gt;10&lt;/rec-number&gt;&lt;foreign-keys&gt;&lt;key app="EN" db-id="x5059z2d4zr9tjeaedux22a5zpzaz2xttdaa"&gt;10&lt;/key&gt;&lt;/foreign-keys&gt;&lt;ref-type name="Web Page"&gt;12&lt;/ref-type&gt;&lt;contributors&gt;&lt;authors&gt;&lt;author&gt;Johns Hopkins Bloomberg School of Public Health&lt;/author&gt;&lt;/authors&gt;&lt;/contributors&gt;&lt;titles&gt;&lt;title&gt;The Johns Hopkins ACG System- Excerpt from Technical Reference Guide Version 9.0&lt;/title&gt;&lt;/titles&gt;&lt;dates&gt;&lt;year&gt;2014&lt;/year&gt;&lt;/dates&gt;&lt;urls&gt;&lt;related-urls&gt;&lt;url&gt;https://www.healthpartners.com/ucm/groups/public/@hp/@public/documents/documents/dev_057914.pdf&lt;/url&gt;&lt;/related-urls&gt;&lt;/urls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347E4B">
          <w:rPr>
            <w:rFonts w:asciiTheme="minorBidi" w:hAnsiTheme="minorBidi"/>
            <w:noProof/>
            <w:sz w:val="24"/>
            <w:szCs w:val="24"/>
            <w:vertAlign w:val="superscript"/>
          </w:rPr>
          <w:t>15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7B1848">
        <w:rPr>
          <w:rFonts w:asciiTheme="minorBidi" w:hAnsiTheme="minorBidi"/>
          <w:sz w:val="24"/>
          <w:szCs w:val="24"/>
        </w:rPr>
        <w:t>.</w:t>
      </w:r>
      <w:r w:rsidR="00127D9A">
        <w:rPr>
          <w:rFonts w:asciiTheme="minorBidi" w:hAnsiTheme="minorBidi"/>
          <w:sz w:val="24"/>
          <w:szCs w:val="24"/>
        </w:rPr>
        <w:t xml:space="preserve"> </w:t>
      </w:r>
      <w:r w:rsidR="00A53942" w:rsidRPr="00A53942">
        <w:rPr>
          <w:rFonts w:asciiTheme="minorBidi" w:hAnsiTheme="minorBidi"/>
          <w:sz w:val="24"/>
          <w:szCs w:val="24"/>
        </w:rPr>
        <w:t>Comorbidities were</w:t>
      </w:r>
      <w:r w:rsidR="00A53942">
        <w:rPr>
          <w:rFonts w:asciiTheme="minorBidi" w:hAnsiTheme="minorBidi"/>
          <w:sz w:val="24"/>
          <w:szCs w:val="24"/>
        </w:rPr>
        <w:t xml:space="preserve"> </w:t>
      </w:r>
      <w:r w:rsidR="00A53942" w:rsidRPr="00A53942">
        <w:rPr>
          <w:rFonts w:asciiTheme="minorBidi" w:hAnsiTheme="minorBidi"/>
          <w:sz w:val="24"/>
          <w:szCs w:val="24"/>
        </w:rPr>
        <w:t xml:space="preserve">captured with a </w:t>
      </w:r>
      <w:r w:rsidR="00A53942">
        <w:rPr>
          <w:rFonts w:asciiTheme="minorBidi" w:hAnsiTheme="minorBidi"/>
          <w:sz w:val="24"/>
          <w:szCs w:val="24"/>
        </w:rPr>
        <w:t>3</w:t>
      </w:r>
      <w:r w:rsidR="00A53942" w:rsidRPr="00A53942">
        <w:rPr>
          <w:rFonts w:asciiTheme="minorBidi" w:hAnsiTheme="minorBidi"/>
          <w:sz w:val="24"/>
          <w:szCs w:val="24"/>
        </w:rPr>
        <w:t>-year look-back period</w:t>
      </w:r>
      <w:r w:rsidR="00A53942">
        <w:rPr>
          <w:rFonts w:asciiTheme="minorBidi" w:hAnsiTheme="minorBidi"/>
          <w:sz w:val="24"/>
          <w:szCs w:val="24"/>
        </w:rPr>
        <w:t xml:space="preserve">. </w:t>
      </w:r>
      <w:r w:rsidR="00127D9A">
        <w:rPr>
          <w:rFonts w:asciiTheme="minorBidi" w:hAnsiTheme="minorBidi"/>
          <w:sz w:val="24"/>
          <w:szCs w:val="24"/>
        </w:rPr>
        <w:t>Prostate</w:t>
      </w:r>
      <w:r w:rsidR="00410CFF">
        <w:rPr>
          <w:rFonts w:asciiTheme="minorBidi" w:hAnsiTheme="minorBidi"/>
          <w:sz w:val="24"/>
          <w:szCs w:val="24"/>
        </w:rPr>
        <w:t>-</w:t>
      </w:r>
      <w:r w:rsidR="00127D9A">
        <w:rPr>
          <w:rFonts w:asciiTheme="minorBidi" w:hAnsiTheme="minorBidi"/>
          <w:sz w:val="24"/>
          <w:szCs w:val="24"/>
        </w:rPr>
        <w:t>specific antigen (PSA) levels were available only from 2007.</w:t>
      </w:r>
      <w:r w:rsidRPr="00480CE4">
        <w:rPr>
          <w:rFonts w:asciiTheme="minorBidi" w:hAnsiTheme="minorBidi"/>
          <w:sz w:val="24"/>
          <w:szCs w:val="24"/>
        </w:rPr>
        <w:t xml:space="preserve"> </w:t>
      </w:r>
      <w:r w:rsidR="00586738">
        <w:rPr>
          <w:rFonts w:asciiTheme="minorBidi" w:hAnsiTheme="minorBidi"/>
          <w:sz w:val="24"/>
          <w:szCs w:val="24"/>
        </w:rPr>
        <w:t>Additionally,</w:t>
      </w:r>
      <w:r w:rsidR="001F6A93">
        <w:rPr>
          <w:rFonts w:asciiTheme="minorBidi" w:hAnsiTheme="minorBidi"/>
          <w:sz w:val="24"/>
          <w:szCs w:val="24"/>
        </w:rPr>
        <w:t xml:space="preserve"> </w:t>
      </w:r>
      <w:r w:rsidR="00586738">
        <w:rPr>
          <w:rFonts w:asciiTheme="minorBidi" w:hAnsiTheme="minorBidi"/>
          <w:sz w:val="24"/>
          <w:szCs w:val="24"/>
        </w:rPr>
        <w:t>we</w:t>
      </w:r>
      <w:r w:rsidR="001F6A93">
        <w:rPr>
          <w:rFonts w:asciiTheme="minorBidi" w:hAnsiTheme="minorBidi"/>
          <w:sz w:val="24"/>
          <w:szCs w:val="24"/>
        </w:rPr>
        <w:t xml:space="preserve"> also</w:t>
      </w:r>
      <w:r w:rsidR="00586738">
        <w:rPr>
          <w:rFonts w:asciiTheme="minorBidi" w:hAnsiTheme="minorBidi"/>
          <w:sz w:val="24"/>
          <w:szCs w:val="24"/>
        </w:rPr>
        <w:t xml:space="preserve"> collected data on PCa treatment</w:t>
      </w:r>
      <w:r w:rsidR="001F6A93">
        <w:rPr>
          <w:rFonts w:asciiTheme="minorBidi" w:hAnsiTheme="minorBidi"/>
          <w:sz w:val="24"/>
          <w:szCs w:val="24"/>
        </w:rPr>
        <w:t>s</w:t>
      </w:r>
      <w:r w:rsidR="00586738">
        <w:rPr>
          <w:rFonts w:asciiTheme="minorBidi" w:hAnsiTheme="minorBidi"/>
          <w:sz w:val="24"/>
          <w:szCs w:val="24"/>
        </w:rPr>
        <w:t xml:space="preserve"> and PCa-specific death rates.</w:t>
      </w:r>
      <w:r w:rsidRPr="00480CE4">
        <w:rPr>
          <w:rFonts w:asciiTheme="minorBidi" w:hAnsiTheme="minorBidi"/>
          <w:sz w:val="24"/>
          <w:szCs w:val="24"/>
        </w:rPr>
        <w:t xml:space="preserve"> </w:t>
      </w:r>
    </w:p>
    <w:p w14:paraId="3224B7CC" w14:textId="77777777" w:rsid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3066E3">
        <w:rPr>
          <w:rFonts w:asciiTheme="minorBidi" w:hAnsiTheme="minorBidi"/>
          <w:b/>
          <w:bCs/>
          <w:sz w:val="24"/>
          <w:szCs w:val="24"/>
        </w:rPr>
        <w:t xml:space="preserve">Statistical </w:t>
      </w:r>
      <w:r w:rsidR="003066E3" w:rsidRPr="003066E3">
        <w:rPr>
          <w:rFonts w:asciiTheme="minorBidi" w:hAnsiTheme="minorBidi"/>
          <w:b/>
          <w:bCs/>
          <w:sz w:val="24"/>
          <w:szCs w:val="24"/>
        </w:rPr>
        <w:t>analyses</w:t>
      </w:r>
    </w:p>
    <w:p w14:paraId="45ABEAB2" w14:textId="5DA613F6" w:rsidR="009275D1" w:rsidRDefault="00A13E69" w:rsidP="00DF32F2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</w:t>
      </w:r>
      <w:r w:rsidR="00DF6155" w:rsidRPr="00DF6155">
        <w:rPr>
          <w:rFonts w:asciiTheme="minorBidi" w:hAnsiTheme="minorBidi"/>
          <w:sz w:val="24"/>
          <w:szCs w:val="24"/>
        </w:rPr>
        <w:t xml:space="preserve">Continuous variables were described using </w:t>
      </w:r>
      <w:r w:rsidR="0094578E">
        <w:rPr>
          <w:rFonts w:asciiTheme="minorBidi" w:hAnsiTheme="minorBidi"/>
          <w:sz w:val="24"/>
          <w:szCs w:val="24"/>
        </w:rPr>
        <w:t>means and standard deviations (SD),</w:t>
      </w:r>
      <w:r w:rsidR="00DF6155" w:rsidRPr="00DF6155">
        <w:rPr>
          <w:rFonts w:asciiTheme="minorBidi" w:hAnsiTheme="minorBidi"/>
          <w:sz w:val="24"/>
          <w:szCs w:val="24"/>
        </w:rPr>
        <w:t xml:space="preserve"> categorical variables</w:t>
      </w:r>
      <w:r w:rsidR="00DF6155">
        <w:rPr>
          <w:rFonts w:asciiTheme="minorBidi" w:hAnsiTheme="minorBidi"/>
          <w:sz w:val="24"/>
          <w:szCs w:val="24"/>
        </w:rPr>
        <w:t xml:space="preserve"> </w:t>
      </w:r>
      <w:r w:rsidR="00DF6155" w:rsidRPr="00DF6155">
        <w:rPr>
          <w:rFonts w:asciiTheme="minorBidi" w:hAnsiTheme="minorBidi"/>
          <w:sz w:val="24"/>
          <w:szCs w:val="24"/>
        </w:rPr>
        <w:t>were characterized using proportions</w:t>
      </w:r>
      <w:r w:rsidR="00E138E3" w:rsidRPr="00E138E3">
        <w:rPr>
          <w:rFonts w:asciiTheme="minorBidi" w:hAnsiTheme="minorBidi"/>
          <w:sz w:val="24"/>
          <w:szCs w:val="24"/>
        </w:rPr>
        <w:t>. To estimate the effects of medication exposure</w:t>
      </w:r>
      <w:r w:rsidR="00111E6D">
        <w:rPr>
          <w:rFonts w:asciiTheme="minorBidi" w:hAnsiTheme="minorBidi"/>
          <w:sz w:val="24"/>
          <w:szCs w:val="24"/>
        </w:rPr>
        <w:t xml:space="preserve"> on all outcomes of interest</w:t>
      </w:r>
      <w:r w:rsidR="00E138E3" w:rsidRPr="00E138E3">
        <w:rPr>
          <w:rFonts w:asciiTheme="minorBidi" w:hAnsiTheme="minorBidi"/>
          <w:sz w:val="24"/>
          <w:szCs w:val="24"/>
        </w:rPr>
        <w:t>,</w:t>
      </w:r>
      <w:r w:rsidR="005C67C2">
        <w:rPr>
          <w:rFonts w:asciiTheme="minorBidi" w:hAnsiTheme="minorBidi"/>
          <w:sz w:val="24"/>
          <w:szCs w:val="24"/>
        </w:rPr>
        <w:t xml:space="preserve"> several types of analyses</w:t>
      </w:r>
      <w:r w:rsidR="00000FDA">
        <w:rPr>
          <w:rFonts w:asciiTheme="minorBidi" w:hAnsiTheme="minorBidi"/>
          <w:sz w:val="24"/>
          <w:szCs w:val="24"/>
        </w:rPr>
        <w:t xml:space="preserve"> were performed,</w:t>
      </w:r>
      <w:r w:rsidR="00C275B9">
        <w:rPr>
          <w:rFonts w:asciiTheme="minorBidi" w:hAnsiTheme="minorBidi"/>
          <w:sz w:val="24"/>
          <w:szCs w:val="24"/>
        </w:rPr>
        <w:t xml:space="preserve"> assessing predictors of undergoing an additional prostate biopsy, being diagnosed with PCa, and PCa-specific death. </w:t>
      </w:r>
      <w:r w:rsidR="005C67C2">
        <w:rPr>
          <w:rFonts w:asciiTheme="minorBidi" w:hAnsiTheme="minorBidi"/>
          <w:sz w:val="24"/>
          <w:szCs w:val="24"/>
        </w:rPr>
        <w:t>First,</w:t>
      </w:r>
      <w:r w:rsidR="00E138E3" w:rsidRPr="00E138E3">
        <w:rPr>
          <w:rFonts w:asciiTheme="minorBidi" w:hAnsiTheme="minorBidi"/>
          <w:sz w:val="24"/>
          <w:szCs w:val="24"/>
        </w:rPr>
        <w:t xml:space="preserve"> multivariable Cox proportional hazard regression model</w:t>
      </w:r>
      <w:r w:rsidR="00C275B9">
        <w:rPr>
          <w:rFonts w:asciiTheme="minorBidi" w:hAnsiTheme="minorBidi"/>
          <w:sz w:val="24"/>
          <w:szCs w:val="24"/>
        </w:rPr>
        <w:t>s</w:t>
      </w:r>
      <w:r w:rsidR="00E138E3" w:rsidRPr="00E138E3">
        <w:rPr>
          <w:rFonts w:asciiTheme="minorBidi" w:hAnsiTheme="minorBidi"/>
          <w:sz w:val="24"/>
          <w:szCs w:val="24"/>
        </w:rPr>
        <w:t xml:space="preserve"> with time-dependent exposure w</w:t>
      </w:r>
      <w:r w:rsidR="00C275B9">
        <w:rPr>
          <w:rFonts w:asciiTheme="minorBidi" w:hAnsiTheme="minorBidi"/>
          <w:sz w:val="24"/>
          <w:szCs w:val="24"/>
        </w:rPr>
        <w:t>ere</w:t>
      </w:r>
      <w:r w:rsidR="00E138E3" w:rsidRPr="00E138E3">
        <w:rPr>
          <w:rFonts w:asciiTheme="minorBidi" w:hAnsiTheme="minorBidi"/>
          <w:sz w:val="24"/>
          <w:szCs w:val="24"/>
        </w:rPr>
        <w:t xml:space="preserve"> used</w:t>
      </w:r>
      <w:ins w:id="10" w:author="Olli" w:date="2019-07-17T13:50:00Z">
        <w:r w:rsidR="0006465D">
          <w:rPr>
            <w:rFonts w:asciiTheme="minorBidi" w:hAnsiTheme="minorBidi"/>
            <w:sz w:val="24"/>
            <w:szCs w:val="24"/>
          </w:rPr>
          <w:t xml:space="preserve"> for each cause-specific hazard</w:t>
        </w:r>
      </w:ins>
      <w:r w:rsidR="00E138E3" w:rsidRPr="00E138E3">
        <w:rPr>
          <w:rFonts w:asciiTheme="minorBidi" w:hAnsiTheme="minorBidi"/>
          <w:sz w:val="24"/>
          <w:szCs w:val="24"/>
        </w:rPr>
        <w:t>. The exposure to each medication was modeled as a time-dependent status indicator (ever vs</w:t>
      </w:r>
      <w:r w:rsidR="000D7E3B">
        <w:rPr>
          <w:rFonts w:asciiTheme="minorBidi" w:hAnsiTheme="minorBidi"/>
          <w:sz w:val="24"/>
          <w:szCs w:val="24"/>
        </w:rPr>
        <w:t>.</w:t>
      </w:r>
      <w:r w:rsidR="00E138E3" w:rsidRPr="00E138E3">
        <w:rPr>
          <w:rFonts w:asciiTheme="minorBidi" w:hAnsiTheme="minorBidi"/>
          <w:sz w:val="24"/>
          <w:szCs w:val="24"/>
        </w:rPr>
        <w:t xml:space="preserve"> never exposure at </w:t>
      </w:r>
      <w:del w:id="11" w:author="Olli" w:date="2019-07-17T11:43:00Z">
        <w:r w:rsidR="00E138E3" w:rsidRPr="00E138E3" w:rsidDel="00FC5BB3">
          <w:rPr>
            <w:rFonts w:asciiTheme="minorBidi" w:hAnsiTheme="minorBidi"/>
            <w:sz w:val="24"/>
            <w:szCs w:val="24"/>
          </w:rPr>
          <w:delText xml:space="preserve">each </w:delText>
        </w:r>
      </w:del>
      <w:ins w:id="12" w:author="Olli" w:date="2019-07-17T11:43:00Z">
        <w:r w:rsidR="00FC5BB3">
          <w:rPr>
            <w:rFonts w:asciiTheme="minorBidi" w:hAnsiTheme="minorBidi"/>
            <w:sz w:val="24"/>
            <w:szCs w:val="24"/>
          </w:rPr>
          <w:t>any</w:t>
        </w:r>
        <w:r w:rsidR="00FC5BB3" w:rsidRPr="00E138E3">
          <w:rPr>
            <w:rFonts w:asciiTheme="minorBidi" w:hAnsiTheme="minorBidi"/>
            <w:sz w:val="24"/>
            <w:szCs w:val="24"/>
          </w:rPr>
          <w:t xml:space="preserve"> </w:t>
        </w:r>
      </w:ins>
      <w:r w:rsidR="00E138E3" w:rsidRPr="00E138E3">
        <w:rPr>
          <w:rFonts w:asciiTheme="minorBidi" w:hAnsiTheme="minorBidi"/>
          <w:sz w:val="24"/>
          <w:szCs w:val="24"/>
        </w:rPr>
        <w:t>time point during the follow-up)</w:t>
      </w:r>
      <w:r w:rsidR="00E138E3">
        <w:rPr>
          <w:rFonts w:asciiTheme="minorBidi" w:hAnsiTheme="minorBidi"/>
          <w:sz w:val="24"/>
          <w:szCs w:val="24"/>
        </w:rPr>
        <w:t>.</w:t>
      </w:r>
      <w:r w:rsidR="00C275B9">
        <w:rPr>
          <w:rFonts w:asciiTheme="minorBidi" w:hAnsiTheme="minorBidi"/>
          <w:sz w:val="24"/>
          <w:szCs w:val="24"/>
        </w:rPr>
        <w:t xml:space="preserve"> Second, we </w:t>
      </w:r>
      <w:r w:rsidR="00C275B9" w:rsidRPr="00E138E3">
        <w:rPr>
          <w:rFonts w:asciiTheme="minorBidi" w:hAnsiTheme="minorBidi"/>
          <w:sz w:val="24"/>
          <w:szCs w:val="24"/>
        </w:rPr>
        <w:t>estimat</w:t>
      </w:r>
      <w:r w:rsidR="00C275B9">
        <w:rPr>
          <w:rFonts w:asciiTheme="minorBidi" w:hAnsiTheme="minorBidi"/>
          <w:sz w:val="24"/>
          <w:szCs w:val="24"/>
        </w:rPr>
        <w:t>ed</w:t>
      </w:r>
      <w:r w:rsidR="00C275B9" w:rsidRPr="00E138E3">
        <w:rPr>
          <w:rFonts w:asciiTheme="minorBidi" w:hAnsiTheme="minorBidi"/>
          <w:sz w:val="24"/>
          <w:szCs w:val="24"/>
        </w:rPr>
        <w:t xml:space="preserve"> the effect of </w:t>
      </w:r>
      <w:r w:rsidR="00C275B9">
        <w:rPr>
          <w:rFonts w:asciiTheme="minorBidi" w:hAnsiTheme="minorBidi"/>
          <w:sz w:val="24"/>
          <w:szCs w:val="24"/>
        </w:rPr>
        <w:t xml:space="preserve">the </w:t>
      </w:r>
      <w:r w:rsidR="00C275B9" w:rsidRPr="00E138E3">
        <w:rPr>
          <w:rFonts w:asciiTheme="minorBidi" w:hAnsiTheme="minorBidi"/>
          <w:sz w:val="24"/>
          <w:szCs w:val="24"/>
        </w:rPr>
        <w:t xml:space="preserve">cumulative time </w:t>
      </w:r>
      <w:r w:rsidR="00C275B9">
        <w:rPr>
          <w:rFonts w:asciiTheme="minorBidi" w:hAnsiTheme="minorBidi"/>
          <w:sz w:val="24"/>
          <w:szCs w:val="24"/>
        </w:rPr>
        <w:t>of taking each</w:t>
      </w:r>
      <w:r w:rsidR="00C275B9" w:rsidRPr="00E138E3">
        <w:rPr>
          <w:rFonts w:asciiTheme="minorBidi" w:hAnsiTheme="minorBidi"/>
          <w:sz w:val="24"/>
          <w:szCs w:val="24"/>
        </w:rPr>
        <w:t xml:space="preserve"> medication</w:t>
      </w:r>
      <w:r w:rsidR="00C275B9">
        <w:rPr>
          <w:rFonts w:asciiTheme="minorBidi" w:hAnsiTheme="minorBidi"/>
          <w:sz w:val="24"/>
          <w:szCs w:val="24"/>
        </w:rPr>
        <w:t xml:space="preserve"> in six-months intervals </w:t>
      </w:r>
      <w:r w:rsidR="00C275B9" w:rsidRPr="00E138E3">
        <w:rPr>
          <w:rFonts w:asciiTheme="minorBidi" w:hAnsiTheme="minorBidi"/>
          <w:sz w:val="24"/>
          <w:szCs w:val="24"/>
        </w:rPr>
        <w:t xml:space="preserve">on </w:t>
      </w:r>
      <w:r w:rsidR="00C275B9">
        <w:rPr>
          <w:rFonts w:asciiTheme="minorBidi" w:hAnsiTheme="minorBidi"/>
          <w:sz w:val="24"/>
          <w:szCs w:val="24"/>
        </w:rPr>
        <w:t>all outcomes of interest</w:t>
      </w:r>
      <w:r w:rsidR="00C275B9" w:rsidRPr="00E138E3">
        <w:rPr>
          <w:rFonts w:asciiTheme="minorBidi" w:hAnsiTheme="minorBidi"/>
          <w:sz w:val="24"/>
          <w:szCs w:val="24"/>
        </w:rPr>
        <w:t xml:space="preserve">. </w:t>
      </w:r>
      <w:r w:rsidR="00DF2BA8">
        <w:rPr>
          <w:rFonts w:asciiTheme="minorBidi" w:hAnsiTheme="minorBidi"/>
          <w:sz w:val="24"/>
          <w:szCs w:val="24"/>
        </w:rPr>
        <w:t>All models were</w:t>
      </w:r>
      <w:r w:rsidR="00E138E3" w:rsidRPr="00E138E3">
        <w:rPr>
          <w:rFonts w:asciiTheme="minorBidi" w:hAnsiTheme="minorBidi"/>
          <w:sz w:val="24"/>
          <w:szCs w:val="24"/>
        </w:rPr>
        <w:t xml:space="preserve"> adjusted for the person’s age group</w:t>
      </w:r>
      <w:r w:rsidR="00BB08B3">
        <w:rPr>
          <w:rFonts w:asciiTheme="minorBidi" w:hAnsiTheme="minorBidi"/>
          <w:sz w:val="24"/>
          <w:szCs w:val="24"/>
        </w:rPr>
        <w:t xml:space="preserve">, </w:t>
      </w:r>
      <w:r w:rsidR="00E138E3" w:rsidRPr="00E138E3">
        <w:rPr>
          <w:rFonts w:asciiTheme="minorBidi" w:hAnsiTheme="minorBidi"/>
          <w:sz w:val="24"/>
          <w:szCs w:val="24"/>
        </w:rPr>
        <w:t>rurality index</w:t>
      </w:r>
      <w:r w:rsidR="00474ADB">
        <w:rPr>
          <w:rFonts w:asciiTheme="minorBidi" w:hAnsiTheme="minorBidi"/>
          <w:sz w:val="24"/>
          <w:szCs w:val="24"/>
        </w:rPr>
        <w:t xml:space="preserve"> (0-100)</w:t>
      </w:r>
      <w:r w:rsidR="00E138E3" w:rsidRPr="00E138E3">
        <w:rPr>
          <w:rFonts w:asciiTheme="minorBidi" w:hAnsiTheme="minorBidi"/>
          <w:sz w:val="24"/>
          <w:szCs w:val="24"/>
        </w:rPr>
        <w:t xml:space="preserve">, </w:t>
      </w:r>
      <w:r w:rsidR="000D7E3B">
        <w:rPr>
          <w:rFonts w:asciiTheme="minorBidi" w:hAnsiTheme="minorBidi"/>
          <w:sz w:val="24"/>
          <w:szCs w:val="24"/>
        </w:rPr>
        <w:t>index</w:t>
      </w:r>
      <w:r w:rsidR="0094578E">
        <w:rPr>
          <w:rFonts w:asciiTheme="minorBidi" w:hAnsiTheme="minorBidi"/>
          <w:sz w:val="24"/>
          <w:szCs w:val="24"/>
        </w:rPr>
        <w:t xml:space="preserve"> year </w:t>
      </w:r>
      <w:r w:rsidR="005C67C2">
        <w:rPr>
          <w:rFonts w:asciiTheme="minorBidi" w:hAnsiTheme="minorBidi"/>
          <w:sz w:val="24"/>
          <w:szCs w:val="24"/>
        </w:rPr>
        <w:t>(1994-2016)</w:t>
      </w:r>
      <w:r w:rsidR="00E138E3" w:rsidRPr="00E138E3">
        <w:rPr>
          <w:rFonts w:asciiTheme="minorBidi" w:hAnsiTheme="minorBidi"/>
          <w:sz w:val="24"/>
          <w:szCs w:val="24"/>
        </w:rPr>
        <w:t xml:space="preserve"> and </w:t>
      </w:r>
      <w:r w:rsidR="000D7E3B">
        <w:rPr>
          <w:rFonts w:asciiTheme="minorBidi" w:hAnsiTheme="minorBidi"/>
          <w:sz w:val="24"/>
          <w:szCs w:val="24"/>
        </w:rPr>
        <w:t>the</w:t>
      </w:r>
      <w:r w:rsidR="00586738">
        <w:rPr>
          <w:rFonts w:asciiTheme="minorBidi" w:hAnsiTheme="minorBidi"/>
          <w:sz w:val="24"/>
          <w:szCs w:val="24"/>
        </w:rPr>
        <w:t xml:space="preserve"> ADG</w:t>
      </w:r>
      <w:r w:rsidR="00E138E3" w:rsidRPr="00E138E3">
        <w:rPr>
          <w:rFonts w:asciiTheme="minorBidi" w:hAnsiTheme="minorBidi"/>
          <w:sz w:val="24"/>
          <w:szCs w:val="24"/>
        </w:rPr>
        <w:t xml:space="preserve"> comorbidity score, with the last three being modeled as continuous variables with log-linear effects</w:t>
      </w:r>
      <w:r w:rsidR="00E138E3">
        <w:rPr>
          <w:rFonts w:asciiTheme="minorBidi" w:hAnsiTheme="minorBidi"/>
          <w:sz w:val="24"/>
          <w:szCs w:val="24"/>
        </w:rPr>
        <w:t>. A</w:t>
      </w:r>
      <w:r w:rsidR="00E138E3" w:rsidRPr="00E138E3">
        <w:rPr>
          <w:rFonts w:asciiTheme="minorBidi" w:hAnsiTheme="minorBidi"/>
          <w:sz w:val="24"/>
          <w:szCs w:val="24"/>
        </w:rPr>
        <w:t>ll covariates used for adjustment were selected a priori and were treated as time-</w:t>
      </w:r>
      <w:r w:rsidR="00E138E3" w:rsidRPr="00E138E3">
        <w:rPr>
          <w:rFonts w:asciiTheme="minorBidi" w:hAnsiTheme="minorBidi"/>
          <w:sz w:val="24"/>
          <w:szCs w:val="24"/>
        </w:rPr>
        <w:lastRenderedPageBreak/>
        <w:t xml:space="preserve">independent variables using the values at </w:t>
      </w:r>
      <w:r w:rsidR="0094578E">
        <w:rPr>
          <w:rFonts w:asciiTheme="minorBidi" w:hAnsiTheme="minorBidi"/>
          <w:sz w:val="24"/>
          <w:szCs w:val="24"/>
        </w:rPr>
        <w:t xml:space="preserve">study </w:t>
      </w:r>
      <w:r w:rsidR="00E138E3" w:rsidRPr="00E138E3">
        <w:rPr>
          <w:rFonts w:asciiTheme="minorBidi" w:hAnsiTheme="minorBidi"/>
          <w:sz w:val="24"/>
          <w:szCs w:val="24"/>
        </w:rPr>
        <w:t>onset.</w:t>
      </w:r>
      <w:r w:rsidR="00111E6D" w:rsidRPr="00111E6D">
        <w:rPr>
          <w:rFonts w:asciiTheme="minorBidi" w:hAnsiTheme="minorBidi"/>
          <w:sz w:val="24"/>
          <w:szCs w:val="24"/>
        </w:rPr>
        <w:t xml:space="preserve"> </w:t>
      </w:r>
      <w:r w:rsidR="00111E6D" w:rsidRPr="00E138E3">
        <w:rPr>
          <w:rFonts w:asciiTheme="minorBidi" w:hAnsiTheme="minorBidi"/>
          <w:sz w:val="24"/>
          <w:szCs w:val="24"/>
        </w:rPr>
        <w:t xml:space="preserve">For </w:t>
      </w:r>
      <w:r w:rsidR="00111E6D">
        <w:rPr>
          <w:rFonts w:asciiTheme="minorBidi" w:hAnsiTheme="minorBidi"/>
          <w:sz w:val="24"/>
          <w:szCs w:val="24"/>
        </w:rPr>
        <w:t>PCa-</w:t>
      </w:r>
      <w:r w:rsidR="00111E6D" w:rsidRPr="00E138E3">
        <w:rPr>
          <w:rFonts w:asciiTheme="minorBidi" w:hAnsiTheme="minorBidi"/>
          <w:sz w:val="24"/>
          <w:szCs w:val="24"/>
        </w:rPr>
        <w:t xml:space="preserve">specific mortality, the analysis was restricted to </w:t>
      </w:r>
      <w:r w:rsidR="00111E6D">
        <w:rPr>
          <w:rFonts w:asciiTheme="minorBidi" w:hAnsiTheme="minorBidi"/>
          <w:sz w:val="24"/>
          <w:szCs w:val="24"/>
        </w:rPr>
        <w:t>PCa</w:t>
      </w:r>
      <w:r w:rsidR="00000FDA">
        <w:rPr>
          <w:rFonts w:asciiTheme="minorBidi" w:hAnsiTheme="minorBidi"/>
          <w:sz w:val="24"/>
          <w:szCs w:val="24"/>
        </w:rPr>
        <w:t xml:space="preserve"> patients</w:t>
      </w:r>
      <w:ins w:id="13" w:author="Olli" w:date="2019-07-17T11:44:00Z">
        <w:r w:rsidR="00FC5BB3">
          <w:rPr>
            <w:rFonts w:asciiTheme="minorBidi" w:hAnsiTheme="minorBidi"/>
            <w:sz w:val="24"/>
            <w:szCs w:val="24"/>
          </w:rPr>
          <w:t xml:space="preserve">, </w:t>
        </w:r>
        <w:commentRangeStart w:id="14"/>
        <w:r w:rsidR="00FC5BB3">
          <w:rPr>
            <w:rFonts w:asciiTheme="minorBidi" w:hAnsiTheme="minorBidi"/>
            <w:sz w:val="24"/>
            <w:szCs w:val="24"/>
          </w:rPr>
          <w:t xml:space="preserve">with PCa diagnosis </w:t>
        </w:r>
      </w:ins>
      <w:ins w:id="15" w:author="Olli" w:date="2019-07-17T11:45:00Z">
        <w:r w:rsidR="00FC5BB3">
          <w:rPr>
            <w:rFonts w:asciiTheme="minorBidi" w:hAnsiTheme="minorBidi"/>
            <w:sz w:val="24"/>
            <w:szCs w:val="24"/>
          </w:rPr>
          <w:t xml:space="preserve">as the </w:t>
        </w:r>
      </w:ins>
      <w:ins w:id="16" w:author="Olli" w:date="2019-07-17T11:44:00Z">
        <w:r w:rsidR="00FC5BB3">
          <w:rPr>
            <w:rFonts w:asciiTheme="minorBidi" w:hAnsiTheme="minorBidi"/>
            <w:sz w:val="24"/>
            <w:szCs w:val="24"/>
          </w:rPr>
          <w:t>baseline</w:t>
        </w:r>
      </w:ins>
      <w:commentRangeEnd w:id="14"/>
      <w:ins w:id="17" w:author="Olli" w:date="2019-07-17T11:45:00Z">
        <w:r w:rsidR="00FC5BB3">
          <w:rPr>
            <w:rStyle w:val="CommentReference"/>
          </w:rPr>
          <w:commentReference w:id="14"/>
        </w:r>
      </w:ins>
      <w:r w:rsidR="00410CFF">
        <w:rPr>
          <w:rFonts w:asciiTheme="minorBidi" w:hAnsiTheme="minorBidi"/>
          <w:sz w:val="24"/>
          <w:szCs w:val="24"/>
        </w:rPr>
        <w:t>,</w:t>
      </w:r>
      <w:r w:rsidR="00586738">
        <w:rPr>
          <w:rFonts w:asciiTheme="minorBidi" w:hAnsiTheme="minorBidi"/>
          <w:sz w:val="24"/>
          <w:szCs w:val="24"/>
        </w:rPr>
        <w:t xml:space="preserve"> and </w:t>
      </w:r>
      <w:r w:rsidR="00C275B9">
        <w:rPr>
          <w:rFonts w:asciiTheme="minorBidi" w:hAnsiTheme="minorBidi"/>
          <w:sz w:val="24"/>
          <w:szCs w:val="24"/>
        </w:rPr>
        <w:t>PCa-specific treatment</w:t>
      </w:r>
      <w:r w:rsidR="00000FDA">
        <w:rPr>
          <w:rFonts w:asciiTheme="minorBidi" w:hAnsiTheme="minorBidi"/>
          <w:sz w:val="24"/>
          <w:szCs w:val="24"/>
        </w:rPr>
        <w:t>s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000FDA">
        <w:rPr>
          <w:rFonts w:asciiTheme="minorBidi" w:hAnsiTheme="minorBidi"/>
          <w:sz w:val="24"/>
          <w:szCs w:val="24"/>
        </w:rPr>
        <w:t>were</w:t>
      </w:r>
      <w:r w:rsidR="00586738">
        <w:rPr>
          <w:rFonts w:asciiTheme="minorBidi" w:hAnsiTheme="minorBidi"/>
          <w:sz w:val="24"/>
          <w:szCs w:val="24"/>
        </w:rPr>
        <w:t xml:space="preserve"> incorporated</w:t>
      </w:r>
      <w:r w:rsidR="00C275B9">
        <w:rPr>
          <w:rFonts w:asciiTheme="minorBidi" w:hAnsiTheme="minorBidi"/>
          <w:sz w:val="24"/>
          <w:szCs w:val="24"/>
        </w:rPr>
        <w:t xml:space="preserve"> as well.</w:t>
      </w:r>
      <w:r w:rsidR="00E138E3" w:rsidRPr="00E138E3">
        <w:rPr>
          <w:rFonts w:asciiTheme="minorBidi" w:hAnsiTheme="minorBidi"/>
          <w:sz w:val="24"/>
          <w:szCs w:val="24"/>
        </w:rPr>
        <w:t xml:space="preserve"> </w:t>
      </w:r>
      <w:r w:rsidR="009275D1" w:rsidRPr="009275D1">
        <w:rPr>
          <w:rFonts w:asciiTheme="minorBidi" w:hAnsiTheme="minorBidi"/>
          <w:sz w:val="24"/>
          <w:szCs w:val="24"/>
        </w:rPr>
        <w:t xml:space="preserve">The </w:t>
      </w:r>
      <w:commentRangeStart w:id="18"/>
      <w:ins w:id="19" w:author="Olli" w:date="2019-07-17T11:45:00Z">
        <w:r w:rsidR="00FC5BB3">
          <w:rPr>
            <w:rFonts w:asciiTheme="minorBidi" w:hAnsiTheme="minorBidi"/>
            <w:sz w:val="24"/>
            <w:szCs w:val="24"/>
          </w:rPr>
          <w:t xml:space="preserve">proportionality and </w:t>
        </w:r>
      </w:ins>
      <w:ins w:id="20" w:author="Olli" w:date="2019-07-17T11:47:00Z">
        <w:r w:rsidR="00FC5BB3">
          <w:rPr>
            <w:rFonts w:asciiTheme="minorBidi" w:hAnsiTheme="minorBidi"/>
            <w:sz w:val="24"/>
            <w:szCs w:val="24"/>
          </w:rPr>
          <w:t>log-</w:t>
        </w:r>
      </w:ins>
      <w:ins w:id="21" w:author="Olli" w:date="2019-07-17T11:45:00Z">
        <w:r w:rsidR="00FC5BB3">
          <w:rPr>
            <w:rFonts w:asciiTheme="minorBidi" w:hAnsiTheme="minorBidi"/>
            <w:sz w:val="24"/>
            <w:szCs w:val="24"/>
          </w:rPr>
          <w:t>linearity</w:t>
        </w:r>
        <w:commentRangeEnd w:id="18"/>
        <w:r w:rsidR="00FC5BB3">
          <w:rPr>
            <w:rStyle w:val="CommentReference"/>
          </w:rPr>
          <w:commentReference w:id="18"/>
        </w:r>
        <w:r w:rsidR="00FC5BB3">
          <w:rPr>
            <w:rFonts w:asciiTheme="minorBidi" w:hAnsiTheme="minorBidi"/>
            <w:sz w:val="24"/>
            <w:szCs w:val="24"/>
          </w:rPr>
          <w:t xml:space="preserve"> </w:t>
        </w:r>
      </w:ins>
      <w:r w:rsidR="009275D1" w:rsidRPr="009275D1">
        <w:rPr>
          <w:rFonts w:asciiTheme="minorBidi" w:hAnsiTheme="minorBidi"/>
          <w:sz w:val="24"/>
          <w:szCs w:val="24"/>
        </w:rPr>
        <w:t>assumptions underlying the models were assessed</w:t>
      </w:r>
      <w:ins w:id="22" w:author="Olli" w:date="2019-07-17T11:46:00Z">
        <w:r w:rsidR="00FC5BB3">
          <w:rPr>
            <w:rFonts w:asciiTheme="minorBidi" w:hAnsiTheme="minorBidi"/>
            <w:sz w:val="24"/>
            <w:szCs w:val="24"/>
          </w:rPr>
          <w:t xml:space="preserve"> </w:t>
        </w:r>
        <w:commentRangeStart w:id="23"/>
        <w:r w:rsidR="00FC5BB3">
          <w:rPr>
            <w:rFonts w:asciiTheme="minorBidi" w:hAnsiTheme="minorBidi"/>
            <w:sz w:val="24"/>
            <w:szCs w:val="24"/>
          </w:rPr>
          <w:t>using residual-based diagnostics</w:t>
        </w:r>
        <w:commentRangeEnd w:id="23"/>
        <w:r w:rsidR="00FC5BB3">
          <w:rPr>
            <w:rStyle w:val="CommentReference"/>
          </w:rPr>
          <w:commentReference w:id="23"/>
        </w:r>
      </w:ins>
      <w:r w:rsidR="00410CFF">
        <w:rPr>
          <w:rFonts w:asciiTheme="minorBidi" w:hAnsiTheme="minorBidi"/>
          <w:sz w:val="24"/>
          <w:szCs w:val="24"/>
        </w:rPr>
        <w:t>,</w:t>
      </w:r>
      <w:r w:rsidR="009275D1" w:rsidRPr="009275D1">
        <w:rPr>
          <w:rFonts w:asciiTheme="minorBidi" w:hAnsiTheme="minorBidi"/>
          <w:sz w:val="24"/>
          <w:szCs w:val="24"/>
        </w:rPr>
        <w:t xml:space="preserve"> and no violations were identified. Statistical significance was set at a two-sided P value of 0.05. All statistical analyses were performed using R software version 3.3.1.</w:t>
      </w:r>
    </w:p>
    <w:p w14:paraId="6F57837B" w14:textId="77777777" w:rsidR="009275D1" w:rsidRPr="009275D1" w:rsidRDefault="009275D1" w:rsidP="00DF32F2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commentRangeStart w:id="24"/>
      <w:r w:rsidRPr="009275D1">
        <w:rPr>
          <w:rFonts w:asciiTheme="minorBidi" w:hAnsiTheme="minorBidi"/>
          <w:b/>
          <w:bCs/>
          <w:sz w:val="24"/>
          <w:szCs w:val="24"/>
        </w:rPr>
        <w:t>Sensitivity analyses</w:t>
      </w:r>
      <w:commentRangeEnd w:id="24"/>
      <w:r w:rsidR="00E8755E">
        <w:rPr>
          <w:rStyle w:val="CommentReference"/>
        </w:rPr>
        <w:commentReference w:id="24"/>
      </w:r>
    </w:p>
    <w:p w14:paraId="0B5BF734" w14:textId="216E4611" w:rsidR="00E138E3" w:rsidRPr="00E138E3" w:rsidRDefault="009275D1" w:rsidP="00E634BF">
      <w:pPr>
        <w:spacing w:line="48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     We performed several preplanned sensitivity analyses.</w:t>
      </w:r>
      <w:r w:rsidR="000D7E3B">
        <w:rPr>
          <w:rFonts w:asciiTheme="minorBidi" w:hAnsiTheme="minorBidi"/>
          <w:sz w:val="24"/>
          <w:szCs w:val="24"/>
        </w:rPr>
        <w:t xml:space="preserve"> W</w:t>
      </w:r>
      <w:r w:rsidR="00A13E69">
        <w:rPr>
          <w:rFonts w:asciiTheme="minorBidi" w:hAnsiTheme="minorBidi"/>
          <w:sz w:val="24"/>
          <w:szCs w:val="24"/>
        </w:rPr>
        <w:t xml:space="preserve">e </w:t>
      </w:r>
      <w:r>
        <w:rPr>
          <w:rFonts w:asciiTheme="minorBidi" w:hAnsiTheme="minorBidi"/>
          <w:sz w:val="24"/>
          <w:szCs w:val="24"/>
        </w:rPr>
        <w:t>analyzed</w:t>
      </w:r>
      <w:r w:rsidR="00A13E69">
        <w:rPr>
          <w:rFonts w:asciiTheme="minorBidi" w:hAnsiTheme="minorBidi"/>
          <w:sz w:val="24"/>
          <w:szCs w:val="24"/>
        </w:rPr>
        <w:t xml:space="preserve"> the effect of both hydrophilic and hydrophobic statins combined, statin dosage above and below the median dose</w:t>
      </w:r>
      <w:r w:rsidR="00117467">
        <w:rPr>
          <w:rFonts w:asciiTheme="minorBidi" w:hAnsiTheme="minorBidi"/>
          <w:sz w:val="24"/>
          <w:szCs w:val="24"/>
        </w:rPr>
        <w:t>, and incorporat</w:t>
      </w:r>
      <w:r>
        <w:rPr>
          <w:rFonts w:asciiTheme="minorBidi" w:hAnsiTheme="minorBidi"/>
          <w:sz w:val="24"/>
          <w:szCs w:val="24"/>
        </w:rPr>
        <w:t>ed</w:t>
      </w:r>
      <w:r w:rsidR="00117467">
        <w:rPr>
          <w:rFonts w:asciiTheme="minorBidi" w:hAnsiTheme="minorBidi"/>
          <w:sz w:val="24"/>
          <w:szCs w:val="24"/>
        </w:rPr>
        <w:t xml:space="preserve"> </w:t>
      </w:r>
      <w:r w:rsidR="00DF32F2">
        <w:rPr>
          <w:rFonts w:asciiTheme="minorBidi" w:hAnsiTheme="minorBidi"/>
          <w:sz w:val="24"/>
          <w:szCs w:val="24"/>
        </w:rPr>
        <w:t>statin</w:t>
      </w:r>
      <w:r w:rsidR="00117467">
        <w:rPr>
          <w:rFonts w:asciiTheme="minorBidi" w:hAnsiTheme="minorBidi"/>
          <w:sz w:val="24"/>
          <w:szCs w:val="24"/>
        </w:rPr>
        <w:t xml:space="preserve"> interactions</w:t>
      </w:r>
      <w:r w:rsidR="009A3237">
        <w:rPr>
          <w:rFonts w:asciiTheme="minorBidi" w:hAnsiTheme="minorBidi"/>
          <w:sz w:val="24"/>
          <w:szCs w:val="24"/>
        </w:rPr>
        <w:t xml:space="preserve"> with </w:t>
      </w:r>
      <w:r w:rsidR="00DF32F2">
        <w:rPr>
          <w:rFonts w:asciiTheme="minorBidi" w:hAnsiTheme="minorBidi"/>
          <w:sz w:val="24"/>
          <w:szCs w:val="24"/>
        </w:rPr>
        <w:t xml:space="preserve">metformin and </w:t>
      </w:r>
      <w:r w:rsidR="009A3237">
        <w:rPr>
          <w:rFonts w:asciiTheme="minorBidi" w:hAnsiTheme="minorBidi"/>
          <w:sz w:val="24"/>
          <w:szCs w:val="24"/>
        </w:rPr>
        <w:t>dipyridamole</w:t>
      </w:r>
      <w:r w:rsidR="00DF32F2">
        <w:rPr>
          <w:rFonts w:asciiTheme="minorBidi" w:hAnsiTheme="minorBidi"/>
          <w:sz w:val="24"/>
          <w:szCs w:val="24"/>
        </w:rPr>
        <w:t xml:space="preserve"> </w:t>
      </w:r>
      <w:r w:rsidR="00A13E69">
        <w:rPr>
          <w:rFonts w:asciiTheme="minorBidi" w:hAnsiTheme="minorBidi"/>
          <w:sz w:val="24"/>
          <w:szCs w:val="24"/>
        </w:rPr>
        <w:t xml:space="preserve">in the model </w:t>
      </w:r>
      <w:r w:rsidR="00000FDA">
        <w:rPr>
          <w:rFonts w:asciiTheme="minorBidi" w:hAnsiTheme="minorBidi"/>
          <w:sz w:val="24"/>
          <w:szCs w:val="24"/>
        </w:rPr>
        <w:t>assessing</w:t>
      </w:r>
      <w:r w:rsidR="00794C30">
        <w:rPr>
          <w:rFonts w:asciiTheme="minorBidi" w:hAnsiTheme="minorBidi"/>
          <w:sz w:val="24"/>
          <w:szCs w:val="24"/>
        </w:rPr>
        <w:t xml:space="preserve"> </w:t>
      </w:r>
      <w:r w:rsidR="00A13E69">
        <w:rPr>
          <w:rFonts w:asciiTheme="minorBidi" w:hAnsiTheme="minorBidi"/>
          <w:sz w:val="24"/>
          <w:szCs w:val="24"/>
        </w:rPr>
        <w:t>PCa diagnosis</w:t>
      </w:r>
      <w:r w:rsidR="00DF32F2">
        <w:rPr>
          <w:rFonts w:asciiTheme="minorBidi" w:hAnsiTheme="minorBidi"/>
          <w:sz w:val="24"/>
          <w:szCs w:val="24"/>
        </w:rPr>
        <w:t xml:space="preserve">. </w:t>
      </w:r>
      <w:r w:rsidR="00127D9A">
        <w:rPr>
          <w:rFonts w:asciiTheme="minorBidi" w:hAnsiTheme="minorBidi"/>
          <w:sz w:val="24"/>
          <w:szCs w:val="24"/>
        </w:rPr>
        <w:t xml:space="preserve">To adjust for PSA levels as well, we </w:t>
      </w:r>
      <w:del w:id="25" w:author="Olli" w:date="2019-07-17T11:46:00Z">
        <w:r w:rsidR="00127D9A" w:rsidDel="00FC5BB3">
          <w:rPr>
            <w:rFonts w:asciiTheme="minorBidi" w:hAnsiTheme="minorBidi"/>
            <w:sz w:val="24"/>
            <w:szCs w:val="24"/>
          </w:rPr>
          <w:delText xml:space="preserve">performed </w:delText>
        </w:r>
      </w:del>
      <w:ins w:id="26" w:author="Olli" w:date="2019-07-17T11:47:00Z">
        <w:r w:rsidR="00FC5BB3">
          <w:rPr>
            <w:rFonts w:asciiTheme="minorBidi" w:hAnsiTheme="minorBidi"/>
            <w:sz w:val="24"/>
            <w:szCs w:val="24"/>
          </w:rPr>
          <w:t>used</w:t>
        </w:r>
      </w:ins>
      <w:ins w:id="27" w:author="Olli" w:date="2019-07-17T11:46:00Z">
        <w:r w:rsidR="00FC5BB3">
          <w:rPr>
            <w:rFonts w:asciiTheme="minorBidi" w:hAnsiTheme="minorBidi"/>
            <w:sz w:val="24"/>
            <w:szCs w:val="24"/>
          </w:rPr>
          <w:t xml:space="preserve"> </w:t>
        </w:r>
      </w:ins>
      <w:r w:rsidR="00127D9A">
        <w:rPr>
          <w:rFonts w:asciiTheme="minorBidi" w:hAnsiTheme="minorBidi"/>
          <w:sz w:val="24"/>
          <w:szCs w:val="24"/>
        </w:rPr>
        <w:t>the same models</w:t>
      </w:r>
      <w:r w:rsidR="00AA57E1">
        <w:rPr>
          <w:rFonts w:asciiTheme="minorBidi" w:hAnsiTheme="minorBidi"/>
          <w:sz w:val="24"/>
          <w:szCs w:val="24"/>
        </w:rPr>
        <w:t xml:space="preserve">, but specifically </w:t>
      </w:r>
      <w:r w:rsidR="000D7E3B">
        <w:rPr>
          <w:rFonts w:asciiTheme="minorBidi" w:hAnsiTheme="minorBidi"/>
          <w:sz w:val="24"/>
          <w:szCs w:val="24"/>
        </w:rPr>
        <w:t xml:space="preserve">included </w:t>
      </w:r>
      <w:r w:rsidR="009A3237">
        <w:rPr>
          <w:rFonts w:asciiTheme="minorBidi" w:hAnsiTheme="minorBidi"/>
          <w:sz w:val="24"/>
          <w:szCs w:val="24"/>
        </w:rPr>
        <w:t xml:space="preserve">only </w:t>
      </w:r>
      <w:r w:rsidR="00AA57E1">
        <w:rPr>
          <w:rFonts w:asciiTheme="minorBidi" w:hAnsiTheme="minorBidi"/>
          <w:sz w:val="24"/>
          <w:szCs w:val="24"/>
        </w:rPr>
        <w:t>patients enrolled in the study from 2007</w:t>
      </w:r>
      <w:r w:rsidR="00000FDA">
        <w:rPr>
          <w:rFonts w:asciiTheme="minorBidi" w:hAnsiTheme="minorBidi"/>
          <w:sz w:val="24"/>
          <w:szCs w:val="24"/>
        </w:rPr>
        <w:t xml:space="preserve">, </w:t>
      </w:r>
      <w:r w:rsidR="00AA57E1">
        <w:rPr>
          <w:rFonts w:asciiTheme="minorBidi" w:hAnsiTheme="minorBidi"/>
          <w:sz w:val="24"/>
          <w:szCs w:val="24"/>
        </w:rPr>
        <w:t>as PSA was only available from that year.</w:t>
      </w:r>
      <w:r>
        <w:rPr>
          <w:rFonts w:asciiTheme="minorBidi" w:hAnsiTheme="minorBidi"/>
          <w:sz w:val="24"/>
          <w:szCs w:val="24"/>
        </w:rPr>
        <w:t xml:space="preserve"> </w:t>
      </w:r>
      <w:r w:rsidR="00E138E3" w:rsidRPr="00E138E3">
        <w:rPr>
          <w:rFonts w:asciiTheme="minorBidi" w:hAnsiTheme="minorBidi"/>
          <w:sz w:val="24"/>
          <w:szCs w:val="24"/>
        </w:rPr>
        <w:t xml:space="preserve">Lastly, </w:t>
      </w:r>
      <w:r w:rsidR="009A3237">
        <w:rPr>
          <w:rFonts w:asciiTheme="minorBidi" w:hAnsiTheme="minorBidi"/>
          <w:sz w:val="24"/>
          <w:szCs w:val="24"/>
        </w:rPr>
        <w:t xml:space="preserve">for dataset validation, </w:t>
      </w:r>
      <w:r w:rsidR="00794C30">
        <w:rPr>
          <w:rFonts w:asciiTheme="minorBidi" w:hAnsiTheme="minorBidi"/>
          <w:sz w:val="24"/>
          <w:szCs w:val="24"/>
        </w:rPr>
        <w:t xml:space="preserve">a </w:t>
      </w:r>
      <w:r w:rsidR="00E138E3" w:rsidRPr="00E138E3">
        <w:rPr>
          <w:rFonts w:asciiTheme="minorBidi" w:hAnsiTheme="minorBidi"/>
          <w:sz w:val="24"/>
          <w:szCs w:val="24"/>
        </w:rPr>
        <w:t>negative control analys</w:t>
      </w:r>
      <w:r w:rsidR="00794C30">
        <w:rPr>
          <w:rFonts w:asciiTheme="minorBidi" w:hAnsiTheme="minorBidi"/>
          <w:sz w:val="24"/>
          <w:szCs w:val="24"/>
        </w:rPr>
        <w:t>i</w:t>
      </w:r>
      <w:r w:rsidR="00E138E3" w:rsidRPr="00E138E3">
        <w:rPr>
          <w:rFonts w:asciiTheme="minorBidi" w:hAnsiTheme="minorBidi"/>
          <w:sz w:val="24"/>
          <w:szCs w:val="24"/>
        </w:rPr>
        <w:t>s w</w:t>
      </w:r>
      <w:r w:rsidR="00794C30">
        <w:rPr>
          <w:rFonts w:asciiTheme="minorBidi" w:hAnsiTheme="minorBidi"/>
          <w:sz w:val="24"/>
          <w:szCs w:val="24"/>
        </w:rPr>
        <w:t xml:space="preserve">as </w:t>
      </w:r>
      <w:r w:rsidR="00E138E3" w:rsidRPr="00E138E3">
        <w:rPr>
          <w:rFonts w:asciiTheme="minorBidi" w:hAnsiTheme="minorBidi"/>
          <w:sz w:val="24"/>
          <w:szCs w:val="24"/>
        </w:rPr>
        <w:t xml:space="preserve">performed. </w:t>
      </w:r>
      <w:r w:rsidR="00794C30">
        <w:rPr>
          <w:rFonts w:asciiTheme="minorBidi" w:hAnsiTheme="minorBidi"/>
          <w:sz w:val="24"/>
          <w:szCs w:val="24"/>
        </w:rPr>
        <w:t>For this</w:t>
      </w:r>
      <w:r w:rsidR="00410CFF">
        <w:rPr>
          <w:rFonts w:asciiTheme="minorBidi" w:hAnsiTheme="minorBidi"/>
          <w:sz w:val="24"/>
          <w:szCs w:val="24"/>
        </w:rPr>
        <w:t>,</w:t>
      </w:r>
      <w:r w:rsidR="00794C30">
        <w:rPr>
          <w:rFonts w:asciiTheme="minorBidi" w:hAnsiTheme="minorBidi"/>
          <w:sz w:val="24"/>
          <w:szCs w:val="24"/>
        </w:rPr>
        <w:t xml:space="preserve"> we assessed</w:t>
      </w:r>
      <w:r w:rsidR="00E138E3" w:rsidRPr="00E138E3">
        <w:rPr>
          <w:rFonts w:asciiTheme="minorBidi" w:hAnsiTheme="minorBidi"/>
          <w:sz w:val="24"/>
          <w:szCs w:val="24"/>
        </w:rPr>
        <w:t xml:space="preserve"> the effects of</w:t>
      </w:r>
      <w:r w:rsidR="00111E6D">
        <w:rPr>
          <w:rFonts w:asciiTheme="minorBidi" w:hAnsiTheme="minorBidi"/>
          <w:sz w:val="24"/>
          <w:szCs w:val="24"/>
        </w:rPr>
        <w:t xml:space="preserve"> all medications</w:t>
      </w:r>
      <w:r w:rsidR="00E138E3" w:rsidRPr="00E138E3">
        <w:rPr>
          <w:rFonts w:asciiTheme="minorBidi" w:hAnsiTheme="minorBidi"/>
          <w:sz w:val="24"/>
          <w:szCs w:val="24"/>
        </w:rPr>
        <w:t xml:space="preserve"> </w:t>
      </w:r>
      <w:r w:rsidR="00111E6D">
        <w:rPr>
          <w:rFonts w:asciiTheme="minorBidi" w:hAnsiTheme="minorBidi"/>
          <w:sz w:val="24"/>
          <w:szCs w:val="24"/>
        </w:rPr>
        <w:t xml:space="preserve">on </w:t>
      </w:r>
      <w:r w:rsidR="009A3237">
        <w:rPr>
          <w:rFonts w:asciiTheme="minorBidi" w:hAnsiTheme="minorBidi"/>
          <w:sz w:val="24"/>
          <w:szCs w:val="24"/>
        </w:rPr>
        <w:t>being diagnosed with</w:t>
      </w:r>
      <w:r w:rsidR="00E138E3" w:rsidRPr="00E138E3">
        <w:rPr>
          <w:rFonts w:asciiTheme="minorBidi" w:hAnsiTheme="minorBidi"/>
          <w:sz w:val="24"/>
          <w:szCs w:val="24"/>
        </w:rPr>
        <w:t xml:space="preserve"> presbyopia. </w:t>
      </w:r>
    </w:p>
    <w:p w14:paraId="6227408F" w14:textId="77777777" w:rsidR="00E138E3" w:rsidRDefault="00E138E3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</w:p>
    <w:p w14:paraId="16E49068" w14:textId="77777777" w:rsidR="00FF75DB" w:rsidRPr="00E634BF" w:rsidRDefault="00FF75DB" w:rsidP="00627373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E634BF">
        <w:rPr>
          <w:rFonts w:asciiTheme="minorBidi" w:hAnsiTheme="minorBidi"/>
          <w:b/>
          <w:bCs/>
          <w:sz w:val="24"/>
          <w:szCs w:val="24"/>
        </w:rPr>
        <w:t>Results</w:t>
      </w:r>
    </w:p>
    <w:p w14:paraId="5984B32E" w14:textId="77777777" w:rsidR="00E221DD" w:rsidRDefault="00627373" w:rsidP="0062737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4C2617">
        <w:rPr>
          <w:rFonts w:asciiTheme="minorBidi" w:hAnsiTheme="minorBidi"/>
          <w:sz w:val="24"/>
          <w:szCs w:val="24"/>
        </w:rPr>
        <w:t xml:space="preserve">A total of 21,512 men met our inclusion criteria. Figure 1 demonstrates the flow chart </w:t>
      </w:r>
      <w:r w:rsidR="001D752A">
        <w:rPr>
          <w:rFonts w:asciiTheme="minorBidi" w:hAnsiTheme="minorBidi"/>
          <w:sz w:val="24"/>
          <w:szCs w:val="24"/>
        </w:rPr>
        <w:t>of the</w:t>
      </w:r>
      <w:r w:rsidR="002A6D18">
        <w:rPr>
          <w:rFonts w:asciiTheme="minorBidi" w:hAnsiTheme="minorBidi"/>
          <w:sz w:val="24"/>
          <w:szCs w:val="24"/>
        </w:rPr>
        <w:t xml:space="preserve"> final </w:t>
      </w:r>
      <w:r w:rsidR="005A77C5">
        <w:rPr>
          <w:rFonts w:asciiTheme="minorBidi" w:hAnsiTheme="minorBidi"/>
          <w:sz w:val="24"/>
          <w:szCs w:val="24"/>
        </w:rPr>
        <w:t>cohort</w:t>
      </w:r>
      <w:r w:rsidR="004C2617">
        <w:rPr>
          <w:rFonts w:asciiTheme="minorBidi" w:hAnsiTheme="minorBidi"/>
          <w:sz w:val="24"/>
          <w:szCs w:val="24"/>
        </w:rPr>
        <w:t xml:space="preserve">. Table 1 demonstrates basic demographic data, showing that </w:t>
      </w:r>
      <w:r w:rsidR="005A77C5">
        <w:rPr>
          <w:rFonts w:asciiTheme="minorBidi" w:hAnsiTheme="minorBidi"/>
          <w:sz w:val="24"/>
          <w:szCs w:val="24"/>
        </w:rPr>
        <w:t xml:space="preserve">74.3% of </w:t>
      </w:r>
      <w:r w:rsidR="004C2617">
        <w:rPr>
          <w:rFonts w:asciiTheme="minorBidi" w:hAnsiTheme="minorBidi"/>
          <w:sz w:val="24"/>
          <w:szCs w:val="24"/>
        </w:rPr>
        <w:t xml:space="preserve">men were aged </w:t>
      </w:r>
      <w:r w:rsidR="005A77C5">
        <w:rPr>
          <w:rFonts w:asciiTheme="minorBidi" w:hAnsiTheme="minorBidi"/>
          <w:sz w:val="24"/>
          <w:szCs w:val="24"/>
        </w:rPr>
        <w:t>74 or younger.</w:t>
      </w:r>
      <w:r w:rsidR="004C2617">
        <w:rPr>
          <w:rFonts w:asciiTheme="minorBidi" w:hAnsiTheme="minorBidi"/>
          <w:sz w:val="24"/>
          <w:szCs w:val="24"/>
        </w:rPr>
        <w:t xml:space="preserve"> While the mean rurality index was similar across all patients, the mean ADG score increased with age, </w:t>
      </w:r>
      <w:r w:rsidR="005A77C5">
        <w:rPr>
          <w:rFonts w:asciiTheme="minorBidi" w:hAnsiTheme="minorBidi"/>
          <w:sz w:val="24"/>
          <w:szCs w:val="24"/>
        </w:rPr>
        <w:t>and</w:t>
      </w:r>
      <w:r w:rsidR="004C2617">
        <w:rPr>
          <w:rFonts w:asciiTheme="minorBidi" w:hAnsiTheme="minorBidi"/>
          <w:sz w:val="24"/>
          <w:szCs w:val="24"/>
        </w:rPr>
        <w:t xml:space="preserve"> the percentage of men with medically-treated diabetes decreased.</w:t>
      </w:r>
      <w:r w:rsidR="004C2BE0">
        <w:rPr>
          <w:rFonts w:asciiTheme="minorBidi" w:hAnsiTheme="minorBidi"/>
          <w:sz w:val="24"/>
          <w:szCs w:val="24"/>
        </w:rPr>
        <w:t xml:space="preserve"> The mean follow-up time was </w:t>
      </w:r>
      <w:r w:rsidR="00B47C82">
        <w:rPr>
          <w:rFonts w:asciiTheme="minorBidi" w:hAnsiTheme="minorBidi"/>
          <w:sz w:val="24"/>
          <w:szCs w:val="24"/>
        </w:rPr>
        <w:t>8.06 years (5.44).</w:t>
      </w:r>
    </w:p>
    <w:p w14:paraId="52DADDE7" w14:textId="77777777" w:rsidR="004C2617" w:rsidRDefault="004C2617" w:rsidP="0062737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    </w:t>
      </w:r>
      <w:r w:rsidR="00C67D66">
        <w:rPr>
          <w:rFonts w:asciiTheme="minorBidi" w:hAnsiTheme="minorBidi"/>
          <w:sz w:val="24"/>
          <w:szCs w:val="24"/>
        </w:rPr>
        <w:t>A total of</w:t>
      </w:r>
      <w:r>
        <w:rPr>
          <w:rFonts w:asciiTheme="minorBidi" w:hAnsiTheme="minorBidi"/>
          <w:sz w:val="24"/>
          <w:szCs w:val="24"/>
        </w:rPr>
        <w:t xml:space="preserve"> </w:t>
      </w:r>
      <w:r w:rsidR="00B47C82">
        <w:rPr>
          <w:rFonts w:asciiTheme="minorBidi" w:hAnsiTheme="minorBidi"/>
          <w:sz w:val="24"/>
          <w:szCs w:val="24"/>
        </w:rPr>
        <w:t>7,556 patients (</w:t>
      </w:r>
      <w:r>
        <w:rPr>
          <w:rFonts w:asciiTheme="minorBidi" w:hAnsiTheme="minorBidi"/>
          <w:sz w:val="24"/>
          <w:szCs w:val="24"/>
        </w:rPr>
        <w:t>35.1%</w:t>
      </w:r>
      <w:r w:rsidR="00B47C82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had at least one additional biopsy, as shown in supplemental figure 1.</w:t>
      </w:r>
      <w:r w:rsidR="003C4297">
        <w:rPr>
          <w:rFonts w:asciiTheme="minorBidi" w:hAnsiTheme="minorBidi"/>
          <w:sz w:val="24"/>
          <w:szCs w:val="24"/>
        </w:rPr>
        <w:t xml:space="preserve"> Figure 2 demonstrates the rate</w:t>
      </w:r>
      <w:r w:rsidR="00C67D66">
        <w:rPr>
          <w:rFonts w:asciiTheme="minorBidi" w:hAnsiTheme="minorBidi"/>
          <w:sz w:val="24"/>
          <w:szCs w:val="24"/>
        </w:rPr>
        <w:t>s</w:t>
      </w:r>
      <w:r w:rsidR="003C4297">
        <w:rPr>
          <w:rFonts w:asciiTheme="minorBidi" w:hAnsiTheme="minorBidi"/>
          <w:sz w:val="24"/>
          <w:szCs w:val="24"/>
        </w:rPr>
        <w:t xml:space="preserve"> of medication usage</w:t>
      </w:r>
      <w:r w:rsidR="005A77C5">
        <w:rPr>
          <w:rFonts w:asciiTheme="minorBidi" w:hAnsiTheme="minorBidi"/>
          <w:sz w:val="24"/>
          <w:szCs w:val="24"/>
        </w:rPr>
        <w:t>,</w:t>
      </w:r>
      <w:r w:rsidR="003C4297">
        <w:rPr>
          <w:rFonts w:asciiTheme="minorBidi" w:hAnsiTheme="minorBidi"/>
          <w:sz w:val="24"/>
          <w:szCs w:val="24"/>
        </w:rPr>
        <w:t xml:space="preserve"> showing </w:t>
      </w:r>
      <w:r w:rsidR="00C67D66">
        <w:rPr>
          <w:rFonts w:asciiTheme="minorBidi" w:hAnsiTheme="minorBidi"/>
          <w:sz w:val="24"/>
          <w:szCs w:val="24"/>
        </w:rPr>
        <w:t>a</w:t>
      </w:r>
      <w:r w:rsidR="003C4297">
        <w:rPr>
          <w:rFonts w:asciiTheme="minorBidi" w:hAnsiTheme="minorBidi"/>
          <w:sz w:val="24"/>
          <w:szCs w:val="24"/>
        </w:rPr>
        <w:t xml:space="preserve"> high rate of statin use, with </w:t>
      </w:r>
      <w:r w:rsidR="00B47C82">
        <w:rPr>
          <w:rFonts w:asciiTheme="minorBidi" w:hAnsiTheme="minorBidi"/>
          <w:sz w:val="24"/>
          <w:szCs w:val="24"/>
        </w:rPr>
        <w:t>10,818 patients (</w:t>
      </w:r>
      <w:r w:rsidR="003C4297">
        <w:rPr>
          <w:rFonts w:asciiTheme="minorBidi" w:hAnsiTheme="minorBidi"/>
          <w:sz w:val="24"/>
          <w:szCs w:val="24"/>
        </w:rPr>
        <w:t>50.3%</w:t>
      </w:r>
      <w:r w:rsidR="00B47C82">
        <w:rPr>
          <w:rFonts w:asciiTheme="minorBidi" w:hAnsiTheme="minorBidi"/>
          <w:sz w:val="24"/>
          <w:szCs w:val="24"/>
        </w:rPr>
        <w:t>)</w:t>
      </w:r>
      <w:r w:rsidR="003C4297">
        <w:rPr>
          <w:rFonts w:asciiTheme="minorBidi" w:hAnsiTheme="minorBidi"/>
          <w:sz w:val="24"/>
          <w:szCs w:val="24"/>
        </w:rPr>
        <w:t xml:space="preserve"> taking at least one statin during the study period</w:t>
      </w:r>
      <w:r w:rsidR="00452580">
        <w:rPr>
          <w:rFonts w:asciiTheme="minorBidi" w:hAnsiTheme="minorBidi"/>
          <w:sz w:val="24"/>
          <w:szCs w:val="24"/>
        </w:rPr>
        <w:t>, with hydrophobic statins</w:t>
      </w:r>
      <w:r w:rsidR="005A77C5">
        <w:rPr>
          <w:rFonts w:asciiTheme="minorBidi" w:hAnsiTheme="minorBidi"/>
          <w:sz w:val="24"/>
          <w:szCs w:val="24"/>
        </w:rPr>
        <w:t xml:space="preserve"> being the most common</w:t>
      </w:r>
      <w:r w:rsidR="00452580">
        <w:rPr>
          <w:rFonts w:asciiTheme="minorBidi" w:hAnsiTheme="minorBidi"/>
          <w:sz w:val="24"/>
          <w:szCs w:val="24"/>
        </w:rPr>
        <w:t xml:space="preserve"> (6,607 patients, [61.1% of statin users])</w:t>
      </w:r>
      <w:r w:rsidR="003C4297">
        <w:rPr>
          <w:rFonts w:asciiTheme="minorBidi" w:hAnsiTheme="minorBidi"/>
          <w:sz w:val="24"/>
          <w:szCs w:val="24"/>
        </w:rPr>
        <w:t>.</w:t>
      </w:r>
      <w:r w:rsidR="00B47C82">
        <w:rPr>
          <w:rFonts w:asciiTheme="minorBidi" w:hAnsiTheme="minorBidi"/>
          <w:sz w:val="24"/>
          <w:szCs w:val="24"/>
        </w:rPr>
        <w:t xml:space="preserve"> Other commonly used medications included PPIs (10,999 patients [51.1%]) and alpha</w:t>
      </w:r>
      <w:r w:rsidR="00410CFF">
        <w:rPr>
          <w:rFonts w:asciiTheme="minorBidi" w:hAnsiTheme="minorBidi"/>
          <w:sz w:val="24"/>
          <w:szCs w:val="24"/>
        </w:rPr>
        <w:t>-</w:t>
      </w:r>
      <w:r w:rsidR="00B47C82">
        <w:rPr>
          <w:rFonts w:asciiTheme="minorBidi" w:hAnsiTheme="minorBidi"/>
          <w:sz w:val="24"/>
          <w:szCs w:val="24"/>
        </w:rPr>
        <w:t xml:space="preserve">blockers (8,505 patients [39.5%]). </w:t>
      </w:r>
      <w:r w:rsidR="00086B04">
        <w:rPr>
          <w:rFonts w:asciiTheme="minorBidi" w:hAnsiTheme="minorBidi"/>
          <w:sz w:val="24"/>
          <w:szCs w:val="24"/>
        </w:rPr>
        <w:t>Supplemental figure 2 shows the rates of PCa diagnosis, PC-specific death</w:t>
      </w:r>
      <w:r w:rsidR="00410CFF">
        <w:rPr>
          <w:rFonts w:asciiTheme="minorBidi" w:hAnsiTheme="minorBidi"/>
          <w:sz w:val="24"/>
          <w:szCs w:val="24"/>
        </w:rPr>
        <w:t>,</w:t>
      </w:r>
      <w:r w:rsidR="00086B04">
        <w:rPr>
          <w:rFonts w:asciiTheme="minorBidi" w:hAnsiTheme="minorBidi"/>
          <w:sz w:val="24"/>
          <w:szCs w:val="24"/>
        </w:rPr>
        <w:t xml:space="preserve"> and all-cause mortality, while s</w:t>
      </w:r>
      <w:r w:rsidR="003C4297">
        <w:rPr>
          <w:rFonts w:asciiTheme="minorBidi" w:hAnsiTheme="minorBidi"/>
          <w:sz w:val="24"/>
          <w:szCs w:val="24"/>
        </w:rPr>
        <w:t xml:space="preserve">upplemental figure </w:t>
      </w:r>
      <w:r w:rsidR="00086B04">
        <w:rPr>
          <w:rFonts w:asciiTheme="minorBidi" w:hAnsiTheme="minorBidi"/>
          <w:sz w:val="24"/>
          <w:szCs w:val="24"/>
        </w:rPr>
        <w:t>3</w:t>
      </w:r>
      <w:r w:rsidR="003C4297">
        <w:rPr>
          <w:rFonts w:asciiTheme="minorBidi" w:hAnsiTheme="minorBidi"/>
          <w:sz w:val="24"/>
          <w:szCs w:val="24"/>
        </w:rPr>
        <w:t xml:space="preserve"> demonstrates the various treatment modalities for</w:t>
      </w:r>
      <w:r w:rsidR="00086B04">
        <w:rPr>
          <w:rFonts w:asciiTheme="minorBidi" w:hAnsiTheme="minorBidi"/>
          <w:sz w:val="24"/>
          <w:szCs w:val="24"/>
        </w:rPr>
        <w:t xml:space="preserve"> PCa-diagnosed</w:t>
      </w:r>
      <w:r w:rsidR="003C4297">
        <w:rPr>
          <w:rFonts w:asciiTheme="minorBidi" w:hAnsiTheme="minorBidi"/>
          <w:sz w:val="24"/>
          <w:szCs w:val="24"/>
        </w:rPr>
        <w:t xml:space="preserve"> patients.</w:t>
      </w:r>
      <w:r w:rsidR="00452580">
        <w:rPr>
          <w:rFonts w:asciiTheme="minorBidi" w:hAnsiTheme="minorBidi"/>
          <w:sz w:val="24"/>
          <w:szCs w:val="24"/>
        </w:rPr>
        <w:t xml:space="preserve"> </w:t>
      </w:r>
      <w:bookmarkStart w:id="28" w:name="_Hlk12955360"/>
      <w:r w:rsidR="00452580">
        <w:rPr>
          <w:rFonts w:asciiTheme="minorBidi" w:hAnsiTheme="minorBidi"/>
          <w:sz w:val="24"/>
          <w:szCs w:val="24"/>
        </w:rPr>
        <w:t>A total of 5,187 patients (24.1%) were diagnosed with PCa, and 805 patients (3.7%) died from it. Most PCa patients were on either active surveillance/watchful waiting or</w:t>
      </w:r>
      <w:r w:rsidR="005A77C5">
        <w:rPr>
          <w:rFonts w:asciiTheme="minorBidi" w:hAnsiTheme="minorBidi"/>
          <w:sz w:val="24"/>
          <w:szCs w:val="24"/>
        </w:rPr>
        <w:t xml:space="preserve"> not actively treated for some other reason</w:t>
      </w:r>
      <w:r w:rsidR="00452580">
        <w:rPr>
          <w:rFonts w:asciiTheme="minorBidi" w:hAnsiTheme="minorBidi"/>
          <w:sz w:val="24"/>
          <w:szCs w:val="24"/>
        </w:rPr>
        <w:t xml:space="preserve"> (1,811 patients, [34.9%]), with the </w:t>
      </w:r>
      <w:r w:rsidR="005A77C5">
        <w:rPr>
          <w:rFonts w:asciiTheme="minorBidi" w:hAnsiTheme="minorBidi"/>
          <w:sz w:val="24"/>
          <w:szCs w:val="24"/>
        </w:rPr>
        <w:t xml:space="preserve">rest </w:t>
      </w:r>
      <w:r w:rsidR="00452580">
        <w:rPr>
          <w:rFonts w:asciiTheme="minorBidi" w:hAnsiTheme="minorBidi"/>
          <w:sz w:val="24"/>
          <w:szCs w:val="24"/>
        </w:rPr>
        <w:t>treated with primary ADT (1,442 patients, [27.8%]), radiotherapy (1,155 patients. [22.3%]), or radical prostatectomy (779 patients, [15%]).</w:t>
      </w:r>
    </w:p>
    <w:bookmarkEnd w:id="28"/>
    <w:p w14:paraId="317FB9DD" w14:textId="77777777" w:rsidR="00627373" w:rsidRDefault="003C4297" w:rsidP="001D752A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Table 2 demonstrates the Cox-proportional </w:t>
      </w:r>
      <w:r w:rsidR="00BD39BE">
        <w:rPr>
          <w:rFonts w:asciiTheme="minorBidi" w:hAnsiTheme="minorBidi"/>
          <w:sz w:val="24"/>
          <w:szCs w:val="24"/>
        </w:rPr>
        <w:t xml:space="preserve">hazard multivariable model assessing for predictors of having an additional prostate biopsy. </w:t>
      </w:r>
      <w:r w:rsidR="00737794">
        <w:rPr>
          <w:rFonts w:asciiTheme="minorBidi" w:hAnsiTheme="minorBidi"/>
          <w:sz w:val="24"/>
          <w:szCs w:val="24"/>
        </w:rPr>
        <w:t>H</w:t>
      </w:r>
      <w:r w:rsidR="00BD39BE">
        <w:rPr>
          <w:rFonts w:asciiTheme="minorBidi" w:hAnsiTheme="minorBidi"/>
          <w:sz w:val="24"/>
          <w:szCs w:val="24"/>
        </w:rPr>
        <w:t xml:space="preserve">ydrophilic statins </w:t>
      </w:r>
      <w:r w:rsidR="001C06EF">
        <w:rPr>
          <w:rFonts w:asciiTheme="minorBidi" w:hAnsiTheme="minorBidi"/>
          <w:sz w:val="24"/>
          <w:szCs w:val="24"/>
        </w:rPr>
        <w:t xml:space="preserve">were </w:t>
      </w:r>
      <w:r w:rsidR="00BD39BE">
        <w:rPr>
          <w:rFonts w:asciiTheme="minorBidi" w:hAnsiTheme="minorBidi"/>
          <w:sz w:val="24"/>
          <w:szCs w:val="24"/>
        </w:rPr>
        <w:t>associated with a lower risk of undergoing an additional prostate biopsy, whether modelled as ever vs. never usage (HR</w:t>
      </w:r>
      <w:r w:rsidR="002D050C">
        <w:rPr>
          <w:rFonts w:asciiTheme="minorBidi" w:hAnsiTheme="minorBidi"/>
          <w:sz w:val="24"/>
          <w:szCs w:val="24"/>
        </w:rPr>
        <w:t xml:space="preserve"> 0.8, 95% CI 0.72-0.9</w:t>
      </w:r>
      <w:r w:rsidR="00BD39BE">
        <w:rPr>
          <w:rFonts w:asciiTheme="minorBidi" w:hAnsiTheme="minorBidi"/>
          <w:sz w:val="24"/>
          <w:szCs w:val="24"/>
        </w:rPr>
        <w:t>), six months cumulative use (HR</w:t>
      </w:r>
      <w:r w:rsidR="00737794">
        <w:rPr>
          <w:rFonts w:asciiTheme="minorBidi" w:hAnsiTheme="minorBidi"/>
          <w:sz w:val="24"/>
          <w:szCs w:val="24"/>
        </w:rPr>
        <w:t xml:space="preserve"> </w:t>
      </w:r>
      <w:r w:rsidR="002D050C">
        <w:rPr>
          <w:rFonts w:asciiTheme="minorBidi" w:hAnsiTheme="minorBidi"/>
          <w:sz w:val="24"/>
          <w:szCs w:val="24"/>
        </w:rPr>
        <w:t>0.968, 95% CI 0.944-0.992)</w:t>
      </w:r>
      <w:r w:rsidR="00BD39BE">
        <w:rPr>
          <w:rFonts w:asciiTheme="minorBidi" w:hAnsiTheme="minorBidi"/>
          <w:sz w:val="24"/>
          <w:szCs w:val="24"/>
        </w:rPr>
        <w:t>, and ever vs. never use incorporating PSA data from 2007 only (HR</w:t>
      </w:r>
      <w:r w:rsidR="002D050C">
        <w:rPr>
          <w:rFonts w:asciiTheme="minorBidi" w:hAnsiTheme="minorBidi"/>
          <w:sz w:val="24"/>
          <w:szCs w:val="24"/>
        </w:rPr>
        <w:t xml:space="preserve"> 0.71, 95% CI 0.529-0.968</w:t>
      </w:r>
      <w:r w:rsidR="00BD39BE">
        <w:rPr>
          <w:rFonts w:asciiTheme="minorBidi" w:hAnsiTheme="minorBidi"/>
          <w:sz w:val="24"/>
          <w:szCs w:val="24"/>
        </w:rPr>
        <w:t>).</w:t>
      </w:r>
      <w:r w:rsidR="00627373">
        <w:rPr>
          <w:rFonts w:asciiTheme="minorBidi" w:hAnsiTheme="minorBidi"/>
          <w:sz w:val="24"/>
          <w:szCs w:val="24"/>
        </w:rPr>
        <w:t xml:space="preserve"> When assessing PCa diagnosis, supplemental table </w:t>
      </w:r>
      <w:r w:rsidR="00537C30">
        <w:rPr>
          <w:rFonts w:asciiTheme="minorBidi" w:hAnsiTheme="minorBidi"/>
          <w:sz w:val="24"/>
          <w:szCs w:val="24"/>
        </w:rPr>
        <w:t>2</w:t>
      </w:r>
      <w:r w:rsidR="00627373">
        <w:rPr>
          <w:rFonts w:asciiTheme="minorBidi" w:hAnsiTheme="minorBidi"/>
          <w:sz w:val="24"/>
          <w:szCs w:val="24"/>
        </w:rPr>
        <w:t xml:space="preserve"> shows that when both statin group </w:t>
      </w:r>
      <w:r w:rsidR="001C06EF">
        <w:rPr>
          <w:rFonts w:asciiTheme="minorBidi" w:hAnsiTheme="minorBidi"/>
          <w:sz w:val="24"/>
          <w:szCs w:val="24"/>
        </w:rPr>
        <w:t>were</w:t>
      </w:r>
      <w:r w:rsidR="00627373">
        <w:rPr>
          <w:rFonts w:asciiTheme="minorBidi" w:hAnsiTheme="minorBidi"/>
          <w:sz w:val="24"/>
          <w:szCs w:val="24"/>
        </w:rPr>
        <w:t xml:space="preserve"> combined, they </w:t>
      </w:r>
      <w:r w:rsidR="005A77C5">
        <w:rPr>
          <w:rFonts w:asciiTheme="minorBidi" w:hAnsiTheme="minorBidi"/>
          <w:sz w:val="24"/>
          <w:szCs w:val="24"/>
        </w:rPr>
        <w:t>were</w:t>
      </w:r>
      <w:r w:rsidR="001C06EF">
        <w:rPr>
          <w:rFonts w:asciiTheme="minorBidi" w:hAnsiTheme="minorBidi"/>
          <w:sz w:val="24"/>
          <w:szCs w:val="24"/>
        </w:rPr>
        <w:t xml:space="preserve"> associated with a </w:t>
      </w:r>
      <w:r w:rsidR="00C67D66">
        <w:rPr>
          <w:rFonts w:asciiTheme="minorBidi" w:hAnsiTheme="minorBidi"/>
          <w:sz w:val="24"/>
          <w:szCs w:val="24"/>
        </w:rPr>
        <w:t>reduced</w:t>
      </w:r>
      <w:r w:rsidR="00627373">
        <w:rPr>
          <w:rFonts w:asciiTheme="minorBidi" w:hAnsiTheme="minorBidi"/>
          <w:sz w:val="24"/>
          <w:szCs w:val="24"/>
        </w:rPr>
        <w:t xml:space="preserve"> risk of being diagnosed with PCa, when</w:t>
      </w:r>
      <w:r w:rsidR="001518B0">
        <w:rPr>
          <w:rFonts w:asciiTheme="minorBidi" w:hAnsiTheme="minorBidi"/>
          <w:sz w:val="24"/>
          <w:szCs w:val="24"/>
        </w:rPr>
        <w:t xml:space="preserve"> </w:t>
      </w:r>
      <w:r w:rsidR="00627373">
        <w:rPr>
          <w:rFonts w:asciiTheme="minorBidi" w:hAnsiTheme="minorBidi"/>
          <w:sz w:val="24"/>
          <w:szCs w:val="24"/>
        </w:rPr>
        <w:t>medications</w:t>
      </w:r>
      <w:r w:rsidR="001518B0">
        <w:rPr>
          <w:rFonts w:asciiTheme="minorBidi" w:hAnsiTheme="minorBidi"/>
          <w:sz w:val="24"/>
          <w:szCs w:val="24"/>
        </w:rPr>
        <w:t xml:space="preserve"> use</w:t>
      </w:r>
      <w:r w:rsidR="00627373">
        <w:rPr>
          <w:rFonts w:asciiTheme="minorBidi" w:hAnsiTheme="minorBidi"/>
          <w:sz w:val="24"/>
          <w:szCs w:val="24"/>
        </w:rPr>
        <w:t xml:space="preserve"> </w:t>
      </w:r>
      <w:r w:rsidR="001518B0">
        <w:rPr>
          <w:rFonts w:asciiTheme="minorBidi" w:hAnsiTheme="minorBidi"/>
          <w:sz w:val="24"/>
          <w:szCs w:val="24"/>
        </w:rPr>
        <w:t>was</w:t>
      </w:r>
      <w:r w:rsidR="00627373">
        <w:rPr>
          <w:rFonts w:asciiTheme="minorBidi" w:hAnsiTheme="minorBidi"/>
          <w:sz w:val="24"/>
          <w:szCs w:val="24"/>
        </w:rPr>
        <w:t xml:space="preserve"> modeled </w:t>
      </w:r>
      <w:r w:rsidR="001518B0">
        <w:rPr>
          <w:rFonts w:asciiTheme="minorBidi" w:hAnsiTheme="minorBidi"/>
          <w:sz w:val="24"/>
          <w:szCs w:val="24"/>
        </w:rPr>
        <w:t xml:space="preserve">per </w:t>
      </w:r>
      <w:r w:rsidR="00627373">
        <w:rPr>
          <w:rFonts w:asciiTheme="minorBidi" w:hAnsiTheme="minorBidi"/>
          <w:sz w:val="24"/>
          <w:szCs w:val="24"/>
        </w:rPr>
        <w:t xml:space="preserve">six months of cumulative use (HR </w:t>
      </w:r>
      <w:r w:rsidR="002D050C">
        <w:rPr>
          <w:rFonts w:asciiTheme="minorBidi" w:hAnsiTheme="minorBidi"/>
          <w:sz w:val="24"/>
          <w:szCs w:val="24"/>
        </w:rPr>
        <w:t>0.989, 95% CI 0.978-0.999</w:t>
      </w:r>
      <w:r w:rsidR="00627373">
        <w:rPr>
          <w:rFonts w:asciiTheme="minorBidi" w:hAnsiTheme="minorBidi"/>
          <w:sz w:val="24"/>
          <w:szCs w:val="24"/>
        </w:rPr>
        <w:t>). When adjusting for each statin group separately, T</w:t>
      </w:r>
      <w:r w:rsidR="00BD39BE">
        <w:rPr>
          <w:rFonts w:asciiTheme="minorBidi" w:hAnsiTheme="minorBidi"/>
          <w:sz w:val="24"/>
          <w:szCs w:val="24"/>
        </w:rPr>
        <w:t>able 3 demonstrate</w:t>
      </w:r>
      <w:r w:rsidR="00311C55">
        <w:rPr>
          <w:rFonts w:asciiTheme="minorBidi" w:hAnsiTheme="minorBidi"/>
          <w:sz w:val="24"/>
          <w:szCs w:val="24"/>
        </w:rPr>
        <w:t>d</w:t>
      </w:r>
      <w:r w:rsidR="00BD39BE">
        <w:rPr>
          <w:rFonts w:asciiTheme="minorBidi" w:hAnsiTheme="minorBidi"/>
          <w:sz w:val="24"/>
          <w:szCs w:val="24"/>
        </w:rPr>
        <w:t xml:space="preserve"> that hydrophilic statins </w:t>
      </w:r>
      <w:r w:rsidR="00627373">
        <w:rPr>
          <w:rFonts w:asciiTheme="minorBidi" w:hAnsiTheme="minorBidi"/>
          <w:sz w:val="24"/>
          <w:szCs w:val="24"/>
        </w:rPr>
        <w:t>were</w:t>
      </w:r>
      <w:r w:rsidR="00BD39BE">
        <w:rPr>
          <w:rFonts w:asciiTheme="minorBidi" w:hAnsiTheme="minorBidi"/>
          <w:sz w:val="24"/>
          <w:szCs w:val="24"/>
        </w:rPr>
        <w:t xml:space="preserve"> associated with a </w:t>
      </w:r>
      <w:r w:rsidR="00BD39BE">
        <w:rPr>
          <w:rFonts w:asciiTheme="minorBidi" w:hAnsiTheme="minorBidi"/>
          <w:sz w:val="24"/>
          <w:szCs w:val="24"/>
        </w:rPr>
        <w:lastRenderedPageBreak/>
        <w:t>decreased risk of being diagnosed with PCa, when medications</w:t>
      </w:r>
      <w:r w:rsidR="001518B0">
        <w:rPr>
          <w:rFonts w:asciiTheme="minorBidi" w:hAnsiTheme="minorBidi"/>
          <w:sz w:val="24"/>
          <w:szCs w:val="24"/>
        </w:rPr>
        <w:t xml:space="preserve"> use</w:t>
      </w:r>
      <w:r w:rsidR="00BD39BE">
        <w:rPr>
          <w:rFonts w:asciiTheme="minorBidi" w:hAnsiTheme="minorBidi"/>
          <w:sz w:val="24"/>
          <w:szCs w:val="24"/>
        </w:rPr>
        <w:t xml:space="preserve"> w</w:t>
      </w:r>
      <w:r w:rsidR="001518B0">
        <w:rPr>
          <w:rFonts w:asciiTheme="minorBidi" w:hAnsiTheme="minorBidi"/>
          <w:sz w:val="24"/>
          <w:szCs w:val="24"/>
        </w:rPr>
        <w:t>as</w:t>
      </w:r>
      <w:r w:rsidR="00BD39BE">
        <w:rPr>
          <w:rFonts w:asciiTheme="minorBidi" w:hAnsiTheme="minorBidi"/>
          <w:sz w:val="24"/>
          <w:szCs w:val="24"/>
        </w:rPr>
        <w:t xml:space="preserve"> modeled as ever. </w:t>
      </w:r>
      <w:r w:rsidR="00311C55">
        <w:rPr>
          <w:rFonts w:asciiTheme="minorBidi" w:hAnsiTheme="minorBidi"/>
          <w:sz w:val="24"/>
          <w:szCs w:val="24"/>
        </w:rPr>
        <w:t>v</w:t>
      </w:r>
      <w:r w:rsidR="00BD39BE">
        <w:rPr>
          <w:rFonts w:asciiTheme="minorBidi" w:hAnsiTheme="minorBidi"/>
          <w:sz w:val="24"/>
          <w:szCs w:val="24"/>
        </w:rPr>
        <w:t xml:space="preserve">s. never </w:t>
      </w:r>
      <w:r w:rsidR="00627373">
        <w:rPr>
          <w:rFonts w:asciiTheme="minorBidi" w:hAnsiTheme="minorBidi"/>
          <w:sz w:val="24"/>
          <w:szCs w:val="24"/>
        </w:rPr>
        <w:t>(HR</w:t>
      </w:r>
      <w:r w:rsidR="002D050C">
        <w:rPr>
          <w:rFonts w:asciiTheme="minorBidi" w:hAnsiTheme="minorBidi"/>
          <w:sz w:val="24"/>
          <w:szCs w:val="24"/>
        </w:rPr>
        <w:t xml:space="preserve"> 0.82, 95% CI 0.727-0.939</w:t>
      </w:r>
      <w:r w:rsidR="00627373">
        <w:rPr>
          <w:rFonts w:asciiTheme="minorBidi" w:hAnsiTheme="minorBidi"/>
          <w:sz w:val="24"/>
          <w:szCs w:val="24"/>
        </w:rPr>
        <w:t xml:space="preserve">) </w:t>
      </w:r>
      <w:r w:rsidR="00BD39BE">
        <w:rPr>
          <w:rFonts w:asciiTheme="minorBidi" w:hAnsiTheme="minorBidi"/>
          <w:sz w:val="24"/>
          <w:szCs w:val="24"/>
        </w:rPr>
        <w:t xml:space="preserve">or </w:t>
      </w:r>
      <w:r w:rsidR="00627373">
        <w:rPr>
          <w:rFonts w:asciiTheme="minorBidi" w:hAnsiTheme="minorBidi"/>
          <w:sz w:val="24"/>
          <w:szCs w:val="24"/>
        </w:rPr>
        <w:t>six</w:t>
      </w:r>
      <w:r w:rsidR="00BD39BE">
        <w:rPr>
          <w:rFonts w:asciiTheme="minorBidi" w:hAnsiTheme="minorBidi"/>
          <w:sz w:val="24"/>
          <w:szCs w:val="24"/>
        </w:rPr>
        <w:t xml:space="preserve"> month</w:t>
      </w:r>
      <w:r w:rsidR="00627373">
        <w:rPr>
          <w:rFonts w:asciiTheme="minorBidi" w:hAnsiTheme="minorBidi"/>
          <w:sz w:val="24"/>
          <w:szCs w:val="24"/>
        </w:rPr>
        <w:t>s cumulative</w:t>
      </w:r>
      <w:r w:rsidR="00BD39BE">
        <w:rPr>
          <w:rFonts w:asciiTheme="minorBidi" w:hAnsiTheme="minorBidi"/>
          <w:sz w:val="24"/>
          <w:szCs w:val="24"/>
        </w:rPr>
        <w:t xml:space="preserve"> use</w:t>
      </w:r>
      <w:r w:rsidR="00627373">
        <w:rPr>
          <w:rFonts w:asciiTheme="minorBidi" w:hAnsiTheme="minorBidi"/>
          <w:sz w:val="24"/>
          <w:szCs w:val="24"/>
        </w:rPr>
        <w:t xml:space="preserve"> (HR</w:t>
      </w:r>
      <w:r w:rsidR="002D050C">
        <w:rPr>
          <w:rFonts w:asciiTheme="minorBidi" w:hAnsiTheme="minorBidi"/>
          <w:sz w:val="24"/>
          <w:szCs w:val="24"/>
        </w:rPr>
        <w:t xml:space="preserve"> 0.973, 95% CI 0.951-0.995</w:t>
      </w:r>
      <w:r w:rsidR="00627373">
        <w:rPr>
          <w:rFonts w:asciiTheme="minorBidi" w:hAnsiTheme="minorBidi"/>
          <w:sz w:val="24"/>
          <w:szCs w:val="24"/>
        </w:rPr>
        <w:t>)</w:t>
      </w:r>
      <w:r w:rsidR="00BD39BE">
        <w:rPr>
          <w:rFonts w:asciiTheme="minorBidi" w:hAnsiTheme="minorBidi"/>
          <w:sz w:val="24"/>
          <w:szCs w:val="24"/>
        </w:rPr>
        <w:t>.</w:t>
      </w:r>
      <w:r w:rsidR="00B74DD2">
        <w:rPr>
          <w:rFonts w:asciiTheme="minorBidi" w:hAnsiTheme="minorBidi"/>
          <w:sz w:val="24"/>
          <w:szCs w:val="24"/>
        </w:rPr>
        <w:t xml:space="preserve"> </w:t>
      </w:r>
      <w:r w:rsidR="00311C55">
        <w:rPr>
          <w:rFonts w:asciiTheme="minorBidi" w:hAnsiTheme="minorBidi"/>
          <w:sz w:val="24"/>
          <w:szCs w:val="24"/>
        </w:rPr>
        <w:t xml:space="preserve">Supplemental table </w:t>
      </w:r>
      <w:r w:rsidR="004B5B06">
        <w:rPr>
          <w:rFonts w:asciiTheme="minorBidi" w:hAnsiTheme="minorBidi"/>
          <w:sz w:val="24"/>
          <w:szCs w:val="24"/>
        </w:rPr>
        <w:t>3</w:t>
      </w:r>
      <w:r w:rsidR="00311C55">
        <w:rPr>
          <w:rFonts w:asciiTheme="minorBidi" w:hAnsiTheme="minorBidi"/>
          <w:sz w:val="24"/>
          <w:szCs w:val="24"/>
        </w:rPr>
        <w:t xml:space="preserve"> examined the predictors of being diagnosed with PCa, with medications modeled as ever. vs. never use </w:t>
      </w:r>
      <w:r w:rsidR="00737794">
        <w:rPr>
          <w:rFonts w:asciiTheme="minorBidi" w:hAnsiTheme="minorBidi"/>
          <w:sz w:val="24"/>
          <w:szCs w:val="24"/>
        </w:rPr>
        <w:t>and</w:t>
      </w:r>
      <w:r w:rsidR="001518B0">
        <w:rPr>
          <w:rFonts w:asciiTheme="minorBidi" w:hAnsiTheme="minorBidi"/>
          <w:sz w:val="24"/>
          <w:szCs w:val="24"/>
        </w:rPr>
        <w:t xml:space="preserve"> </w:t>
      </w:r>
      <w:r w:rsidR="00311C55">
        <w:rPr>
          <w:rFonts w:asciiTheme="minorBidi" w:hAnsiTheme="minorBidi"/>
          <w:sz w:val="24"/>
          <w:szCs w:val="24"/>
        </w:rPr>
        <w:t>incorporat</w:t>
      </w:r>
      <w:r w:rsidR="00737794">
        <w:rPr>
          <w:rFonts w:asciiTheme="minorBidi" w:hAnsiTheme="minorBidi"/>
          <w:sz w:val="24"/>
          <w:szCs w:val="24"/>
        </w:rPr>
        <w:t>ed</w:t>
      </w:r>
      <w:r w:rsidR="00311C55">
        <w:rPr>
          <w:rFonts w:asciiTheme="minorBidi" w:hAnsiTheme="minorBidi"/>
          <w:sz w:val="24"/>
          <w:szCs w:val="24"/>
        </w:rPr>
        <w:t xml:space="preserve"> the median dose of each statin group. </w:t>
      </w:r>
      <w:r w:rsidR="00737794">
        <w:rPr>
          <w:rFonts w:asciiTheme="minorBidi" w:hAnsiTheme="minorBidi"/>
          <w:sz w:val="24"/>
          <w:szCs w:val="24"/>
        </w:rPr>
        <w:t>For</w:t>
      </w:r>
      <w:r w:rsidR="001518B0">
        <w:rPr>
          <w:rFonts w:asciiTheme="minorBidi" w:hAnsiTheme="minorBidi"/>
          <w:sz w:val="24"/>
          <w:szCs w:val="24"/>
        </w:rPr>
        <w:t xml:space="preserve"> hydrophilic statins,</w:t>
      </w:r>
      <w:r w:rsidR="00311C55">
        <w:rPr>
          <w:rFonts w:asciiTheme="minorBidi" w:hAnsiTheme="minorBidi"/>
          <w:sz w:val="24"/>
          <w:szCs w:val="24"/>
        </w:rPr>
        <w:t xml:space="preserve"> </w:t>
      </w:r>
      <w:r w:rsidR="001518B0">
        <w:rPr>
          <w:rFonts w:asciiTheme="minorBidi" w:hAnsiTheme="minorBidi"/>
          <w:sz w:val="24"/>
          <w:szCs w:val="24"/>
        </w:rPr>
        <w:t xml:space="preserve">a dose </w:t>
      </w:r>
      <w:r w:rsidR="00C67D66">
        <w:rPr>
          <w:rFonts w:asciiTheme="minorBidi" w:hAnsiTheme="minorBidi"/>
          <w:sz w:val="24"/>
          <w:szCs w:val="24"/>
        </w:rPr>
        <w:t>higher</w:t>
      </w:r>
      <w:r w:rsidR="00311C55">
        <w:rPr>
          <w:rFonts w:asciiTheme="minorBidi" w:hAnsiTheme="minorBidi"/>
          <w:sz w:val="24"/>
          <w:szCs w:val="24"/>
        </w:rPr>
        <w:t xml:space="preserve"> than </w:t>
      </w:r>
      <w:r w:rsidR="001518B0">
        <w:rPr>
          <w:rFonts w:asciiTheme="minorBidi" w:hAnsiTheme="minorBidi"/>
          <w:sz w:val="24"/>
          <w:szCs w:val="24"/>
        </w:rPr>
        <w:t>the</w:t>
      </w:r>
      <w:r w:rsidR="00410CFF">
        <w:rPr>
          <w:rFonts w:asciiTheme="minorBidi" w:hAnsiTheme="minorBidi"/>
          <w:sz w:val="24"/>
          <w:szCs w:val="24"/>
        </w:rPr>
        <w:t xml:space="preserve"> </w:t>
      </w:r>
      <w:r w:rsidR="00311C55">
        <w:rPr>
          <w:rFonts w:asciiTheme="minorBidi" w:hAnsiTheme="minorBidi"/>
          <w:sz w:val="24"/>
          <w:szCs w:val="24"/>
        </w:rPr>
        <w:t>median dose conferred a protective effect for being diagnosed with PCa</w:t>
      </w:r>
      <w:r w:rsidR="001518B0">
        <w:rPr>
          <w:rFonts w:asciiTheme="minorBidi" w:hAnsiTheme="minorBidi"/>
          <w:sz w:val="24"/>
          <w:szCs w:val="24"/>
        </w:rPr>
        <w:t xml:space="preserve">. </w:t>
      </w:r>
      <w:r w:rsidR="00311C55">
        <w:rPr>
          <w:rFonts w:asciiTheme="minorBidi" w:hAnsiTheme="minorBidi"/>
          <w:sz w:val="24"/>
          <w:szCs w:val="24"/>
        </w:rPr>
        <w:t xml:space="preserve">We also analyzed </w:t>
      </w:r>
      <w:r w:rsidR="001518B0">
        <w:rPr>
          <w:rFonts w:asciiTheme="minorBidi" w:hAnsiTheme="minorBidi"/>
          <w:sz w:val="24"/>
          <w:szCs w:val="24"/>
        </w:rPr>
        <w:t xml:space="preserve">statin </w:t>
      </w:r>
      <w:r w:rsidR="00311C55">
        <w:rPr>
          <w:rFonts w:asciiTheme="minorBidi" w:hAnsiTheme="minorBidi"/>
          <w:sz w:val="24"/>
          <w:szCs w:val="24"/>
        </w:rPr>
        <w:t xml:space="preserve">interactions with medications that </w:t>
      </w:r>
      <w:r w:rsidR="001518B0">
        <w:rPr>
          <w:rFonts w:asciiTheme="minorBidi" w:hAnsiTheme="minorBidi"/>
          <w:sz w:val="24"/>
          <w:szCs w:val="24"/>
        </w:rPr>
        <w:t>were</w:t>
      </w:r>
      <w:r w:rsidR="00C67D66">
        <w:rPr>
          <w:rFonts w:asciiTheme="minorBidi" w:hAnsiTheme="minorBidi"/>
          <w:sz w:val="24"/>
          <w:szCs w:val="24"/>
        </w:rPr>
        <w:t xml:space="preserve"> shown </w:t>
      </w:r>
      <w:r w:rsidR="001518B0">
        <w:rPr>
          <w:rFonts w:asciiTheme="minorBidi" w:hAnsiTheme="minorBidi"/>
          <w:sz w:val="24"/>
          <w:szCs w:val="24"/>
        </w:rPr>
        <w:t>to have a beneficial influence</w:t>
      </w:r>
      <w:r w:rsidR="00737794">
        <w:rPr>
          <w:rFonts w:asciiTheme="minorBidi" w:hAnsiTheme="minorBidi"/>
          <w:sz w:val="24"/>
          <w:szCs w:val="24"/>
        </w:rPr>
        <w:t xml:space="preserve"> on PCa</w:t>
      </w:r>
      <w:r w:rsidR="001518B0">
        <w:rPr>
          <w:rFonts w:asciiTheme="minorBidi" w:hAnsiTheme="minorBidi"/>
          <w:sz w:val="24"/>
          <w:szCs w:val="24"/>
        </w:rPr>
        <w:t xml:space="preserve"> in-vivo and </w:t>
      </w:r>
      <w:r w:rsidR="00C67D66">
        <w:rPr>
          <w:rFonts w:asciiTheme="minorBidi" w:hAnsiTheme="minorBidi"/>
          <w:sz w:val="24"/>
          <w:szCs w:val="24"/>
        </w:rPr>
        <w:t>in-vitro</w:t>
      </w:r>
      <w:r w:rsidR="00311C55">
        <w:rPr>
          <w:rFonts w:asciiTheme="minorBidi" w:hAnsiTheme="minorBidi"/>
          <w:sz w:val="24"/>
          <w:szCs w:val="24"/>
        </w:rPr>
        <w:t>. Th</w:t>
      </w:r>
      <w:r w:rsidR="00C67D66">
        <w:rPr>
          <w:rFonts w:asciiTheme="minorBidi" w:hAnsiTheme="minorBidi"/>
          <w:sz w:val="24"/>
          <w:szCs w:val="24"/>
        </w:rPr>
        <w:t>e</w:t>
      </w:r>
      <w:r w:rsidR="00311C55">
        <w:rPr>
          <w:rFonts w:asciiTheme="minorBidi" w:hAnsiTheme="minorBidi"/>
          <w:sz w:val="24"/>
          <w:szCs w:val="24"/>
        </w:rPr>
        <w:t>s</w:t>
      </w:r>
      <w:r w:rsidR="00C67D66">
        <w:rPr>
          <w:rFonts w:asciiTheme="minorBidi" w:hAnsiTheme="minorBidi"/>
          <w:sz w:val="24"/>
          <w:szCs w:val="24"/>
        </w:rPr>
        <w:t>e</w:t>
      </w:r>
      <w:r w:rsidR="00311C55">
        <w:rPr>
          <w:rFonts w:asciiTheme="minorBidi" w:hAnsiTheme="minorBidi"/>
          <w:sz w:val="24"/>
          <w:szCs w:val="24"/>
        </w:rPr>
        <w:t xml:space="preserve"> included metformin and dipyridamole, but no statistically significant </w:t>
      </w:r>
      <w:r w:rsidR="00FD485D">
        <w:rPr>
          <w:rFonts w:asciiTheme="minorBidi" w:hAnsiTheme="minorBidi"/>
          <w:sz w:val="24"/>
          <w:szCs w:val="24"/>
        </w:rPr>
        <w:t xml:space="preserve">interaction </w:t>
      </w:r>
      <w:r w:rsidR="00311C55">
        <w:rPr>
          <w:rFonts w:asciiTheme="minorBidi" w:hAnsiTheme="minorBidi"/>
          <w:sz w:val="24"/>
          <w:szCs w:val="24"/>
        </w:rPr>
        <w:t xml:space="preserve">effect was shown (Supplemental </w:t>
      </w:r>
      <w:r w:rsidR="00410CFF">
        <w:rPr>
          <w:rFonts w:asciiTheme="minorBidi" w:hAnsiTheme="minorBidi"/>
          <w:sz w:val="24"/>
          <w:szCs w:val="24"/>
        </w:rPr>
        <w:t>T</w:t>
      </w:r>
      <w:r w:rsidR="00311C55">
        <w:rPr>
          <w:rFonts w:asciiTheme="minorBidi" w:hAnsiTheme="minorBidi"/>
          <w:sz w:val="24"/>
          <w:szCs w:val="24"/>
        </w:rPr>
        <w:t xml:space="preserve">able </w:t>
      </w:r>
      <w:r w:rsidR="004B5B06">
        <w:rPr>
          <w:rFonts w:asciiTheme="minorBidi" w:hAnsiTheme="minorBidi"/>
          <w:sz w:val="24"/>
          <w:szCs w:val="24"/>
        </w:rPr>
        <w:t>4</w:t>
      </w:r>
      <w:r w:rsidR="00311C55">
        <w:rPr>
          <w:rFonts w:asciiTheme="minorBidi" w:hAnsiTheme="minorBidi"/>
          <w:sz w:val="24"/>
          <w:szCs w:val="24"/>
        </w:rPr>
        <w:t>).</w:t>
      </w:r>
    </w:p>
    <w:p w14:paraId="0C0A300D" w14:textId="77777777" w:rsidR="003C4297" w:rsidRDefault="00627373" w:rsidP="001D752A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F</w:t>
      </w:r>
      <w:r w:rsidR="00BD39BE">
        <w:rPr>
          <w:rFonts w:asciiTheme="minorBidi" w:hAnsiTheme="minorBidi"/>
          <w:sz w:val="24"/>
          <w:szCs w:val="24"/>
        </w:rPr>
        <w:t xml:space="preserve">or </w:t>
      </w:r>
      <w:r w:rsidR="00B01A57">
        <w:rPr>
          <w:rFonts w:asciiTheme="minorBidi" w:hAnsiTheme="minorBidi"/>
          <w:sz w:val="24"/>
          <w:szCs w:val="24"/>
        </w:rPr>
        <w:t>PC-specific death</w:t>
      </w:r>
      <w:r>
        <w:rPr>
          <w:rFonts w:asciiTheme="minorBidi" w:hAnsiTheme="minorBidi"/>
          <w:sz w:val="24"/>
          <w:szCs w:val="24"/>
        </w:rPr>
        <w:t xml:space="preserve">, supplemental table </w:t>
      </w:r>
      <w:r w:rsidR="004B5B06"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 xml:space="preserve"> demonstrate</w:t>
      </w:r>
      <w:r w:rsidR="00737794">
        <w:rPr>
          <w:rFonts w:asciiTheme="minorBidi" w:hAnsiTheme="minorBidi"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 xml:space="preserve"> that statins </w:t>
      </w:r>
      <w:r w:rsidR="00091157">
        <w:rPr>
          <w:rFonts w:asciiTheme="minorBidi" w:hAnsiTheme="minorBidi"/>
          <w:sz w:val="24"/>
          <w:szCs w:val="24"/>
        </w:rPr>
        <w:t>combined</w:t>
      </w:r>
      <w:r>
        <w:rPr>
          <w:rFonts w:asciiTheme="minorBidi" w:hAnsiTheme="minorBidi"/>
          <w:sz w:val="24"/>
          <w:szCs w:val="24"/>
        </w:rPr>
        <w:t xml:space="preserve"> </w:t>
      </w:r>
      <w:r w:rsidR="00091157">
        <w:rPr>
          <w:rFonts w:asciiTheme="minorBidi" w:hAnsiTheme="minorBidi"/>
          <w:sz w:val="24"/>
          <w:szCs w:val="24"/>
        </w:rPr>
        <w:t>were</w:t>
      </w:r>
      <w:r>
        <w:rPr>
          <w:rFonts w:asciiTheme="minorBidi" w:hAnsiTheme="minorBidi"/>
          <w:sz w:val="24"/>
          <w:szCs w:val="24"/>
        </w:rPr>
        <w:t xml:space="preserve"> associated with a decreased risk of dying from PCa when medications </w:t>
      </w:r>
      <w:r w:rsidR="00091157">
        <w:rPr>
          <w:rFonts w:asciiTheme="minorBidi" w:hAnsiTheme="minorBidi"/>
          <w:sz w:val="24"/>
          <w:szCs w:val="24"/>
        </w:rPr>
        <w:t>were</w:t>
      </w:r>
      <w:r>
        <w:rPr>
          <w:rFonts w:asciiTheme="minorBidi" w:hAnsiTheme="minorBidi"/>
          <w:sz w:val="24"/>
          <w:szCs w:val="24"/>
        </w:rPr>
        <w:t xml:space="preserve"> modeled as ever vs. never (HR</w:t>
      </w:r>
      <w:r w:rsidR="002D050C">
        <w:rPr>
          <w:rFonts w:asciiTheme="minorBidi" w:hAnsiTheme="minorBidi"/>
          <w:sz w:val="24"/>
          <w:szCs w:val="24"/>
        </w:rPr>
        <w:t xml:space="preserve"> 0.76, 95% CI 0.64-0.90</w:t>
      </w:r>
      <w:r>
        <w:rPr>
          <w:rFonts w:asciiTheme="minorBidi" w:hAnsiTheme="minorBidi"/>
          <w:sz w:val="24"/>
          <w:szCs w:val="24"/>
        </w:rPr>
        <w:t>). When adjusting for each</w:t>
      </w:r>
      <w:r w:rsidR="001518B0">
        <w:rPr>
          <w:rFonts w:asciiTheme="minorBidi" w:hAnsiTheme="minorBidi"/>
          <w:sz w:val="24"/>
          <w:szCs w:val="24"/>
        </w:rPr>
        <w:t xml:space="preserve"> statin</w:t>
      </w:r>
      <w:r>
        <w:rPr>
          <w:rFonts w:asciiTheme="minorBidi" w:hAnsiTheme="minorBidi"/>
          <w:sz w:val="24"/>
          <w:szCs w:val="24"/>
        </w:rPr>
        <w:t xml:space="preserve"> group, both hydrophilic and hydrophobic statin</w:t>
      </w:r>
      <w:r w:rsidR="00737794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were associated with a lower risk of PCa</w:t>
      </w:r>
      <w:r w:rsidR="00737794">
        <w:rPr>
          <w:rFonts w:asciiTheme="minorBidi" w:hAnsiTheme="minorBidi"/>
          <w:sz w:val="24"/>
          <w:szCs w:val="24"/>
        </w:rPr>
        <w:t xml:space="preserve"> death</w:t>
      </w:r>
      <w:r>
        <w:rPr>
          <w:rFonts w:asciiTheme="minorBidi" w:hAnsiTheme="minorBidi"/>
          <w:sz w:val="24"/>
          <w:szCs w:val="24"/>
        </w:rPr>
        <w:t xml:space="preserve"> (Table 4), but the hydrophilic statin </w:t>
      </w:r>
      <w:r w:rsidR="00311C55">
        <w:rPr>
          <w:rFonts w:asciiTheme="minorBidi" w:hAnsiTheme="minorBidi"/>
          <w:sz w:val="24"/>
          <w:szCs w:val="24"/>
        </w:rPr>
        <w:t>conferred</w:t>
      </w:r>
      <w:r>
        <w:rPr>
          <w:rFonts w:asciiTheme="minorBidi" w:hAnsiTheme="minorBidi"/>
          <w:sz w:val="24"/>
          <w:szCs w:val="24"/>
        </w:rPr>
        <w:t xml:space="preserve"> </w:t>
      </w:r>
      <w:r w:rsidR="00C67D66">
        <w:rPr>
          <w:rFonts w:asciiTheme="minorBidi" w:hAnsiTheme="minorBidi"/>
          <w:sz w:val="24"/>
          <w:szCs w:val="24"/>
        </w:rPr>
        <w:t xml:space="preserve">a </w:t>
      </w:r>
      <w:r>
        <w:rPr>
          <w:rFonts w:asciiTheme="minorBidi" w:hAnsiTheme="minorBidi"/>
          <w:sz w:val="24"/>
          <w:szCs w:val="24"/>
        </w:rPr>
        <w:t>more significant</w:t>
      </w:r>
      <w:r w:rsidR="00C67D66">
        <w:rPr>
          <w:rFonts w:asciiTheme="minorBidi" w:hAnsiTheme="minorBidi"/>
          <w:sz w:val="24"/>
          <w:szCs w:val="24"/>
        </w:rPr>
        <w:t xml:space="preserve"> effect</w:t>
      </w:r>
      <w:r>
        <w:rPr>
          <w:rFonts w:asciiTheme="minorBidi" w:hAnsiTheme="minorBidi"/>
          <w:sz w:val="24"/>
          <w:szCs w:val="24"/>
        </w:rPr>
        <w:t xml:space="preserve">, when modeled as ever vs. never (HR </w:t>
      </w:r>
      <w:r w:rsidR="002D050C">
        <w:rPr>
          <w:rFonts w:asciiTheme="minorBidi" w:hAnsiTheme="minorBidi"/>
          <w:sz w:val="24"/>
          <w:szCs w:val="24"/>
        </w:rPr>
        <w:t>0.676, 95% CI 0.525-0.871</w:t>
      </w:r>
      <w:r>
        <w:rPr>
          <w:rFonts w:asciiTheme="minorBidi" w:hAnsiTheme="minorBidi"/>
          <w:sz w:val="24"/>
          <w:szCs w:val="24"/>
        </w:rPr>
        <w:t xml:space="preserve">), and </w:t>
      </w:r>
      <w:r w:rsidR="001518B0">
        <w:rPr>
          <w:rFonts w:asciiTheme="minorBidi" w:hAnsiTheme="minorBidi"/>
          <w:sz w:val="24"/>
          <w:szCs w:val="24"/>
        </w:rPr>
        <w:t xml:space="preserve">as </w:t>
      </w:r>
      <w:r>
        <w:rPr>
          <w:rFonts w:asciiTheme="minorBidi" w:hAnsiTheme="minorBidi"/>
          <w:sz w:val="24"/>
          <w:szCs w:val="24"/>
        </w:rPr>
        <w:t>si</w:t>
      </w:r>
      <w:r w:rsidR="00FD485D">
        <w:rPr>
          <w:rFonts w:asciiTheme="minorBidi" w:hAnsiTheme="minorBidi"/>
          <w:sz w:val="24"/>
          <w:szCs w:val="24"/>
        </w:rPr>
        <w:t>x-</w:t>
      </w:r>
      <w:r>
        <w:rPr>
          <w:rFonts w:asciiTheme="minorBidi" w:hAnsiTheme="minorBidi"/>
          <w:sz w:val="24"/>
          <w:szCs w:val="24"/>
        </w:rPr>
        <w:t>months cumulative use (HR</w:t>
      </w:r>
      <w:r w:rsidR="002D050C">
        <w:rPr>
          <w:rFonts w:asciiTheme="minorBidi" w:hAnsiTheme="minorBidi"/>
          <w:sz w:val="24"/>
          <w:szCs w:val="24"/>
        </w:rPr>
        <w:t xml:space="preserve"> 0.957, 95% CI 0.92-0.99</w:t>
      </w:r>
      <w:r>
        <w:rPr>
          <w:rFonts w:asciiTheme="minorBidi" w:hAnsiTheme="minorBidi"/>
          <w:sz w:val="24"/>
          <w:szCs w:val="24"/>
        </w:rPr>
        <w:t>).</w:t>
      </w:r>
      <w:r w:rsidR="00B74DD2">
        <w:rPr>
          <w:rFonts w:asciiTheme="minorBidi" w:hAnsiTheme="minorBidi"/>
          <w:sz w:val="24"/>
          <w:szCs w:val="24"/>
        </w:rPr>
        <w:t xml:space="preserve"> </w:t>
      </w:r>
    </w:p>
    <w:p w14:paraId="7DE21140" w14:textId="77777777" w:rsidR="001518B0" w:rsidRDefault="001D752A" w:rsidP="001518B0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As for the other covariates in the models, </w:t>
      </w:r>
      <w:r w:rsidR="001518B0">
        <w:rPr>
          <w:rFonts w:asciiTheme="minorBidi" w:hAnsiTheme="minorBidi"/>
          <w:sz w:val="24"/>
          <w:szCs w:val="24"/>
        </w:rPr>
        <w:t>age</w:t>
      </w:r>
      <w:r w:rsidR="002A48D7">
        <w:rPr>
          <w:rFonts w:asciiTheme="minorBidi" w:hAnsiTheme="minorBidi"/>
          <w:sz w:val="24"/>
          <w:szCs w:val="24"/>
        </w:rPr>
        <w:t xml:space="preserve"> was associated a lower risk of undergoing </w:t>
      </w:r>
      <w:r>
        <w:rPr>
          <w:rFonts w:asciiTheme="minorBidi" w:hAnsiTheme="minorBidi"/>
          <w:sz w:val="24"/>
          <w:szCs w:val="24"/>
        </w:rPr>
        <w:t>a</w:t>
      </w:r>
      <w:r w:rsidR="002A48D7">
        <w:rPr>
          <w:rFonts w:asciiTheme="minorBidi" w:hAnsiTheme="minorBidi"/>
          <w:sz w:val="24"/>
          <w:szCs w:val="24"/>
        </w:rPr>
        <w:t xml:space="preserve"> biopsy</w:t>
      </w:r>
      <w:r w:rsidR="001518B0">
        <w:rPr>
          <w:rFonts w:asciiTheme="minorBidi" w:hAnsiTheme="minorBidi"/>
          <w:sz w:val="24"/>
          <w:szCs w:val="24"/>
        </w:rPr>
        <w:t>,</w:t>
      </w:r>
      <w:r w:rsidR="002A48D7">
        <w:rPr>
          <w:rFonts w:asciiTheme="minorBidi" w:hAnsiTheme="minorBidi"/>
          <w:sz w:val="24"/>
          <w:szCs w:val="24"/>
        </w:rPr>
        <w:t xml:space="preserve"> and increased risk of </w:t>
      </w:r>
      <w:r>
        <w:rPr>
          <w:rFonts w:asciiTheme="minorBidi" w:hAnsiTheme="minorBidi"/>
          <w:sz w:val="24"/>
          <w:szCs w:val="24"/>
        </w:rPr>
        <w:t xml:space="preserve">being </w:t>
      </w:r>
      <w:r w:rsidR="002A48D7">
        <w:rPr>
          <w:rFonts w:asciiTheme="minorBidi" w:hAnsiTheme="minorBidi"/>
          <w:sz w:val="24"/>
          <w:szCs w:val="24"/>
        </w:rPr>
        <w:t xml:space="preserve">diagnosed and dying from PCa. </w:t>
      </w:r>
      <w:r w:rsidR="001518B0">
        <w:rPr>
          <w:rFonts w:asciiTheme="minorBidi" w:hAnsiTheme="minorBidi"/>
          <w:sz w:val="24"/>
          <w:szCs w:val="24"/>
        </w:rPr>
        <w:t xml:space="preserve"> ADG score</w:t>
      </w:r>
      <w:r w:rsidR="002A48D7">
        <w:rPr>
          <w:rFonts w:asciiTheme="minorBidi" w:hAnsiTheme="minorBidi"/>
          <w:sz w:val="24"/>
          <w:szCs w:val="24"/>
        </w:rPr>
        <w:t xml:space="preserve"> was associated with a lower risk of undergoing </w:t>
      </w:r>
      <w:r>
        <w:rPr>
          <w:rFonts w:asciiTheme="minorBidi" w:hAnsiTheme="minorBidi"/>
          <w:sz w:val="24"/>
          <w:szCs w:val="24"/>
        </w:rPr>
        <w:t>a</w:t>
      </w:r>
      <w:r w:rsidR="002A48D7">
        <w:rPr>
          <w:rFonts w:asciiTheme="minorBidi" w:hAnsiTheme="minorBidi"/>
          <w:sz w:val="24"/>
          <w:szCs w:val="24"/>
        </w:rPr>
        <w:t xml:space="preserve"> biopsy. </w:t>
      </w:r>
      <w:r>
        <w:rPr>
          <w:rFonts w:asciiTheme="minorBidi" w:hAnsiTheme="minorBidi"/>
          <w:sz w:val="24"/>
          <w:szCs w:val="24"/>
        </w:rPr>
        <w:t>M</w:t>
      </w:r>
      <w:r w:rsidR="002A48D7">
        <w:rPr>
          <w:rFonts w:asciiTheme="minorBidi" w:hAnsiTheme="minorBidi"/>
          <w:sz w:val="24"/>
          <w:szCs w:val="24"/>
        </w:rPr>
        <w:t xml:space="preserve">edically treated diabetes was associated with a lower risk of undergoing </w:t>
      </w:r>
      <w:r>
        <w:rPr>
          <w:rFonts w:asciiTheme="minorBidi" w:hAnsiTheme="minorBidi"/>
          <w:sz w:val="24"/>
          <w:szCs w:val="24"/>
        </w:rPr>
        <w:t>a</w:t>
      </w:r>
      <w:r w:rsidR="002A48D7">
        <w:rPr>
          <w:rFonts w:asciiTheme="minorBidi" w:hAnsiTheme="minorBidi"/>
          <w:sz w:val="24"/>
          <w:szCs w:val="24"/>
        </w:rPr>
        <w:t xml:space="preserve"> biopsy and an increased risk of dying from PCa. </w:t>
      </w:r>
      <w:r w:rsidR="001518B0">
        <w:rPr>
          <w:rFonts w:asciiTheme="minorBidi" w:hAnsiTheme="minorBidi"/>
          <w:sz w:val="24"/>
          <w:szCs w:val="24"/>
        </w:rPr>
        <w:t xml:space="preserve"> </w:t>
      </w:r>
      <w:r w:rsidR="002A48D7">
        <w:rPr>
          <w:rFonts w:asciiTheme="minorBidi" w:hAnsiTheme="minorBidi"/>
          <w:sz w:val="24"/>
          <w:szCs w:val="24"/>
        </w:rPr>
        <w:t>The rurality index was associated with an increased risk of being diagnosed and dying from PCa. A rising index year was associated with a lower risk of having an additional biopsy, being diagnosed and dying from PCa. Lastly,</w:t>
      </w:r>
      <w:r w:rsidR="001518B0">
        <w:rPr>
          <w:rFonts w:asciiTheme="minorBidi" w:hAnsiTheme="minorBidi"/>
          <w:sz w:val="24"/>
          <w:szCs w:val="24"/>
        </w:rPr>
        <w:t xml:space="preserve"> PSA was </w:t>
      </w:r>
      <w:r w:rsidR="001518B0">
        <w:rPr>
          <w:rFonts w:asciiTheme="minorBidi" w:hAnsiTheme="minorBidi"/>
          <w:sz w:val="24"/>
          <w:szCs w:val="24"/>
        </w:rPr>
        <w:lastRenderedPageBreak/>
        <w:t>associated with an increased risk</w:t>
      </w:r>
      <w:r w:rsidR="002A48D7">
        <w:rPr>
          <w:rFonts w:asciiTheme="minorBidi" w:hAnsiTheme="minorBidi"/>
          <w:sz w:val="24"/>
          <w:szCs w:val="24"/>
        </w:rPr>
        <w:t xml:space="preserve"> of undergoing </w:t>
      </w:r>
      <w:r>
        <w:rPr>
          <w:rFonts w:asciiTheme="minorBidi" w:hAnsiTheme="minorBidi"/>
          <w:sz w:val="24"/>
          <w:szCs w:val="24"/>
        </w:rPr>
        <w:t>a</w:t>
      </w:r>
      <w:r w:rsidR="002A48D7">
        <w:rPr>
          <w:rFonts w:asciiTheme="minorBidi" w:hAnsiTheme="minorBidi"/>
          <w:sz w:val="24"/>
          <w:szCs w:val="24"/>
        </w:rPr>
        <w:t xml:space="preserve"> prostate biopsy and</w:t>
      </w:r>
      <w:r>
        <w:rPr>
          <w:rFonts w:asciiTheme="minorBidi" w:hAnsiTheme="minorBidi"/>
          <w:sz w:val="24"/>
          <w:szCs w:val="24"/>
        </w:rPr>
        <w:t xml:space="preserve"> being</w:t>
      </w:r>
      <w:r w:rsidR="002A48D7">
        <w:rPr>
          <w:rFonts w:asciiTheme="minorBidi" w:hAnsiTheme="minorBidi"/>
          <w:sz w:val="24"/>
          <w:szCs w:val="24"/>
        </w:rPr>
        <w:t xml:space="preserve"> diagnosed with PCa.</w:t>
      </w:r>
    </w:p>
    <w:p w14:paraId="64BCBCBC" w14:textId="77777777" w:rsidR="00311C55" w:rsidRDefault="00311C55" w:rsidP="0062737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2A48D7">
        <w:rPr>
          <w:rFonts w:asciiTheme="minorBidi" w:hAnsiTheme="minorBidi"/>
          <w:sz w:val="24"/>
          <w:szCs w:val="24"/>
        </w:rPr>
        <w:t>O</w:t>
      </w:r>
      <w:r>
        <w:rPr>
          <w:rFonts w:asciiTheme="minorBidi" w:hAnsiTheme="minorBidi"/>
          <w:sz w:val="24"/>
          <w:szCs w:val="24"/>
        </w:rPr>
        <w:t>ur negative control model, assessing predictors of being diagnosed with presbyopia demonstrated no statistically significant effect of any of the statins</w:t>
      </w:r>
      <w:r w:rsidR="00FD485D">
        <w:rPr>
          <w:rFonts w:asciiTheme="minorBidi" w:hAnsiTheme="minorBidi"/>
          <w:sz w:val="24"/>
          <w:szCs w:val="24"/>
        </w:rPr>
        <w:t xml:space="preserve"> </w:t>
      </w:r>
      <w:r w:rsidR="004B5B06">
        <w:rPr>
          <w:rFonts w:asciiTheme="minorBidi" w:hAnsiTheme="minorBidi"/>
          <w:sz w:val="24"/>
          <w:szCs w:val="24"/>
        </w:rPr>
        <w:t>(supplemental Table 6).</w:t>
      </w:r>
      <w:r w:rsidR="00D51D26">
        <w:rPr>
          <w:rFonts w:asciiTheme="minorBidi" w:hAnsiTheme="minorBidi"/>
          <w:sz w:val="24"/>
          <w:szCs w:val="24"/>
        </w:rPr>
        <w:t xml:space="preserve"> Furthermore, glaucoma eye drops, </w:t>
      </w:r>
      <w:r w:rsidR="00000FDA">
        <w:rPr>
          <w:rFonts w:asciiTheme="minorBidi" w:hAnsiTheme="minorBidi"/>
          <w:sz w:val="24"/>
          <w:szCs w:val="24"/>
        </w:rPr>
        <w:t>serving</w:t>
      </w:r>
      <w:r w:rsidR="00D51D26">
        <w:rPr>
          <w:rFonts w:asciiTheme="minorBidi" w:hAnsiTheme="minorBidi"/>
          <w:sz w:val="24"/>
          <w:szCs w:val="24"/>
        </w:rPr>
        <w:t xml:space="preserve"> as a tracer drug, did not demonstrate any statistically significant association with any of the study outcomes.</w:t>
      </w:r>
    </w:p>
    <w:p w14:paraId="37A15522" w14:textId="77777777" w:rsidR="00BD39BE" w:rsidRPr="004C2617" w:rsidRDefault="00BD39BE">
      <w:pPr>
        <w:rPr>
          <w:rFonts w:asciiTheme="minorBidi" w:hAnsiTheme="minorBidi"/>
          <w:sz w:val="24"/>
          <w:szCs w:val="24"/>
          <w:rtl/>
        </w:rPr>
      </w:pPr>
    </w:p>
    <w:p w14:paraId="434BD537" w14:textId="77777777" w:rsidR="00FF75DB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021F5A">
        <w:rPr>
          <w:rFonts w:asciiTheme="minorBidi" w:hAnsiTheme="minorBidi"/>
          <w:b/>
          <w:bCs/>
          <w:sz w:val="24"/>
          <w:szCs w:val="24"/>
        </w:rPr>
        <w:t>Discussion</w:t>
      </w:r>
    </w:p>
    <w:p w14:paraId="4F3F6CFB" w14:textId="77777777" w:rsidR="002A6D18" w:rsidRDefault="002A6D18" w:rsidP="00014596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</w:t>
      </w:r>
      <w:r>
        <w:rPr>
          <w:rFonts w:asciiTheme="minorBidi" w:hAnsiTheme="minorBidi"/>
          <w:sz w:val="24"/>
          <w:szCs w:val="24"/>
        </w:rPr>
        <w:t xml:space="preserve">Our study demonstrated that over a mean follow-up time of </w:t>
      </w:r>
      <w:r w:rsidR="001C06EF">
        <w:rPr>
          <w:rFonts w:asciiTheme="minorBidi" w:hAnsiTheme="minorBidi"/>
          <w:sz w:val="24"/>
          <w:szCs w:val="24"/>
        </w:rPr>
        <w:t>eight</w:t>
      </w:r>
      <w:r>
        <w:rPr>
          <w:rFonts w:asciiTheme="minorBidi" w:hAnsiTheme="minorBidi"/>
          <w:sz w:val="24"/>
          <w:szCs w:val="24"/>
        </w:rPr>
        <w:t xml:space="preserve"> years more than a third of </w:t>
      </w:r>
      <w:r w:rsidR="00A569AE">
        <w:rPr>
          <w:rFonts w:asciiTheme="minorBidi" w:hAnsiTheme="minorBidi"/>
          <w:sz w:val="24"/>
          <w:szCs w:val="24"/>
        </w:rPr>
        <w:t>men</w:t>
      </w:r>
      <w:r>
        <w:rPr>
          <w:rFonts w:asciiTheme="minorBidi" w:hAnsiTheme="minorBidi"/>
          <w:sz w:val="24"/>
          <w:szCs w:val="24"/>
        </w:rPr>
        <w:t xml:space="preserve"> aged 66 and above with a negative prostate biopsy had </w:t>
      </w:r>
      <w:r w:rsidR="001C06EF">
        <w:rPr>
          <w:rFonts w:asciiTheme="minorBidi" w:hAnsiTheme="minorBidi"/>
          <w:sz w:val="24"/>
          <w:szCs w:val="24"/>
        </w:rPr>
        <w:t>at least one</w:t>
      </w:r>
      <w:r>
        <w:rPr>
          <w:rFonts w:asciiTheme="minorBidi" w:hAnsiTheme="minorBidi"/>
          <w:sz w:val="24"/>
          <w:szCs w:val="24"/>
        </w:rPr>
        <w:t xml:space="preserve"> additional biopsy</w:t>
      </w:r>
      <w:r w:rsidR="00826121">
        <w:rPr>
          <w:rFonts w:asciiTheme="minorBidi" w:hAnsiTheme="minorBidi"/>
          <w:sz w:val="24"/>
          <w:szCs w:val="24"/>
        </w:rPr>
        <w:t>. A</w:t>
      </w:r>
      <w:r w:rsidR="00574168">
        <w:rPr>
          <w:rFonts w:asciiTheme="minorBidi" w:hAnsiTheme="minorBidi"/>
          <w:sz w:val="24"/>
          <w:szCs w:val="24"/>
        </w:rPr>
        <w:t xml:space="preserve">lmost a quarter of </w:t>
      </w:r>
      <w:r w:rsidR="00A569AE">
        <w:rPr>
          <w:rFonts w:asciiTheme="minorBidi" w:hAnsiTheme="minorBidi"/>
          <w:sz w:val="24"/>
          <w:szCs w:val="24"/>
        </w:rPr>
        <w:t>them</w:t>
      </w:r>
      <w:r w:rsidR="00574168">
        <w:rPr>
          <w:rFonts w:asciiTheme="minorBidi" w:hAnsiTheme="minorBidi"/>
          <w:sz w:val="24"/>
          <w:szCs w:val="24"/>
        </w:rPr>
        <w:t xml:space="preserve"> were </w:t>
      </w:r>
      <w:r w:rsidR="00856C31">
        <w:rPr>
          <w:rFonts w:asciiTheme="minorBidi" w:hAnsiTheme="minorBidi"/>
          <w:sz w:val="24"/>
          <w:szCs w:val="24"/>
        </w:rPr>
        <w:t xml:space="preserve">eventually </w:t>
      </w:r>
      <w:r w:rsidR="00574168" w:rsidRPr="00574168">
        <w:rPr>
          <w:rFonts w:asciiTheme="minorBidi" w:hAnsiTheme="minorBidi"/>
          <w:sz w:val="24"/>
          <w:szCs w:val="24"/>
        </w:rPr>
        <w:t>diagnosed with PCa</w:t>
      </w:r>
      <w:r w:rsidR="00826121">
        <w:rPr>
          <w:rFonts w:asciiTheme="minorBidi" w:hAnsiTheme="minorBidi"/>
          <w:sz w:val="24"/>
          <w:szCs w:val="24"/>
        </w:rPr>
        <w:t xml:space="preserve"> </w:t>
      </w:r>
      <w:r w:rsidR="00014596">
        <w:rPr>
          <w:rFonts w:asciiTheme="minorBidi" w:hAnsiTheme="minorBidi"/>
          <w:sz w:val="24"/>
          <w:szCs w:val="24"/>
        </w:rPr>
        <w:t>with a</w:t>
      </w:r>
      <w:r w:rsidR="00A569AE">
        <w:rPr>
          <w:rFonts w:asciiTheme="minorBidi" w:hAnsiTheme="minorBidi"/>
          <w:sz w:val="24"/>
          <w:szCs w:val="24"/>
        </w:rPr>
        <w:t xml:space="preserve"> </w:t>
      </w:r>
      <w:r w:rsidR="00014596">
        <w:rPr>
          <w:rFonts w:asciiTheme="minorBidi" w:hAnsiTheme="minorBidi"/>
          <w:sz w:val="24"/>
          <w:szCs w:val="24"/>
        </w:rPr>
        <w:t xml:space="preserve">3.7% </w:t>
      </w:r>
      <w:r w:rsidR="00A569AE">
        <w:rPr>
          <w:rFonts w:asciiTheme="minorBidi" w:hAnsiTheme="minorBidi"/>
          <w:sz w:val="24"/>
          <w:szCs w:val="24"/>
        </w:rPr>
        <w:t>mortality rate</w:t>
      </w:r>
      <w:r w:rsidR="00014596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More than half of the men</w:t>
      </w:r>
      <w:r w:rsidR="00A569A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were taking a statin medication (most using a hydrophobic statin)</w:t>
      </w:r>
      <w:r w:rsidR="00574168">
        <w:rPr>
          <w:rFonts w:asciiTheme="minorBidi" w:hAnsiTheme="minorBidi"/>
          <w:sz w:val="24"/>
          <w:szCs w:val="24"/>
        </w:rPr>
        <w:t>.</w:t>
      </w:r>
      <w:r w:rsidR="001C06EF">
        <w:rPr>
          <w:rFonts w:asciiTheme="minorBidi" w:hAnsiTheme="minorBidi"/>
          <w:sz w:val="24"/>
          <w:szCs w:val="24"/>
        </w:rPr>
        <w:t xml:space="preserve"> </w:t>
      </w:r>
      <w:r w:rsidR="00473DD0">
        <w:rPr>
          <w:rFonts w:asciiTheme="minorBidi" w:hAnsiTheme="minorBidi"/>
          <w:sz w:val="24"/>
          <w:szCs w:val="24"/>
        </w:rPr>
        <w:t>Unexpectedly, our study demonstrated that h</w:t>
      </w:r>
      <w:r w:rsidR="001C06EF" w:rsidRPr="001C06EF">
        <w:rPr>
          <w:rFonts w:asciiTheme="minorBidi" w:hAnsiTheme="minorBidi"/>
          <w:sz w:val="24"/>
          <w:szCs w:val="24"/>
        </w:rPr>
        <w:t xml:space="preserve">ydrophilic </w:t>
      </w:r>
      <w:r w:rsidR="00A569AE">
        <w:rPr>
          <w:rFonts w:asciiTheme="minorBidi" w:hAnsiTheme="minorBidi"/>
          <w:sz w:val="24"/>
          <w:szCs w:val="24"/>
        </w:rPr>
        <w:t xml:space="preserve">rather than </w:t>
      </w:r>
      <w:r w:rsidR="001C06EF" w:rsidRPr="001C06EF">
        <w:rPr>
          <w:rFonts w:asciiTheme="minorBidi" w:hAnsiTheme="minorBidi"/>
          <w:sz w:val="24"/>
          <w:szCs w:val="24"/>
        </w:rPr>
        <w:t>hydrophobic statin</w:t>
      </w:r>
      <w:r w:rsidR="00014596">
        <w:rPr>
          <w:rFonts w:asciiTheme="minorBidi" w:hAnsiTheme="minorBidi"/>
          <w:sz w:val="24"/>
          <w:szCs w:val="24"/>
        </w:rPr>
        <w:t xml:space="preserve"> use</w:t>
      </w:r>
      <w:r w:rsidR="001C06EF" w:rsidRPr="001C06EF">
        <w:rPr>
          <w:rFonts w:asciiTheme="minorBidi" w:hAnsiTheme="minorBidi"/>
          <w:sz w:val="24"/>
          <w:szCs w:val="24"/>
        </w:rPr>
        <w:t xml:space="preserve">, </w:t>
      </w:r>
      <w:r w:rsidR="00014596">
        <w:rPr>
          <w:rFonts w:asciiTheme="minorBidi" w:hAnsiTheme="minorBidi"/>
          <w:sz w:val="24"/>
          <w:szCs w:val="24"/>
        </w:rPr>
        <w:t>was</w:t>
      </w:r>
      <w:r w:rsidR="001C06EF" w:rsidRPr="001C06EF">
        <w:rPr>
          <w:rFonts w:asciiTheme="minorBidi" w:hAnsiTheme="minorBidi"/>
          <w:sz w:val="24"/>
          <w:szCs w:val="24"/>
        </w:rPr>
        <w:t xml:space="preserve"> </w:t>
      </w:r>
      <w:r w:rsidR="00014596">
        <w:rPr>
          <w:rFonts w:asciiTheme="minorBidi" w:hAnsiTheme="minorBidi"/>
          <w:sz w:val="24"/>
          <w:szCs w:val="24"/>
        </w:rPr>
        <w:t xml:space="preserve">generally </w:t>
      </w:r>
      <w:r w:rsidR="001C06EF" w:rsidRPr="001C06EF">
        <w:rPr>
          <w:rFonts w:asciiTheme="minorBidi" w:hAnsiTheme="minorBidi"/>
          <w:sz w:val="24"/>
          <w:szCs w:val="24"/>
        </w:rPr>
        <w:t xml:space="preserve">associated with </w:t>
      </w:r>
      <w:r w:rsidR="00014596">
        <w:rPr>
          <w:rFonts w:asciiTheme="minorBidi" w:hAnsiTheme="minorBidi"/>
          <w:sz w:val="24"/>
          <w:szCs w:val="24"/>
        </w:rPr>
        <w:t>a</w:t>
      </w:r>
      <w:r w:rsidR="001C06EF" w:rsidRPr="001C06EF">
        <w:rPr>
          <w:rFonts w:asciiTheme="minorBidi" w:hAnsiTheme="minorBidi"/>
          <w:sz w:val="24"/>
          <w:szCs w:val="24"/>
        </w:rPr>
        <w:t xml:space="preserve"> </w:t>
      </w:r>
      <w:r w:rsidR="001C06EF">
        <w:rPr>
          <w:rFonts w:asciiTheme="minorBidi" w:hAnsiTheme="minorBidi"/>
          <w:sz w:val="24"/>
          <w:szCs w:val="24"/>
        </w:rPr>
        <w:t>20%</w:t>
      </w:r>
      <w:r w:rsidR="00826121">
        <w:rPr>
          <w:rFonts w:asciiTheme="minorBidi" w:hAnsiTheme="minorBidi"/>
          <w:sz w:val="24"/>
          <w:szCs w:val="24"/>
        </w:rPr>
        <w:t>, 18% and 32.4%</w:t>
      </w:r>
      <w:r w:rsidR="001C06EF">
        <w:rPr>
          <w:rFonts w:asciiTheme="minorBidi" w:hAnsiTheme="minorBidi"/>
          <w:sz w:val="24"/>
          <w:szCs w:val="24"/>
        </w:rPr>
        <w:t xml:space="preserve"> </w:t>
      </w:r>
      <w:r w:rsidR="001C06EF" w:rsidRPr="001C06EF">
        <w:rPr>
          <w:rFonts w:asciiTheme="minorBidi" w:hAnsiTheme="minorBidi"/>
          <w:sz w:val="24"/>
          <w:szCs w:val="24"/>
        </w:rPr>
        <w:t>lower risk of undergoing an additional prostate biopsy</w:t>
      </w:r>
      <w:r w:rsidR="00091157">
        <w:rPr>
          <w:rFonts w:asciiTheme="minorBidi" w:hAnsiTheme="minorBidi"/>
          <w:sz w:val="24"/>
          <w:szCs w:val="24"/>
        </w:rPr>
        <w:t xml:space="preserve">, </w:t>
      </w:r>
      <w:r w:rsidR="00826121">
        <w:rPr>
          <w:rFonts w:asciiTheme="minorBidi" w:hAnsiTheme="minorBidi"/>
          <w:sz w:val="24"/>
          <w:szCs w:val="24"/>
        </w:rPr>
        <w:t xml:space="preserve">being diagnosed with PCa and dying from it, respectively. </w:t>
      </w:r>
      <w:r w:rsidR="00014596">
        <w:rPr>
          <w:rFonts w:asciiTheme="minorBidi" w:hAnsiTheme="minorBidi"/>
          <w:sz w:val="24"/>
          <w:szCs w:val="24"/>
        </w:rPr>
        <w:t>More specifically</w:t>
      </w:r>
      <w:r w:rsidR="00826121">
        <w:rPr>
          <w:rFonts w:asciiTheme="minorBidi" w:hAnsiTheme="minorBidi"/>
          <w:sz w:val="24"/>
          <w:szCs w:val="24"/>
        </w:rPr>
        <w:t>, every six-months</w:t>
      </w:r>
      <w:r w:rsidR="00B374DD">
        <w:rPr>
          <w:rFonts w:asciiTheme="minorBidi" w:hAnsiTheme="minorBidi"/>
          <w:sz w:val="24"/>
          <w:szCs w:val="24"/>
        </w:rPr>
        <w:t xml:space="preserve"> </w:t>
      </w:r>
      <w:r w:rsidR="00826121">
        <w:rPr>
          <w:rFonts w:asciiTheme="minorBidi" w:hAnsiTheme="minorBidi"/>
          <w:sz w:val="24"/>
          <w:szCs w:val="24"/>
        </w:rPr>
        <w:t xml:space="preserve">of </w:t>
      </w:r>
      <w:r w:rsidR="00B374DD">
        <w:rPr>
          <w:rFonts w:asciiTheme="minorBidi" w:hAnsiTheme="minorBidi"/>
          <w:sz w:val="24"/>
          <w:szCs w:val="24"/>
        </w:rPr>
        <w:t xml:space="preserve">taking a </w:t>
      </w:r>
      <w:r w:rsidR="00826121">
        <w:rPr>
          <w:rFonts w:asciiTheme="minorBidi" w:hAnsiTheme="minorBidi"/>
          <w:sz w:val="24"/>
          <w:szCs w:val="24"/>
        </w:rPr>
        <w:t>hydrophilic statin</w:t>
      </w:r>
      <w:r w:rsidR="00B374DD">
        <w:rPr>
          <w:rFonts w:asciiTheme="minorBidi" w:hAnsiTheme="minorBidi"/>
          <w:sz w:val="24"/>
          <w:szCs w:val="24"/>
        </w:rPr>
        <w:t>,</w:t>
      </w:r>
      <w:r w:rsidR="00091157">
        <w:rPr>
          <w:rFonts w:asciiTheme="minorBidi" w:hAnsiTheme="minorBidi"/>
          <w:sz w:val="24"/>
          <w:szCs w:val="24"/>
        </w:rPr>
        <w:t xml:space="preserve"> </w:t>
      </w:r>
      <w:r w:rsidR="00B374DD">
        <w:rPr>
          <w:rFonts w:asciiTheme="minorBidi" w:hAnsiTheme="minorBidi"/>
          <w:sz w:val="24"/>
          <w:szCs w:val="24"/>
        </w:rPr>
        <w:t xml:space="preserve">conferred </w:t>
      </w:r>
      <w:r w:rsidR="00A569AE">
        <w:rPr>
          <w:rFonts w:asciiTheme="minorBidi" w:hAnsiTheme="minorBidi"/>
          <w:sz w:val="24"/>
          <w:szCs w:val="24"/>
        </w:rPr>
        <w:t xml:space="preserve">a </w:t>
      </w:r>
      <w:r w:rsidR="00091157">
        <w:rPr>
          <w:rFonts w:asciiTheme="minorBidi" w:hAnsiTheme="minorBidi"/>
          <w:sz w:val="24"/>
          <w:szCs w:val="24"/>
        </w:rPr>
        <w:t>3.2%</w:t>
      </w:r>
      <w:r w:rsidR="00B374DD">
        <w:rPr>
          <w:rFonts w:asciiTheme="minorBidi" w:hAnsiTheme="minorBidi"/>
          <w:sz w:val="24"/>
          <w:szCs w:val="24"/>
        </w:rPr>
        <w:t>, 2.7% and 4.3%</w:t>
      </w:r>
      <w:r w:rsidR="00091157">
        <w:rPr>
          <w:rFonts w:asciiTheme="minorBidi" w:hAnsiTheme="minorBidi"/>
          <w:sz w:val="24"/>
          <w:szCs w:val="24"/>
        </w:rPr>
        <w:t xml:space="preserve"> </w:t>
      </w:r>
      <w:r w:rsidR="00856C31">
        <w:rPr>
          <w:rFonts w:asciiTheme="minorBidi" w:hAnsiTheme="minorBidi"/>
          <w:sz w:val="24"/>
          <w:szCs w:val="24"/>
        </w:rPr>
        <w:t>reduced</w:t>
      </w:r>
      <w:r w:rsidR="00091157">
        <w:rPr>
          <w:rFonts w:asciiTheme="minorBidi" w:hAnsiTheme="minorBidi"/>
          <w:sz w:val="24"/>
          <w:szCs w:val="24"/>
        </w:rPr>
        <w:t xml:space="preserve"> risk </w:t>
      </w:r>
      <w:r w:rsidR="00014596">
        <w:rPr>
          <w:rFonts w:asciiTheme="minorBidi" w:hAnsiTheme="minorBidi"/>
          <w:sz w:val="24"/>
          <w:szCs w:val="24"/>
        </w:rPr>
        <w:t xml:space="preserve">for undergoing an additional biopsy, being diagnosed with PCa, and dying from it, respectively. </w:t>
      </w:r>
    </w:p>
    <w:p w14:paraId="4F44B665" w14:textId="77777777" w:rsidR="00FB7F79" w:rsidRDefault="00FB7F79" w:rsidP="002B10CE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Pr="00FB7F79">
        <w:rPr>
          <w:rFonts w:asciiTheme="minorBidi" w:hAnsiTheme="minorBidi"/>
          <w:sz w:val="24"/>
          <w:szCs w:val="24"/>
        </w:rPr>
        <w:t>Experimental in</w:t>
      </w:r>
      <w:r>
        <w:rPr>
          <w:rFonts w:asciiTheme="minorBidi" w:hAnsiTheme="minorBidi"/>
          <w:sz w:val="24"/>
          <w:szCs w:val="24"/>
        </w:rPr>
        <w:t>-</w:t>
      </w:r>
      <w:r w:rsidRPr="00FB7F79">
        <w:rPr>
          <w:rFonts w:asciiTheme="minorBidi" w:hAnsiTheme="minorBidi"/>
          <w:sz w:val="24"/>
          <w:szCs w:val="24"/>
        </w:rPr>
        <w:t>vitro</w:t>
      </w:r>
      <w:r>
        <w:rPr>
          <w:rFonts w:asciiTheme="minorBidi" w:hAnsiTheme="minorBidi"/>
          <w:sz w:val="24"/>
          <w:szCs w:val="24"/>
        </w:rPr>
        <w:t xml:space="preserve"> studies have shown t</w:t>
      </w:r>
      <w:r w:rsidRPr="00FB7F79">
        <w:rPr>
          <w:rFonts w:asciiTheme="minorBidi" w:hAnsiTheme="minorBidi"/>
          <w:sz w:val="24"/>
          <w:szCs w:val="24"/>
        </w:rPr>
        <w:t xml:space="preserve">hat statins </w:t>
      </w:r>
      <w:r w:rsidR="00C64E9A">
        <w:rPr>
          <w:rFonts w:asciiTheme="minorBidi" w:hAnsiTheme="minorBidi"/>
          <w:sz w:val="24"/>
          <w:szCs w:val="24"/>
        </w:rPr>
        <w:t>manifest</w:t>
      </w:r>
      <w:r w:rsidRPr="00FB7F79">
        <w:rPr>
          <w:rFonts w:asciiTheme="minorBidi" w:hAnsiTheme="minorBidi"/>
          <w:sz w:val="24"/>
          <w:szCs w:val="24"/>
        </w:rPr>
        <w:t xml:space="preserve"> antitumor effect</w:t>
      </w:r>
      <w:r w:rsidR="00C64E9A">
        <w:rPr>
          <w:rFonts w:asciiTheme="minorBidi" w:hAnsiTheme="minorBidi"/>
          <w:sz w:val="24"/>
          <w:szCs w:val="24"/>
        </w:rPr>
        <w:t>s</w:t>
      </w:r>
      <w:r w:rsidRPr="00FB7F79">
        <w:rPr>
          <w:rFonts w:asciiTheme="minorBidi" w:hAnsiTheme="minorBidi"/>
          <w:sz w:val="24"/>
          <w:szCs w:val="24"/>
        </w:rPr>
        <w:t xml:space="preserve"> against cancer cells </w:t>
      </w:r>
      <w:r w:rsidR="00C64E9A">
        <w:rPr>
          <w:rFonts w:asciiTheme="minorBidi" w:hAnsiTheme="minorBidi"/>
          <w:sz w:val="24"/>
          <w:szCs w:val="24"/>
        </w:rPr>
        <w:t>by</w:t>
      </w:r>
      <w:r w:rsidR="002B10CE">
        <w:rPr>
          <w:rFonts w:asciiTheme="minorBidi" w:hAnsiTheme="minorBidi"/>
          <w:sz w:val="24"/>
          <w:szCs w:val="24"/>
        </w:rPr>
        <w:t xml:space="preserve"> </w:t>
      </w:r>
      <w:r w:rsidR="00014596">
        <w:rPr>
          <w:rFonts w:asciiTheme="minorBidi" w:hAnsiTheme="minorBidi"/>
          <w:sz w:val="24"/>
          <w:szCs w:val="24"/>
        </w:rPr>
        <w:t>inhibiting</w:t>
      </w:r>
      <w:r w:rsidRPr="00FB7F79">
        <w:rPr>
          <w:rFonts w:asciiTheme="minorBidi" w:hAnsiTheme="minorBidi"/>
          <w:sz w:val="24"/>
          <w:szCs w:val="24"/>
        </w:rPr>
        <w:t xml:space="preserve"> cell proliferation, induc</w:t>
      </w:r>
      <w:r w:rsidR="00014596">
        <w:rPr>
          <w:rFonts w:asciiTheme="minorBidi" w:hAnsiTheme="minorBidi"/>
          <w:sz w:val="24"/>
          <w:szCs w:val="24"/>
        </w:rPr>
        <w:t>ing</w:t>
      </w:r>
      <w:r w:rsidRPr="00FB7F79">
        <w:rPr>
          <w:rFonts w:asciiTheme="minorBidi" w:hAnsiTheme="minorBidi"/>
          <w:sz w:val="24"/>
          <w:szCs w:val="24"/>
        </w:rPr>
        <w:t xml:space="preserve"> apoptosis and </w:t>
      </w:r>
      <w:r w:rsidR="00856C31">
        <w:rPr>
          <w:rFonts w:asciiTheme="minorBidi" w:hAnsiTheme="minorBidi"/>
          <w:sz w:val="24"/>
          <w:szCs w:val="24"/>
        </w:rPr>
        <w:t xml:space="preserve">impeding </w:t>
      </w:r>
      <w:r w:rsidRPr="00FB7F79">
        <w:rPr>
          <w:rFonts w:asciiTheme="minorBidi" w:hAnsiTheme="minorBidi"/>
          <w:sz w:val="24"/>
          <w:szCs w:val="24"/>
        </w:rPr>
        <w:t>angiogenesis and metastasis</w:t>
      </w:r>
      <w:hyperlink w:anchor="_ENREF_8" w:tooltip="Mullen, 2016 #26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&lt;EndNote&gt;&lt;Cite&gt;&lt;Author&gt;Mullen&lt;/Author&gt;&lt;Year&gt;2016&lt;/Year&gt;&lt;RecNum&gt;26&lt;/RecNum&gt;&lt;DisplayText&gt;&lt;style face="superscript"&gt;8&lt;/style&gt;&lt;/DisplayText&gt;&lt;record&gt;&lt;rec-number&gt;26&lt;/rec-number&gt;&lt;foreign-keys&gt;&lt;key app="EN" db-id="x5059z2d4zr9tjeaedux22a5zpzaz2xttdaa"&gt;26&lt;/key&gt;&lt;/foreign-keys&gt;&lt;ref-type name="Journal Article"&gt;17&lt;/ref-type&gt;&lt;contributors&gt;&lt;authors&gt;&lt;author&gt;Mullen, P. J.&lt;/author&gt;&lt;author&gt;Yu, R.&lt;/author&gt;&lt;author&gt;Longo, J.&lt;/author&gt;&lt;author&gt;Archer, M. C.&lt;/author&gt;&lt;author&gt;Penn, L. Z.&lt;/author&gt;&lt;/authors&gt;&lt;/contributors&gt;&lt;auth-address&gt;Princess Margaret Cancer Centre, University Health Network, Toronto, Ontario, Canada M5G 1L7.&amp;#xD;Department of Medical Biophysics, Faculty of Medicine, University of Toronto, Toronto, Ontario, Canada M5G 1L7.&amp;#xD;Department of Nutritional Sciences, Faculty of Medicine, University of Toronto, Toronto, Ontario, Canada M5S 3E2.&lt;/auth-address&gt;&lt;titles&gt;&lt;title&gt;The interplay between cell signalling and the mevalonate pathway in cancer&lt;/title&gt;&lt;secondary-title&gt;Nat Rev Cancer&lt;/secondary-title&gt;&lt;alt-title&gt;Nature reviews. Cancer&lt;/alt-title&gt;&lt;/titles&gt;&lt;periodical&gt;&lt;full-title&gt;Nat Rev Cancer&lt;/full-title&gt;&lt;abbr-1&gt;Nature reviews. Cancer&lt;/abbr-1&gt;&lt;/periodical&gt;&lt;alt-periodical&gt;&lt;full-title&gt;Nat Rev Cancer&lt;/full-title&gt;&lt;abbr-1&gt;Nature reviews. Cancer&lt;/abbr-1&gt;&lt;/alt-periodical&gt;&lt;pages&gt;718-731&lt;/pages&gt;&lt;volume&gt;16&lt;/volume&gt;&lt;number&gt;11&lt;/number&gt;&lt;edition&gt;2016/10/25&lt;/edition&gt;&lt;keywords&gt;&lt;keyword&gt;Humans&lt;/keyword&gt;&lt;keyword&gt;*Metabolic Networks and Pathways&lt;/keyword&gt;&lt;keyword&gt;Mevalonic Acid/*metabolism&lt;/keyword&gt;&lt;keyword&gt;Neoplasms/*metabolism&lt;/keyword&gt;&lt;keyword&gt;*Signal Transduction&lt;/keyword&gt;&lt;/keywords&gt;&lt;dates&gt;&lt;year&gt;2016&lt;/year&gt;&lt;pub-dates&gt;&lt;date&gt;Nov&lt;/date&gt;&lt;/pub-dates&gt;&lt;/dates&gt;&lt;isbn&gt;1474-175x&lt;/isbn&gt;&lt;accession-num&gt;27562463&lt;/accession-num&gt;&lt;urls&gt;&lt;/urls&gt;&lt;electronic-resource-num&gt;10.1038/nrc.2016.76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2B10CE">
          <w:rPr>
            <w:rFonts w:asciiTheme="minorBidi" w:hAnsiTheme="minorBidi"/>
            <w:noProof/>
            <w:sz w:val="24"/>
            <w:szCs w:val="24"/>
            <w:vertAlign w:val="superscript"/>
          </w:rPr>
          <w:t>8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Pr="00FB7F79">
        <w:rPr>
          <w:rFonts w:asciiTheme="minorBidi" w:hAnsiTheme="minorBidi"/>
          <w:sz w:val="24"/>
          <w:szCs w:val="24"/>
        </w:rPr>
        <w:t>.</w:t>
      </w:r>
      <w:r w:rsidR="002B10CE">
        <w:rPr>
          <w:rFonts w:asciiTheme="minorBidi" w:hAnsiTheme="minorBidi"/>
          <w:sz w:val="24"/>
          <w:szCs w:val="24"/>
        </w:rPr>
        <w:t xml:space="preserve"> </w:t>
      </w:r>
      <w:r w:rsidRPr="00FB7F79">
        <w:rPr>
          <w:rFonts w:asciiTheme="minorBidi" w:hAnsiTheme="minorBidi"/>
          <w:sz w:val="24"/>
          <w:szCs w:val="24"/>
        </w:rPr>
        <w:t>HM</w:t>
      </w:r>
      <w:r w:rsidR="00D456DD">
        <w:rPr>
          <w:rFonts w:asciiTheme="minorBidi" w:hAnsiTheme="minorBidi"/>
          <w:sz w:val="24"/>
          <w:szCs w:val="24"/>
        </w:rPr>
        <w:t>GCR</w:t>
      </w:r>
      <w:r w:rsidR="00A569AE">
        <w:rPr>
          <w:rFonts w:asciiTheme="minorBidi" w:hAnsiTheme="minorBidi"/>
          <w:sz w:val="24"/>
          <w:szCs w:val="24"/>
        </w:rPr>
        <w:t>, the enzyme inhibited by statins,</w:t>
      </w:r>
      <w:r w:rsidRPr="00FB7F79">
        <w:rPr>
          <w:rFonts w:asciiTheme="minorBidi" w:hAnsiTheme="minorBidi"/>
          <w:sz w:val="24"/>
          <w:szCs w:val="24"/>
        </w:rPr>
        <w:t xml:space="preserve"> catalyzes the conversion of HMG-CoA into mevalonate</w:t>
      </w:r>
      <w:r w:rsidR="00E065FD">
        <w:rPr>
          <w:rFonts w:asciiTheme="minorBidi" w:hAnsiTheme="minorBidi"/>
          <w:sz w:val="24"/>
          <w:szCs w:val="24"/>
        </w:rPr>
        <w:t xml:space="preserve">. </w:t>
      </w:r>
      <w:r w:rsidR="00D456DD">
        <w:rPr>
          <w:rFonts w:asciiTheme="minorBidi" w:hAnsiTheme="minorBidi"/>
          <w:sz w:val="24"/>
          <w:szCs w:val="24"/>
        </w:rPr>
        <w:t>M</w:t>
      </w:r>
      <w:r w:rsidRPr="00FB7F79">
        <w:rPr>
          <w:rFonts w:asciiTheme="minorBidi" w:hAnsiTheme="minorBidi"/>
          <w:sz w:val="24"/>
          <w:szCs w:val="24"/>
        </w:rPr>
        <w:t xml:space="preserve">evalonic acid is a precursor of cholesterol and the isoprenoid intermediates farnesyl pyrophosphate (FPP) and geranylgeranyl </w:t>
      </w:r>
      <w:r w:rsidRPr="00FB7F79">
        <w:rPr>
          <w:rFonts w:asciiTheme="minorBidi" w:hAnsiTheme="minorBidi"/>
          <w:sz w:val="24"/>
          <w:szCs w:val="24"/>
        </w:rPr>
        <w:lastRenderedPageBreak/>
        <w:t xml:space="preserve">pyrophosphate (GGPP). </w:t>
      </w:r>
      <w:r w:rsidR="00D456DD">
        <w:rPr>
          <w:rFonts w:asciiTheme="minorBidi" w:hAnsiTheme="minorBidi"/>
          <w:sz w:val="24"/>
          <w:szCs w:val="24"/>
        </w:rPr>
        <w:t>These isoprenoids</w:t>
      </w:r>
      <w:r w:rsidRPr="00FB7F79">
        <w:rPr>
          <w:rFonts w:asciiTheme="minorBidi" w:hAnsiTheme="minorBidi"/>
          <w:sz w:val="24"/>
          <w:szCs w:val="24"/>
        </w:rPr>
        <w:t xml:space="preserve"> </w:t>
      </w:r>
      <w:r w:rsidR="00D456DD">
        <w:rPr>
          <w:rFonts w:asciiTheme="minorBidi" w:hAnsiTheme="minorBidi"/>
          <w:sz w:val="24"/>
          <w:szCs w:val="24"/>
        </w:rPr>
        <w:t>are critical</w:t>
      </w:r>
      <w:r w:rsidRPr="00FB7F79">
        <w:rPr>
          <w:rFonts w:asciiTheme="minorBidi" w:hAnsiTheme="minorBidi"/>
          <w:sz w:val="24"/>
          <w:szCs w:val="24"/>
        </w:rPr>
        <w:t xml:space="preserve"> in the process of prenylation, where FPP or GGPP are post-translationally added to a protein facilitat</w:t>
      </w:r>
      <w:r w:rsidR="00014596">
        <w:rPr>
          <w:rFonts w:asciiTheme="minorBidi" w:hAnsiTheme="minorBidi"/>
          <w:sz w:val="24"/>
          <w:szCs w:val="24"/>
        </w:rPr>
        <w:t>ing</w:t>
      </w:r>
      <w:r w:rsidRPr="00FB7F79">
        <w:rPr>
          <w:rFonts w:asciiTheme="minorBidi" w:hAnsiTheme="minorBidi"/>
          <w:sz w:val="24"/>
          <w:szCs w:val="24"/>
        </w:rPr>
        <w:t xml:space="preserve"> cell</w:t>
      </w:r>
      <w:r w:rsidR="00014596">
        <w:rPr>
          <w:rFonts w:asciiTheme="minorBidi" w:hAnsiTheme="minorBidi"/>
          <w:sz w:val="24"/>
          <w:szCs w:val="24"/>
        </w:rPr>
        <w:t>-</w:t>
      </w:r>
      <w:r w:rsidRPr="00FB7F79">
        <w:rPr>
          <w:rFonts w:asciiTheme="minorBidi" w:hAnsiTheme="minorBidi"/>
          <w:sz w:val="24"/>
          <w:szCs w:val="24"/>
        </w:rPr>
        <w:t>membrane anchoring</w:t>
      </w:r>
      <w:hyperlink w:anchor="_ENREF_16" w:tooltip="Likus, 2016 #46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PEVuZE5vdGU+PENpdGU+PEF1dGhvcj5MaWt1czwvQXV0aG9yPjxZZWFyPjIwMTY8L1llYXI+PFJl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PEVuZE5vdGU+PENpdGU+PEF1dGhvcj5MaWt1czwvQXV0aG9yPjxZZWFyPjIwMTY8L1llYXI+PFJl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16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Pr="00FB7F79">
        <w:rPr>
          <w:rFonts w:asciiTheme="minorBidi" w:hAnsiTheme="minorBidi"/>
          <w:sz w:val="24"/>
          <w:szCs w:val="24"/>
        </w:rPr>
        <w:t xml:space="preserve">. </w:t>
      </w:r>
      <w:r w:rsidR="000F0422">
        <w:rPr>
          <w:rFonts w:asciiTheme="minorBidi" w:hAnsiTheme="minorBidi"/>
          <w:sz w:val="24"/>
          <w:szCs w:val="24"/>
        </w:rPr>
        <w:t>Prenylation also occurs in</w:t>
      </w:r>
      <w:r w:rsidR="00014596">
        <w:rPr>
          <w:rFonts w:asciiTheme="minorBidi" w:hAnsiTheme="minorBidi"/>
          <w:sz w:val="24"/>
          <w:szCs w:val="24"/>
        </w:rPr>
        <w:t xml:space="preserve"> </w:t>
      </w:r>
      <w:r w:rsidRPr="00FB7F79">
        <w:rPr>
          <w:rFonts w:asciiTheme="minorBidi" w:hAnsiTheme="minorBidi"/>
          <w:sz w:val="24"/>
          <w:szCs w:val="24"/>
        </w:rPr>
        <w:t xml:space="preserve">oncoproteins involved </w:t>
      </w:r>
      <w:r w:rsidR="00A569AE">
        <w:rPr>
          <w:rFonts w:asciiTheme="minorBidi" w:hAnsiTheme="minorBidi"/>
          <w:sz w:val="24"/>
          <w:szCs w:val="24"/>
        </w:rPr>
        <w:t xml:space="preserve">in </w:t>
      </w:r>
      <w:r w:rsidR="000F0422">
        <w:rPr>
          <w:rFonts w:asciiTheme="minorBidi" w:hAnsiTheme="minorBidi"/>
          <w:sz w:val="24"/>
          <w:szCs w:val="24"/>
        </w:rPr>
        <w:t xml:space="preserve">numerous malignancies, facilitating their </w:t>
      </w:r>
      <w:r w:rsidRPr="00FB7F79">
        <w:rPr>
          <w:rFonts w:asciiTheme="minorBidi" w:hAnsiTheme="minorBidi"/>
          <w:sz w:val="24"/>
          <w:szCs w:val="24"/>
        </w:rPr>
        <w:t>cell</w:t>
      </w:r>
      <w:r w:rsidR="000F0422">
        <w:rPr>
          <w:rFonts w:asciiTheme="minorBidi" w:hAnsiTheme="minorBidi"/>
          <w:sz w:val="24"/>
          <w:szCs w:val="24"/>
        </w:rPr>
        <w:t>-</w:t>
      </w:r>
      <w:r w:rsidRPr="00FB7F79">
        <w:rPr>
          <w:rFonts w:asciiTheme="minorBidi" w:hAnsiTheme="minorBidi"/>
          <w:sz w:val="24"/>
          <w:szCs w:val="24"/>
        </w:rPr>
        <w:t>membrane</w:t>
      </w:r>
      <w:r w:rsidR="000F0422">
        <w:rPr>
          <w:rFonts w:asciiTheme="minorBidi" w:hAnsiTheme="minorBidi"/>
          <w:sz w:val="24"/>
          <w:szCs w:val="24"/>
        </w:rPr>
        <w:t xml:space="preserve"> anchorage</w:t>
      </w:r>
      <w:hyperlink w:anchor="_ENREF_17" w:tooltip="Sebti, 2005 #47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PEVuZE5vdGU+PENpdGU+PEF1dGhvcj5TZWJ0aTwvQXV0aG9yPjxZZWFyPjIwMDU8L1llYXI+PFJl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PEVuZE5vdGU+PENpdGU+PEF1dGhvcj5TZWJ0aTwvQXV0aG9yPjxZZWFyPjIwMDU8L1llYXI+PFJl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17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Pr="00FB7F79">
        <w:rPr>
          <w:rFonts w:asciiTheme="minorBidi" w:hAnsiTheme="minorBidi"/>
          <w:sz w:val="24"/>
          <w:szCs w:val="24"/>
        </w:rPr>
        <w:t xml:space="preserve">. </w:t>
      </w:r>
      <w:r w:rsidR="003A2398">
        <w:rPr>
          <w:rFonts w:asciiTheme="minorBidi" w:hAnsiTheme="minorBidi"/>
          <w:sz w:val="24"/>
          <w:szCs w:val="24"/>
        </w:rPr>
        <w:t>The statin-induced inhibition of these processes reduc</w:t>
      </w:r>
      <w:r w:rsidR="000F0422">
        <w:rPr>
          <w:rFonts w:asciiTheme="minorBidi" w:hAnsiTheme="minorBidi"/>
          <w:sz w:val="24"/>
          <w:szCs w:val="24"/>
        </w:rPr>
        <w:t>es</w:t>
      </w:r>
      <w:r w:rsidRPr="00FB7F79">
        <w:rPr>
          <w:rFonts w:asciiTheme="minorBidi" w:hAnsiTheme="minorBidi"/>
          <w:sz w:val="24"/>
          <w:szCs w:val="24"/>
        </w:rPr>
        <w:t xml:space="preserve"> tumor cell proliferation, </w:t>
      </w:r>
      <w:r w:rsidR="000F0422">
        <w:rPr>
          <w:rFonts w:asciiTheme="minorBidi" w:hAnsiTheme="minorBidi"/>
          <w:sz w:val="24"/>
          <w:szCs w:val="24"/>
        </w:rPr>
        <w:t xml:space="preserve">destabilizes </w:t>
      </w:r>
      <w:r w:rsidRPr="00FB7F79">
        <w:rPr>
          <w:rFonts w:asciiTheme="minorBidi" w:hAnsiTheme="minorBidi"/>
          <w:sz w:val="24"/>
          <w:szCs w:val="24"/>
        </w:rPr>
        <w:t xml:space="preserve">membrane integrity and </w:t>
      </w:r>
      <w:r w:rsidR="000F0422">
        <w:rPr>
          <w:rFonts w:asciiTheme="minorBidi" w:hAnsiTheme="minorBidi"/>
          <w:sz w:val="24"/>
          <w:szCs w:val="24"/>
        </w:rPr>
        <w:t xml:space="preserve">impedes </w:t>
      </w:r>
      <w:r w:rsidRPr="00FB7F79">
        <w:rPr>
          <w:rFonts w:asciiTheme="minorBidi" w:hAnsiTheme="minorBidi"/>
          <w:sz w:val="24"/>
          <w:szCs w:val="24"/>
        </w:rPr>
        <w:t>cell signalling</w:t>
      </w:r>
      <w:hyperlink w:anchor="_ENREF_18" w:tooltip="Thurnher, 2012 #48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PEVuZE5vdGU+PENpdGU+PEF1dGhvcj5UaHVybmhlcjwvQXV0aG9yPjxZZWFyPjIwMTI8L1llYXI+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PEVuZE5vdGU+PENpdGU+PEF1dGhvcj5UaHVybmhlcjwvQXV0aG9yPjxZZWFyPjIwMTI8L1llYXI+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18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A2398">
        <w:rPr>
          <w:rFonts w:asciiTheme="minorBidi" w:hAnsiTheme="minorBidi"/>
          <w:sz w:val="24"/>
          <w:szCs w:val="24"/>
        </w:rPr>
        <w:t xml:space="preserve">. </w:t>
      </w:r>
    </w:p>
    <w:p w14:paraId="1A161909" w14:textId="77777777" w:rsidR="00F079C4" w:rsidRDefault="007728C1" w:rsidP="00F079C4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F079C4">
        <w:rPr>
          <w:rFonts w:asciiTheme="minorBidi" w:hAnsiTheme="minorBidi"/>
          <w:sz w:val="24"/>
          <w:szCs w:val="24"/>
        </w:rPr>
        <w:t xml:space="preserve">Despite these in-vitro </w:t>
      </w:r>
      <w:r w:rsidR="00856C31">
        <w:rPr>
          <w:rFonts w:asciiTheme="minorBidi" w:hAnsiTheme="minorBidi"/>
          <w:sz w:val="24"/>
          <w:szCs w:val="24"/>
        </w:rPr>
        <w:t>findings</w:t>
      </w:r>
      <w:r w:rsidR="00F079C4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>there have been several</w:t>
      </w:r>
      <w:r w:rsidR="000F0422">
        <w:rPr>
          <w:rFonts w:asciiTheme="minorBidi" w:hAnsiTheme="minorBidi"/>
          <w:sz w:val="24"/>
          <w:szCs w:val="24"/>
        </w:rPr>
        <w:t xml:space="preserve"> clinical</w:t>
      </w:r>
      <w:r>
        <w:rPr>
          <w:rFonts w:asciiTheme="minorBidi" w:hAnsiTheme="minorBidi"/>
          <w:sz w:val="24"/>
          <w:szCs w:val="24"/>
        </w:rPr>
        <w:t xml:space="preserve"> studies showing contradictory findings regarding the beneficial role of statins as a group</w:t>
      </w:r>
      <w:r w:rsidR="00856C31">
        <w:rPr>
          <w:rFonts w:asciiTheme="minorBidi" w:hAnsiTheme="minorBidi"/>
          <w:sz w:val="24"/>
          <w:szCs w:val="24"/>
        </w:rPr>
        <w:t xml:space="preserve"> in PCa</w:t>
      </w:r>
      <w:r w:rsidRPr="00E83287">
        <w:rPr>
          <w:rFonts w:asciiTheme="minorBidi" w:hAnsiTheme="minorBidi"/>
          <w:sz w:val="24"/>
          <w:szCs w:val="24"/>
        </w:rPr>
        <w:t xml:space="preserve">. </w:t>
      </w:r>
      <w:r w:rsidR="000F0422">
        <w:rPr>
          <w:rFonts w:asciiTheme="minorBidi" w:hAnsiTheme="minorBidi"/>
          <w:sz w:val="24"/>
          <w:szCs w:val="24"/>
        </w:rPr>
        <w:t>L</w:t>
      </w:r>
      <w:r>
        <w:rPr>
          <w:rFonts w:asciiTheme="minorBidi" w:hAnsiTheme="minorBidi"/>
          <w:sz w:val="24"/>
          <w:szCs w:val="24"/>
        </w:rPr>
        <w:t xml:space="preserve">arge retrospective studies </w:t>
      </w:r>
      <w:r w:rsidR="00F079C4">
        <w:rPr>
          <w:rFonts w:asciiTheme="minorBidi" w:hAnsiTheme="minorBidi"/>
          <w:sz w:val="24"/>
          <w:szCs w:val="24"/>
        </w:rPr>
        <w:t xml:space="preserve">have </w:t>
      </w:r>
      <w:r>
        <w:rPr>
          <w:rFonts w:asciiTheme="minorBidi" w:hAnsiTheme="minorBidi"/>
          <w:sz w:val="24"/>
          <w:szCs w:val="24"/>
        </w:rPr>
        <w:t>demonstrat</w:t>
      </w:r>
      <w:r w:rsidR="00F079C4">
        <w:rPr>
          <w:rFonts w:asciiTheme="minorBidi" w:hAnsiTheme="minorBidi"/>
          <w:sz w:val="24"/>
          <w:szCs w:val="24"/>
        </w:rPr>
        <w:t>ed</w:t>
      </w:r>
      <w:r>
        <w:rPr>
          <w:rFonts w:asciiTheme="minorBidi" w:hAnsiTheme="minorBidi"/>
          <w:sz w:val="24"/>
          <w:szCs w:val="24"/>
        </w:rPr>
        <w:t xml:space="preserve"> </w:t>
      </w:r>
      <w:r w:rsidR="000F0422">
        <w:rPr>
          <w:rFonts w:asciiTheme="minorBidi" w:hAnsiTheme="minorBidi"/>
          <w:sz w:val="24"/>
          <w:szCs w:val="24"/>
        </w:rPr>
        <w:t>an association between</w:t>
      </w:r>
      <w:r>
        <w:rPr>
          <w:rFonts w:asciiTheme="minorBidi" w:hAnsiTheme="minorBidi"/>
          <w:sz w:val="24"/>
          <w:szCs w:val="24"/>
        </w:rPr>
        <w:t xml:space="preserve"> statins </w:t>
      </w:r>
      <w:r w:rsidR="000F0422">
        <w:rPr>
          <w:rFonts w:asciiTheme="minorBidi" w:hAnsiTheme="minorBidi"/>
          <w:sz w:val="24"/>
          <w:szCs w:val="24"/>
        </w:rPr>
        <w:t>and</w:t>
      </w:r>
      <w:r>
        <w:rPr>
          <w:rFonts w:asciiTheme="minorBidi" w:hAnsiTheme="minorBidi"/>
          <w:sz w:val="24"/>
          <w:szCs w:val="24"/>
        </w:rPr>
        <w:t xml:space="preserve"> PSA level</w:t>
      </w:r>
      <w:r w:rsidR="000F0422">
        <w:rPr>
          <w:rFonts w:asciiTheme="minorBidi" w:hAnsiTheme="minorBidi"/>
          <w:sz w:val="24"/>
          <w:szCs w:val="24"/>
        </w:rPr>
        <w:t xml:space="preserve"> reduction</w:t>
      </w:r>
      <w:hyperlink w:anchor="_ENREF_19" w:tooltip="Liu, 2017 #32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&lt;EndNote&gt;&lt;Cite&gt;&lt;Author&gt;Liu&lt;/Author&gt;&lt;Year&gt;2017&lt;/Year&gt;&lt;RecNum&gt;32&lt;/RecNum&gt;&lt;DisplayText&gt;&lt;style face="superscript"&gt;19&lt;/style&gt;&lt;/DisplayText&gt;&lt;record&gt;&lt;rec-number&gt;32&lt;/rec-number&gt;&lt;foreign-keys&gt;&lt;key app="EN" db-id="x5059z2d4zr9tjeaedux22a5zpzaz2xttdaa"&gt;32&lt;/key&gt;&lt;/foreign-keys&gt;&lt;ref-type name="Journal Article"&gt;17&lt;/ref-type&gt;&lt;contributors&gt;&lt;authors&gt;&lt;author&gt;Liu, X.&lt;/author&gt;&lt;author&gt;Li, J.&lt;/author&gt;&lt;author&gt;Schild, S. E.&lt;/author&gt;&lt;author&gt;Schild, M. H.&lt;/author&gt;&lt;author&gt;Wong, W.&lt;/author&gt;&lt;author&gt;Vora, S.&lt;/author&gt;&lt;author&gt;Herman, M. G.&lt;/author&gt;&lt;author&gt;Fatyga, M.&lt;/author&gt;&lt;/authors&gt;&lt;/contributors&gt;&lt;auth-address&gt;School of Computing, Informatics, Decision Systems Engineering, Arizona State University, Tempe, AZ, USA.&amp;#xD;Department of Radiation Oncology, Mayo Clinic Arizona, Phoenix, AZ, USA.&amp;#xD;Department of Radiation Oncology, Mayo Clinic, Rochester, AZ, USA.&lt;/auth-address&gt;&lt;titles&gt;&lt;title&gt;Statins and Metformin Use Is Associated with Lower PSA Levels in Prostate Cancer Patients Presenting for Radiation Therapy&lt;/title&gt;&lt;secondary-title&gt;J Cancer Ther&lt;/secondary-title&gt;&lt;alt-title&gt;Journal of cancer therapy&lt;/alt-title&gt;&lt;/titles&gt;&lt;periodical&gt;&lt;full-title&gt;J Cancer Ther&lt;/full-title&gt;&lt;abbr-1&gt;Journal of cancer therapy&lt;/abbr-1&gt;&lt;/periodical&gt;&lt;alt-periodical&gt;&lt;full-title&gt;J Cancer Ther&lt;/full-title&gt;&lt;abbr-1&gt;Journal of cancer therapy&lt;/abbr-1&gt;&lt;/alt-periodical&gt;&lt;pages&gt;73-85&lt;/pages&gt;&lt;volume&gt;8&lt;/volume&gt;&lt;number&gt;2&lt;/number&gt;&lt;edition&gt;2017/02/28&lt;/edition&gt;&lt;dates&gt;&lt;year&gt;2017&lt;/year&gt;&lt;pub-dates&gt;&lt;date&gt;Feb&lt;/date&gt;&lt;/pub-dates&gt;&lt;/dates&gt;&lt;isbn&gt;2151-1934 (Print)&amp;#xD;2151-1934&lt;/isbn&gt;&lt;accession-num&gt;28239505&lt;/accession-num&gt;&lt;urls&gt;&lt;/urls&gt;&lt;custom2&gt;Pmc5325211&lt;/custom2&gt;&lt;custom6&gt;Nihms851259&lt;/custom6&gt;&lt;electronic-resource-num&gt;10.4236/jct.2017.82007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19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 (lowering the risk of being referred for a prostate biopsy), lower</w:t>
      </w:r>
      <w:r w:rsidR="00DA6CD6">
        <w:rPr>
          <w:rFonts w:asciiTheme="minorBidi" w:hAnsiTheme="minorBidi"/>
          <w:sz w:val="24"/>
          <w:szCs w:val="24"/>
        </w:rPr>
        <w:t xml:space="preserve"> PC diagnosis rate</w:t>
      </w:r>
      <w:hyperlink w:anchor="_ENREF_20" w:tooltip="Bansal, 2012 #38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&lt;EndNote&gt;&lt;Cite&gt;&lt;Author&gt;Bansal&lt;/Author&gt;&lt;Year&gt;2012&lt;/Year&gt;&lt;RecNum&gt;38&lt;/RecNum&gt;&lt;DisplayText&gt;&lt;style face="superscript"&gt;20&lt;/style&gt;&lt;/DisplayText&gt;&lt;record&gt;&lt;rec-number&gt;38&lt;/rec-number&gt;&lt;foreign-keys&gt;&lt;key app="EN" db-id="x5059z2d4zr9tjeaedux22a5zpzaz2xttdaa"&gt;38&lt;/key&gt;&lt;/foreign-keys&gt;&lt;ref-type name="Journal Article"&gt;17&lt;/ref-type&gt;&lt;contributors&gt;&lt;authors&gt;&lt;author&gt;Bansal, D.&lt;/author&gt;&lt;author&gt;Undela, K.&lt;/author&gt;&lt;author&gt;D&amp;apos;Cruz, S.&lt;/author&gt;&lt;author&gt;Schifano, F.&lt;/author&gt;&lt;/authors&gt;&lt;/contributors&gt;&lt;auth-address&gt;Department of Pharmacy Practice, National Institute of Pharmaceutical Education and Research, SAS Nagar, Mohali, Punjab, India. drdeep97@gmail.com&lt;/auth-address&gt;&lt;titles&gt;&lt;title&gt;Statin use and risk of prostate cancer: a meta-analysis of observational studies&lt;/title&gt;&lt;secondary-title&gt;PLoS One&lt;/secondary-title&gt;&lt;alt-title&gt;PloS one&lt;/alt-title&gt;&lt;/titles&gt;&lt;periodical&gt;&lt;full-title&gt;PLoS One&lt;/full-title&gt;&lt;abbr-1&gt;PloS one&lt;/abbr-1&gt;&lt;/periodical&gt;&lt;alt-periodical&gt;&lt;full-title&gt;PLoS One&lt;/full-title&gt;&lt;abbr-1&gt;PloS one&lt;/abbr-1&gt;&lt;/alt-periodical&gt;&lt;pages&gt;e46691&lt;/pages&gt;&lt;volume&gt;7&lt;/volume&gt;&lt;number&gt;10&lt;/number&gt;&lt;edition&gt;2012/10/11&lt;/edition&gt;&lt;keywords&gt;&lt;keyword&gt;Humans&lt;/keyword&gt;&lt;keyword&gt;Hydroxymethylglutaryl-CoA Reductase Inhibitors/*pharmacology&lt;/keyword&gt;&lt;keyword&gt;Male&lt;/keyword&gt;&lt;keyword&gt;Models, Statistical&lt;/keyword&gt;&lt;keyword&gt;Prostatic Neoplasms/*epidemiology/*prevention &amp;amp; control&lt;/keyword&gt;&lt;keyword&gt;Risk Assessment&lt;/keyword&gt;&lt;keyword&gt;Sensitivity and Specificity&lt;/keyword&gt;&lt;keyword&gt;Treatment Outcome&lt;/keyword&gt;&lt;/keywords&gt;&lt;dates&gt;&lt;year&gt;2012&lt;/year&gt;&lt;/dates&gt;&lt;isbn&gt;1932-6203&lt;/isbn&gt;&lt;accession-num&gt;23049713&lt;/accession-num&gt;&lt;urls&gt;&lt;/urls&gt;&lt;custom2&gt;Pmc3462187&lt;/custom2&gt;&lt;electronic-resource-num&gt;10.1371/journal.pone.0046691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20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, </w:t>
      </w:r>
      <w:r w:rsidR="00DA6CD6">
        <w:rPr>
          <w:rFonts w:asciiTheme="minorBidi" w:hAnsiTheme="minorBidi"/>
          <w:sz w:val="24"/>
          <w:szCs w:val="24"/>
        </w:rPr>
        <w:t>longer</w:t>
      </w:r>
      <w:r>
        <w:rPr>
          <w:rFonts w:asciiTheme="minorBidi" w:hAnsiTheme="minorBidi"/>
          <w:sz w:val="24"/>
          <w:szCs w:val="24"/>
        </w:rPr>
        <w:t xml:space="preserve"> time to progression during </w:t>
      </w:r>
      <w:r w:rsidR="00F079C4">
        <w:rPr>
          <w:rFonts w:asciiTheme="minorBidi" w:hAnsiTheme="minorBidi"/>
          <w:sz w:val="24"/>
          <w:szCs w:val="24"/>
        </w:rPr>
        <w:t>ADT</w:t>
      </w:r>
      <w:r>
        <w:rPr>
          <w:rFonts w:asciiTheme="minorBidi" w:hAnsiTheme="minorBidi"/>
          <w:sz w:val="24"/>
          <w:szCs w:val="24"/>
        </w:rPr>
        <w:t xml:space="preserve"> in hormone-sensitive PCa</w:t>
      </w:r>
      <w:hyperlink w:anchor="_ENREF_21" w:tooltip="Harshman, 2015 #36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PEVuZE5vdGU+PENpdGU+PEF1dGhvcj5IYXJzaG1hbjwvQXV0aG9yPjxZZWFyPjIwMTU8L1llYXI+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PEVuZE5vdGU+PENpdGU+PEF1dGhvcj5IYXJzaG1hbjwvQXV0aG9yPjxZZWFyPjIwMTU8L1llYXI+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21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,  and lower PCa-specific mortality</w:t>
      </w:r>
      <w:hyperlink w:anchor="_ENREF_22" w:tooltip="Tan, 2016 #39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PEVuZE5vdGU+PENpdGU+PEF1dGhvcj5UYW48L0F1dGhvcj48WWVhcj4yMDE2PC9ZZWFyPjxSZWNO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PEVuZE5vdGU+PENpdGU+PEF1dGhvcj5UYW48L0F1dGhvcj48WWVhcj4yMDE2PC9ZZWFyPjxSZWNO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22-25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.</w:t>
      </w:r>
      <w:hyperlink w:anchor="_ENREF_29" w:tooltip="Larsen, 2017 #34" w:history="1"/>
      <w:hyperlink w:anchor="_ENREF_27" w:tooltip="Yu, 2014 #30" w:history="1"/>
      <w:r>
        <w:rPr>
          <w:rFonts w:asciiTheme="minorBidi" w:hAnsiTheme="minorBidi"/>
          <w:sz w:val="24"/>
          <w:szCs w:val="24"/>
        </w:rPr>
        <w:t xml:space="preserve"> In contrast, other large retrospective studies</w:t>
      </w:r>
      <w:r w:rsidR="00F079C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have shown no beneficial effect of statin</w:t>
      </w:r>
      <w:r w:rsidR="003B5361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as a group on PCa diagnosis</w:t>
      </w:r>
      <w:hyperlink w:anchor="_ENREF_26" w:tooltip="Tan, 2017 #35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PEVuZE5vdGU+PENpdGU+PEF1dGhvcj5UYW48L0F1dGhvcj48WWVhcj4yMDE3PC9ZZWFyPjxSZWNO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PEVuZE5vdGU+PENpdGU+PEF1dGhvcj5UYW48L0F1dGhvcj48WWVhcj4yMDE3PC9ZZWFyPjxSZWNO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26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 and biochemical recurrence rate</w:t>
      </w:r>
      <w:r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PEVuZE5vdGU+PENpdGU+PEF1dGhvcj5QYXJrPC9BdXRob3I+PFllYXI+MjAxMzwvWWVhcj48UmVj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</w:fldData>
        </w:fldChar>
      </w:r>
      <w:r w:rsidR="00E065FD">
        <w:rPr>
          <w:rFonts w:asciiTheme="minorBidi" w:hAnsiTheme="minorBidi"/>
          <w:sz w:val="24"/>
          <w:szCs w:val="24"/>
        </w:rPr>
        <w:instrText xml:space="preserve"> ADDIN EN.CITE </w:instrText>
      </w:r>
      <w:r w:rsidR="00E065FD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PEVuZE5vdGU+PENpdGU+PEF1dGhvcj5QYXJrPC9BdXRob3I+PFllYXI+MjAxMzwvWWVhcj48UmVj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</w:fldData>
        </w:fldChar>
      </w:r>
      <w:r w:rsidR="00E065FD">
        <w:rPr>
          <w:rFonts w:asciiTheme="minorBidi" w:hAnsiTheme="minorBidi"/>
          <w:sz w:val="24"/>
          <w:szCs w:val="24"/>
        </w:rPr>
        <w:instrText xml:space="preserve"> ADDIN EN.CITE.DATA </w:instrText>
      </w:r>
      <w:r w:rsidR="00E065FD">
        <w:rPr>
          <w:rFonts w:asciiTheme="minorBidi" w:hAnsiTheme="minorBidi"/>
          <w:sz w:val="24"/>
          <w:szCs w:val="24"/>
        </w:rPr>
      </w:r>
      <w:r w:rsidR="00E065FD">
        <w:rPr>
          <w:rFonts w:asciiTheme="minorBidi" w:hAnsiTheme="minorBidi"/>
          <w:sz w:val="24"/>
          <w:szCs w:val="24"/>
        </w:rPr>
        <w:fldChar w:fldCharType="end"/>
      </w:r>
      <w:r>
        <w:rPr>
          <w:rFonts w:asciiTheme="minorBidi" w:hAnsiTheme="minorBidi"/>
          <w:sz w:val="24"/>
          <w:szCs w:val="24"/>
        </w:rPr>
      </w:r>
      <w:r>
        <w:rPr>
          <w:rFonts w:asciiTheme="minorBidi" w:hAnsiTheme="minorBidi"/>
          <w:sz w:val="24"/>
          <w:szCs w:val="24"/>
        </w:rPr>
        <w:fldChar w:fldCharType="separate"/>
      </w:r>
      <w:hyperlink w:anchor="_ENREF_27" w:tooltip="Park, 2013 #33" w:history="1"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27</w:t>
        </w:r>
      </w:hyperlink>
      <w:r w:rsidR="00E065FD" w:rsidRPr="00E065FD">
        <w:rPr>
          <w:rFonts w:asciiTheme="minorBidi" w:hAnsiTheme="minorBidi"/>
          <w:noProof/>
          <w:sz w:val="24"/>
          <w:szCs w:val="24"/>
          <w:vertAlign w:val="superscript"/>
        </w:rPr>
        <w:t xml:space="preserve">, </w:t>
      </w:r>
      <w:hyperlink w:anchor="_ENREF_28" w:tooltip="Scosyrev, 2013 #31" w:history="1"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28</w:t>
        </w:r>
      </w:hyperlink>
      <w:r>
        <w:rPr>
          <w:rFonts w:asciiTheme="minorBidi" w:hAnsiTheme="minorBidi"/>
          <w:sz w:val="24"/>
          <w:szCs w:val="24"/>
        </w:rPr>
        <w:fldChar w:fldCharType="end"/>
      </w:r>
      <w:r>
        <w:rPr>
          <w:rFonts w:asciiTheme="minorBidi" w:hAnsiTheme="minorBidi"/>
          <w:sz w:val="24"/>
          <w:szCs w:val="24"/>
        </w:rPr>
        <w:t xml:space="preserve">. </w:t>
      </w:r>
      <w:r w:rsidR="00DA6CD6">
        <w:rPr>
          <w:rFonts w:asciiTheme="minorBidi" w:hAnsiTheme="minorBidi"/>
          <w:sz w:val="24"/>
          <w:szCs w:val="24"/>
        </w:rPr>
        <w:t xml:space="preserve">One possible reason for these </w:t>
      </w:r>
      <w:r>
        <w:rPr>
          <w:rFonts w:asciiTheme="minorBidi" w:hAnsiTheme="minorBidi"/>
          <w:sz w:val="24"/>
          <w:szCs w:val="24"/>
        </w:rPr>
        <w:t xml:space="preserve">mixed contradictory findings </w:t>
      </w:r>
      <w:r w:rsidR="00DA6CD6">
        <w:rPr>
          <w:rFonts w:asciiTheme="minorBidi" w:hAnsiTheme="minorBidi"/>
          <w:sz w:val="24"/>
          <w:szCs w:val="24"/>
        </w:rPr>
        <w:t xml:space="preserve">is </w:t>
      </w:r>
      <w:r w:rsidR="00F079C4">
        <w:rPr>
          <w:rFonts w:asciiTheme="minorBidi" w:hAnsiTheme="minorBidi"/>
          <w:sz w:val="24"/>
          <w:szCs w:val="24"/>
        </w:rPr>
        <w:t>that</w:t>
      </w:r>
      <w:r>
        <w:rPr>
          <w:rFonts w:asciiTheme="minorBidi" w:hAnsiTheme="minorBidi"/>
          <w:sz w:val="24"/>
          <w:szCs w:val="24"/>
        </w:rPr>
        <w:t xml:space="preserve"> statins were analyzed as one group.</w:t>
      </w:r>
      <w:r w:rsidR="00F079C4">
        <w:rPr>
          <w:rFonts w:asciiTheme="minorBidi" w:hAnsiTheme="minorBidi"/>
          <w:sz w:val="24"/>
          <w:szCs w:val="24"/>
        </w:rPr>
        <w:t xml:space="preserve"> There are in-vitro studies demonstrating that hydrophobic </w:t>
      </w:r>
      <w:r w:rsidR="00F079C4" w:rsidRPr="00255FEA">
        <w:rPr>
          <w:rFonts w:asciiTheme="minorBidi" w:hAnsiTheme="minorBidi"/>
          <w:sz w:val="24"/>
          <w:szCs w:val="24"/>
        </w:rPr>
        <w:t>statins may be more effective</w:t>
      </w:r>
      <w:r w:rsidR="00F079C4">
        <w:rPr>
          <w:rFonts w:asciiTheme="minorBidi" w:hAnsiTheme="minorBidi"/>
          <w:sz w:val="24"/>
          <w:szCs w:val="24"/>
        </w:rPr>
        <w:t xml:space="preserve"> </w:t>
      </w:r>
      <w:r w:rsidR="00F079C4" w:rsidRPr="00255FEA">
        <w:rPr>
          <w:rFonts w:asciiTheme="minorBidi" w:hAnsiTheme="minorBidi"/>
          <w:sz w:val="24"/>
          <w:szCs w:val="24"/>
        </w:rPr>
        <w:t xml:space="preserve">at suppressing micrometastatic outgrowth </w:t>
      </w:r>
      <w:r w:rsidR="00F079C4">
        <w:rPr>
          <w:rFonts w:asciiTheme="minorBidi" w:hAnsiTheme="minorBidi"/>
          <w:sz w:val="24"/>
          <w:szCs w:val="24"/>
        </w:rPr>
        <w:t xml:space="preserve">due to </w:t>
      </w:r>
      <w:r w:rsidR="00F079C4" w:rsidRPr="00255FEA">
        <w:rPr>
          <w:rFonts w:asciiTheme="minorBidi" w:hAnsiTheme="minorBidi"/>
          <w:sz w:val="24"/>
          <w:szCs w:val="24"/>
        </w:rPr>
        <w:t>increased uptake into cancer cells</w:t>
      </w:r>
      <w:hyperlink w:anchor="_ENREF_29" w:tooltip="Beckwitt, 2018 #53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&lt;EndNote&gt;&lt;Cite&gt;&lt;Author&gt;Beckwitt&lt;/Author&gt;&lt;Year&gt;2018&lt;/Year&gt;&lt;RecNum&gt;53&lt;/RecNum&gt;&lt;DisplayText&gt;&lt;style face="superscript"&gt;29&lt;/style&gt;&lt;/DisplayText&gt;&lt;record&gt;&lt;rec-number&gt;53&lt;/rec-number&gt;&lt;foreign-keys&gt;&lt;key app="EN" db-id="x5059z2d4zr9tjeaedux22a5zpzaz2xttdaa"&gt;53&lt;/key&gt;&lt;/foreign-keys&gt;&lt;ref-type name="Journal Article"&gt;17&lt;/ref-type&gt;&lt;contributors&gt;&lt;authors&gt;&lt;author&gt;Beckwitt, C. H.&lt;/author&gt;&lt;author&gt;Shiraha, K.&lt;/author&gt;&lt;author&gt;Wells, A.&lt;/author&gt;&lt;/authors&gt;&lt;/contributors&gt;&lt;auth-address&gt;Pathology, University of Pittsburgh, Pittsburgh, PA, United States of America.&amp;#xD;The University of Pittsburgh Cancer Institute, University of Pittsburgh, Pittsburgh, PA, United States of America.&amp;#xD;Pittsburgh VA Health System, Pittsburgh, PA, United States of America.&lt;/auth-address&gt;&lt;titles&gt;&lt;title&gt;Lipophilic statins limit cancer cell growth and survival, via involvement of Akt signaling&lt;/title&gt;&lt;/titles&gt;&lt;pages&gt;e0197422&lt;/pages&gt;&lt;volume&gt;13&lt;/volume&gt;&lt;number&gt;5&lt;/number&gt;&lt;dates&gt;&lt;year&gt;2018&lt;/year&gt;&lt;/dates&gt;&lt;isbn&gt;1932-6203&lt;/isbn&gt;&lt;accession-num&gt;29763460&lt;/accession-num&gt;&lt;urls&gt;&lt;/urls&gt;&lt;electronic-resource-num&gt;10.1371/journal.pone.0197422&lt;/electronic-resource-num&gt;&lt;remote-database-provider&gt;Nlm&lt;/remote-database-provider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29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079C4">
        <w:rPr>
          <w:rFonts w:asciiTheme="minorBidi" w:hAnsiTheme="minorBidi"/>
          <w:sz w:val="24"/>
          <w:szCs w:val="24"/>
        </w:rPr>
        <w:t>. However, the only prospective randomized controlled trial comparing a hydrophobic statin (atorvastatin) to placebo before radical prostatectomy did not demonstrate</w:t>
      </w:r>
      <w:r w:rsidR="00F079C4" w:rsidRPr="007C07DF">
        <w:rPr>
          <w:rFonts w:asciiTheme="minorBidi" w:hAnsiTheme="minorBidi"/>
          <w:sz w:val="24"/>
          <w:szCs w:val="24"/>
        </w:rPr>
        <w:t xml:space="preserve"> </w:t>
      </w:r>
      <w:r w:rsidR="00410CFF">
        <w:rPr>
          <w:rFonts w:asciiTheme="minorBidi" w:hAnsiTheme="minorBidi"/>
          <w:sz w:val="24"/>
          <w:szCs w:val="24"/>
        </w:rPr>
        <w:t xml:space="preserve">a </w:t>
      </w:r>
      <w:r w:rsidR="00F079C4" w:rsidRPr="007C07DF">
        <w:rPr>
          <w:rFonts w:asciiTheme="minorBidi" w:hAnsiTheme="minorBidi"/>
          <w:sz w:val="24"/>
          <w:szCs w:val="24"/>
        </w:rPr>
        <w:t xml:space="preserve">lower </w:t>
      </w:r>
      <w:r w:rsidR="00F079C4">
        <w:rPr>
          <w:rFonts w:asciiTheme="minorBidi" w:hAnsiTheme="minorBidi"/>
          <w:sz w:val="24"/>
          <w:szCs w:val="24"/>
        </w:rPr>
        <w:t xml:space="preserve">PCa </w:t>
      </w:r>
      <w:r w:rsidR="00F079C4" w:rsidRPr="007C07DF">
        <w:rPr>
          <w:rFonts w:asciiTheme="minorBidi" w:hAnsiTheme="minorBidi"/>
          <w:sz w:val="24"/>
          <w:szCs w:val="24"/>
        </w:rPr>
        <w:t>proliferation rate</w:t>
      </w:r>
      <w:r w:rsidR="00DA6CD6">
        <w:rPr>
          <w:rFonts w:asciiTheme="minorBidi" w:hAnsiTheme="minorBidi"/>
          <w:sz w:val="24"/>
          <w:szCs w:val="24"/>
        </w:rPr>
        <w:t xml:space="preserve"> with atorvastatin</w:t>
      </w:r>
      <w:hyperlink w:anchor="_ENREF_30" w:tooltip="Murtola, 2018 #24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PEVuZE5vdGU+PENpdGU+PEF1dGhvcj5NdXJ0b2xhPC9BdXRob3I+PFllYXI+MjAxODwvWWVhcj48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PEVuZE5vdGU+PENpdGU+PEF1dGhvcj5NdXJ0b2xhPC9BdXRob3I+PFllYXI+MjAxODwvWWVhcj48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30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079C4">
        <w:rPr>
          <w:rFonts w:asciiTheme="minorBidi" w:hAnsiTheme="minorBidi"/>
          <w:sz w:val="24"/>
          <w:szCs w:val="24"/>
        </w:rPr>
        <w:t>.</w:t>
      </w:r>
    </w:p>
    <w:p w14:paraId="5CCB27AA" w14:textId="77777777" w:rsidR="00076EA3" w:rsidRDefault="00E83287" w:rsidP="00076EA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E913FB">
        <w:rPr>
          <w:rFonts w:asciiTheme="minorBidi" w:hAnsiTheme="minorBidi"/>
          <w:sz w:val="24"/>
          <w:szCs w:val="24"/>
        </w:rPr>
        <w:t xml:space="preserve">     The differences in the ple</w:t>
      </w:r>
      <w:r w:rsidR="00410CFF">
        <w:rPr>
          <w:rFonts w:asciiTheme="minorBidi" w:hAnsiTheme="minorBidi"/>
          <w:sz w:val="24"/>
          <w:szCs w:val="24"/>
        </w:rPr>
        <w:t>i</w:t>
      </w:r>
      <w:r w:rsidR="00E913FB">
        <w:rPr>
          <w:rFonts w:asciiTheme="minorBidi" w:hAnsiTheme="minorBidi"/>
          <w:sz w:val="24"/>
          <w:szCs w:val="24"/>
        </w:rPr>
        <w:t xml:space="preserve">otropic effects between hydrophilic and hydrophobic statins are most likely caused by the </w:t>
      </w:r>
      <w:r w:rsidR="00A13862">
        <w:rPr>
          <w:rFonts w:asciiTheme="minorBidi" w:hAnsiTheme="minorBidi"/>
          <w:sz w:val="24"/>
          <w:szCs w:val="24"/>
        </w:rPr>
        <w:t>inequality</w:t>
      </w:r>
      <w:r w:rsidR="00E913FB">
        <w:rPr>
          <w:rFonts w:asciiTheme="minorBidi" w:hAnsiTheme="minorBidi"/>
          <w:sz w:val="24"/>
          <w:szCs w:val="24"/>
        </w:rPr>
        <w:t xml:space="preserve"> in</w:t>
      </w:r>
      <w:r w:rsidR="0068587B">
        <w:rPr>
          <w:rFonts w:asciiTheme="minorBidi" w:hAnsiTheme="minorBidi"/>
          <w:sz w:val="24"/>
          <w:szCs w:val="24"/>
        </w:rPr>
        <w:t xml:space="preserve"> their</w:t>
      </w:r>
      <w:r w:rsidR="00E913FB">
        <w:rPr>
          <w:rFonts w:asciiTheme="minorBidi" w:hAnsiTheme="minorBidi"/>
          <w:sz w:val="24"/>
          <w:szCs w:val="24"/>
        </w:rPr>
        <w:t xml:space="preserve"> lipophilicity, </w:t>
      </w:r>
      <w:r w:rsidR="00D63CD7">
        <w:rPr>
          <w:rFonts w:asciiTheme="minorBidi" w:hAnsiTheme="minorBidi"/>
          <w:sz w:val="24"/>
          <w:szCs w:val="24"/>
        </w:rPr>
        <w:t>caused by the</w:t>
      </w:r>
      <w:r w:rsidR="00E913FB">
        <w:rPr>
          <w:rFonts w:asciiTheme="minorBidi" w:hAnsiTheme="minorBidi"/>
          <w:sz w:val="24"/>
          <w:szCs w:val="24"/>
        </w:rPr>
        <w:t xml:space="preserve"> presence or absence of polar moieties on their main hydrophobic structure</w:t>
      </w:r>
      <w:hyperlink w:anchor="_ENREF_31" w:tooltip="Bonsu, 2013 #40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&lt;EndNote&gt;&lt;Cite&gt;&lt;Author&gt;Bonsu&lt;/Author&gt;&lt;Year&gt;2013&lt;/Year&gt;&lt;RecNum&gt;40&lt;/RecNum&gt;&lt;DisplayText&gt;&lt;style face="superscript"&gt;31&lt;/style&gt;&lt;/DisplayText&gt;&lt;record&gt;&lt;rec-number&gt;40&lt;/rec-number&gt;&lt;foreign-keys&gt;&lt;key app="EN" db-id="x5059z2d4zr9tjeaedux22a5zpzaz2xttdaa"&gt;40&lt;/key&gt;&lt;/foreign-keys&gt;&lt;ref-type name="Journal Article"&gt;17&lt;/ref-type&gt;&lt;contributors&gt;&lt;authors&gt;&lt;author&gt;Bonsu, Kwadwo Osei&lt;/author&gt;&lt;author&gt;Kadirvelu, Amudha&lt;/author&gt;&lt;author&gt;Reidpath, Daniel Diamond&lt;/author&gt;&lt;/authors&gt;&lt;/contributors&gt;&lt;titles&gt;&lt;title&gt;Lipophilic versus hydrophilic statin therapy for heart failure: a protocol for an adjusted indirect comparison meta-analysis&lt;/title&gt;&lt;secondary-title&gt;Systematic Reviews&lt;/secondary-title&gt;&lt;/titles&gt;&lt;periodical&gt;&lt;full-title&gt;Systematic Reviews&lt;/full-title&gt;&lt;/periodical&gt;&lt;pages&gt;22&lt;/pages&gt;&lt;volume&gt;2&lt;/volume&gt;&lt;number&gt;1&lt;/number&gt;&lt;dates&gt;&lt;year&gt;2013&lt;/year&gt;&lt;pub-dates&gt;&lt;date&gt;2013/04/23&lt;/date&gt;&lt;/pub-dates&gt;&lt;/dates&gt;&lt;isbn&gt;2046-4053&lt;/isbn&gt;&lt;urls&gt;&lt;related-urls&gt;&lt;url&gt;https://doi.org/10.1186/2046-4053-2-22&lt;/url&gt;&lt;/related-urls&gt;&lt;/urls&gt;&lt;electronic-resource-num&gt;10.1186/2046-4053-2-22&lt;/electronic-resource-num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31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E913FB">
        <w:rPr>
          <w:rFonts w:asciiTheme="minorBidi" w:hAnsiTheme="minorBidi"/>
          <w:sz w:val="24"/>
          <w:szCs w:val="24"/>
        </w:rPr>
        <w:t>. This</w:t>
      </w:r>
      <w:r w:rsidR="00410CFF">
        <w:rPr>
          <w:rFonts w:asciiTheme="minorBidi" w:hAnsiTheme="minorBidi"/>
          <w:sz w:val="24"/>
          <w:szCs w:val="24"/>
        </w:rPr>
        <w:t>, in turn,</w:t>
      </w:r>
      <w:r w:rsidR="00E913FB">
        <w:rPr>
          <w:rFonts w:asciiTheme="minorBidi" w:hAnsiTheme="minorBidi"/>
          <w:sz w:val="24"/>
          <w:szCs w:val="24"/>
        </w:rPr>
        <w:t xml:space="preserve"> affects</w:t>
      </w:r>
      <w:r w:rsidR="00D63CD7">
        <w:rPr>
          <w:rFonts w:asciiTheme="minorBidi" w:hAnsiTheme="minorBidi"/>
          <w:sz w:val="24"/>
          <w:szCs w:val="24"/>
        </w:rPr>
        <w:t xml:space="preserve"> their</w:t>
      </w:r>
      <w:r w:rsidR="00E913FB">
        <w:rPr>
          <w:rFonts w:asciiTheme="minorBidi" w:hAnsiTheme="minorBidi"/>
          <w:sz w:val="24"/>
          <w:szCs w:val="24"/>
        </w:rPr>
        <w:t xml:space="preserve"> solubility and localization</w:t>
      </w:r>
      <w:r w:rsidR="00410CFF">
        <w:rPr>
          <w:rFonts w:asciiTheme="minorBidi" w:hAnsiTheme="minorBidi"/>
          <w:sz w:val="24"/>
          <w:szCs w:val="24"/>
        </w:rPr>
        <w:t>,</w:t>
      </w:r>
      <w:r w:rsidR="00E913FB">
        <w:rPr>
          <w:rFonts w:asciiTheme="minorBidi" w:hAnsiTheme="minorBidi"/>
          <w:sz w:val="24"/>
          <w:szCs w:val="24"/>
        </w:rPr>
        <w:t xml:space="preserve"> resulting in </w:t>
      </w:r>
      <w:r w:rsidR="00D63CD7">
        <w:rPr>
          <w:rFonts w:asciiTheme="minorBidi" w:hAnsiTheme="minorBidi"/>
          <w:sz w:val="24"/>
          <w:szCs w:val="24"/>
        </w:rPr>
        <w:t xml:space="preserve">significant </w:t>
      </w:r>
      <w:r w:rsidR="00E913FB">
        <w:rPr>
          <w:rFonts w:asciiTheme="minorBidi" w:hAnsiTheme="minorBidi"/>
          <w:sz w:val="24"/>
          <w:szCs w:val="24"/>
        </w:rPr>
        <w:t xml:space="preserve">metabolic </w:t>
      </w:r>
      <w:r w:rsidR="00D63CD7">
        <w:rPr>
          <w:rFonts w:asciiTheme="minorBidi" w:hAnsiTheme="minorBidi"/>
          <w:sz w:val="24"/>
          <w:szCs w:val="24"/>
        </w:rPr>
        <w:t>changes</w:t>
      </w:r>
      <w:hyperlink w:anchor="_ENREF_32" w:tooltip="Mason, 2005 #41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&lt;EndNote&gt;&lt;Cite&gt;&lt;Author&gt;Mason&lt;/Author&gt;&lt;Year&gt;2005&lt;/Year&gt;&lt;RecNum&gt;41&lt;/RecNum&gt;&lt;DisplayText&gt;&lt;style face="superscript"&gt;32&lt;/style&gt;&lt;/DisplayText&gt;&lt;record&gt;&lt;rec-number&gt;41&lt;/rec-number&gt;&lt;foreign-keys&gt;&lt;key app="EN" db-id="x5059z2d4zr9tjeaedux22a5zpzaz2xttdaa"&gt;41&lt;/key&gt;&lt;/foreign-keys&gt;&lt;ref-type name="Journal Article"&gt;17&lt;/ref-type&gt;&lt;contributors&gt;&lt;authors&gt;&lt;author&gt;Mason, R. Preston&lt;/author&gt;&lt;author&gt;Walter, Mary F.&lt;/author&gt;&lt;author&gt;Day, Charles A.&lt;/author&gt;&lt;author&gt;Jacob, Robert F.&lt;/author&gt;&lt;/authors&gt;&lt;/contributors&gt;&lt;titles&gt;&lt;title&gt;Intermolecular Differences of 3-Hydroxy-3-Methylglutaryl Coenzyme A Reductase Inhibitors Contribute to Distinct Pharmacologic and Pleiotropic Actions&lt;/title&gt;&lt;secondary-title&gt;American Journal of Cardiology&lt;/secondary-title&gt;&lt;/titles&gt;&lt;periodical&gt;&lt;full-title&gt;American Journal of Cardiology&lt;/full-title&gt;&lt;/periodical&gt;&lt;pages&gt;11-23&lt;/pages&gt;&lt;volume&gt;96&lt;/volume&gt;&lt;number&gt;5&lt;/number&gt;&lt;dates&gt;&lt;year&gt;2005&lt;/year&gt;&lt;/dates&gt;&lt;publisher&gt;Elsevier&lt;/publisher&gt;&lt;isbn&gt;0002-9149&lt;/isbn&gt;&lt;urls&gt;&lt;related-urls&gt;&lt;url&gt;https://doi.org/10.1016/j.amjcard.2005.06.008&lt;/url&gt;&lt;/related-urls&gt;&lt;/urls&gt;&lt;electronic-resource-num&gt;10.1016/j.amjcard.2005.06.008&lt;/electronic-resource-num&gt;&lt;access-date&gt;2019/07/06&lt;/access-dat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32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E913FB">
        <w:rPr>
          <w:rFonts w:asciiTheme="minorBidi" w:hAnsiTheme="minorBidi"/>
          <w:sz w:val="24"/>
          <w:szCs w:val="24"/>
        </w:rPr>
        <w:t xml:space="preserve">. </w:t>
      </w:r>
      <w:r w:rsidR="00E913FB">
        <w:rPr>
          <w:rFonts w:asciiTheme="minorBidi" w:hAnsiTheme="minorBidi"/>
          <w:sz w:val="24"/>
          <w:szCs w:val="24"/>
        </w:rPr>
        <w:lastRenderedPageBreak/>
        <w:t xml:space="preserve">While hydrophobic statins passively diffuse into cells and are widely distributed throughout various tissues, hydrophilic statins are hepato-specific, and employ carrier-mediated mechanisms for </w:t>
      </w:r>
      <w:r w:rsidR="003B5361">
        <w:rPr>
          <w:rFonts w:asciiTheme="minorBidi" w:hAnsiTheme="minorBidi"/>
          <w:sz w:val="24"/>
          <w:szCs w:val="24"/>
        </w:rPr>
        <w:t xml:space="preserve">hepatic </w:t>
      </w:r>
      <w:r w:rsidR="00E913FB">
        <w:rPr>
          <w:rFonts w:asciiTheme="minorBidi" w:hAnsiTheme="minorBidi"/>
          <w:sz w:val="24"/>
          <w:szCs w:val="24"/>
        </w:rPr>
        <w:t>cell uptake</w:t>
      </w:r>
      <w:hyperlink w:anchor="_ENREF_33" w:tooltip="Schachter, 2005 #42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&lt;EndNote&gt;&lt;Cite&gt;&lt;Author&gt;Schachter&lt;/Author&gt;&lt;Year&gt;2005&lt;/Year&gt;&lt;RecNum&gt;42&lt;/RecNum&gt;&lt;DisplayText&gt;&lt;style face="superscript"&gt;33&lt;/style&gt;&lt;/DisplayText&gt;&lt;record&gt;&lt;rec-number&gt;42&lt;/rec-number&gt;&lt;foreign-keys&gt;&lt;key app="EN" db-id="x5059z2d4zr9tjeaedux22a5zpzaz2xttdaa"&gt;42&lt;/key&gt;&lt;/foreign-keys&gt;&lt;ref-type name="Journal Article"&gt;17&lt;/ref-type&gt;&lt;contributors&gt;&lt;authors&gt;&lt;author&gt;Schachter, Michael&lt;/author&gt;&lt;/authors&gt;&lt;/contributors&gt;&lt;titles&gt;&lt;title&gt;Chemical, pharmacokinetic and pharmacodynamic properties of statins: an update&lt;/title&gt;&lt;secondary-title&gt;Fundamental &amp;amp; Clinical Pharmacology&lt;/secondary-title&gt;&lt;/titles&gt;&lt;periodical&gt;&lt;full-title&gt;Fundamental &amp;amp; Clinical Pharmacology&lt;/full-title&gt;&lt;/periodical&gt;&lt;pages&gt;117-125&lt;/pages&gt;&lt;volume&gt;19&lt;/volume&gt;&lt;number&gt;1&lt;/number&gt;&lt;dates&gt;&lt;year&gt;2005&lt;/year&gt;&lt;/dates&gt;&lt;isbn&gt;0767-3981&lt;/isbn&gt;&lt;urls&gt;&lt;related-urls&gt;&lt;url&gt;https://onlinelibrary.wiley.com/doi/abs/10.1111/j.1472-8206.2004.00299.x&lt;/url&gt;&lt;/related-urls&gt;&lt;/urls&gt;&lt;electronic-resource-num&gt;10.1111/j.1472-8206.2004.00299.x&lt;/electronic-resource-num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33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B5361">
        <w:rPr>
          <w:rFonts w:asciiTheme="minorBidi" w:hAnsiTheme="minorBidi"/>
          <w:sz w:val="24"/>
          <w:szCs w:val="24"/>
        </w:rPr>
        <w:t xml:space="preserve">, </w:t>
      </w:r>
      <w:r w:rsidR="00E913FB">
        <w:rPr>
          <w:rFonts w:asciiTheme="minorBidi" w:hAnsiTheme="minorBidi"/>
          <w:sz w:val="24"/>
          <w:szCs w:val="24"/>
        </w:rPr>
        <w:t>using the organic anion transport</w:t>
      </w:r>
      <w:r w:rsidR="00B71B84">
        <w:rPr>
          <w:rFonts w:asciiTheme="minorBidi" w:hAnsiTheme="minorBidi"/>
          <w:sz w:val="24"/>
          <w:szCs w:val="24"/>
        </w:rPr>
        <w:t>ers</w:t>
      </w:r>
      <w:r w:rsidR="00E913FB">
        <w:rPr>
          <w:rFonts w:asciiTheme="minorBidi" w:hAnsiTheme="minorBidi"/>
          <w:sz w:val="24"/>
          <w:szCs w:val="24"/>
        </w:rPr>
        <w:t xml:space="preserve"> (OAT)</w:t>
      </w:r>
      <w:hyperlink w:anchor="_ENREF_9" w:tooltip="Fong, 2014 #23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PEVuZE5vdGU+PENpdGU+PEF1dGhvcj5Gb25nPC9BdXRob3I+PFllYXI+MjAxNDwvWWVhcj48UmVj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PEVuZE5vdGU+PENpdGU+PEF1dGhvcj5Gb25nPC9BdXRob3I+PFllYXI+MjAxNDwvWWVhcj48UmVj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347E4B">
          <w:rPr>
            <w:rFonts w:asciiTheme="minorBidi" w:hAnsiTheme="minorBidi"/>
            <w:noProof/>
            <w:sz w:val="24"/>
            <w:szCs w:val="24"/>
            <w:vertAlign w:val="superscript"/>
          </w:rPr>
          <w:t>9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E913FB">
        <w:rPr>
          <w:rFonts w:asciiTheme="minorBidi" w:hAnsiTheme="minorBidi"/>
          <w:sz w:val="24"/>
          <w:szCs w:val="24"/>
        </w:rPr>
        <w:t>.</w:t>
      </w:r>
      <w:r w:rsidR="005A15C8">
        <w:rPr>
          <w:rFonts w:asciiTheme="minorBidi" w:hAnsiTheme="minorBidi"/>
          <w:sz w:val="24"/>
          <w:szCs w:val="24"/>
        </w:rPr>
        <w:t xml:space="preserve"> </w:t>
      </w:r>
      <w:r w:rsidR="00E913FB">
        <w:rPr>
          <w:rFonts w:asciiTheme="minorBidi" w:hAnsiTheme="minorBidi"/>
          <w:sz w:val="24"/>
          <w:szCs w:val="24"/>
        </w:rPr>
        <w:t xml:space="preserve"> </w:t>
      </w:r>
      <w:r w:rsidR="00D63CD7">
        <w:rPr>
          <w:rFonts w:asciiTheme="minorBidi" w:hAnsiTheme="minorBidi"/>
          <w:sz w:val="24"/>
          <w:szCs w:val="24"/>
        </w:rPr>
        <w:t>OATs</w:t>
      </w:r>
      <w:r w:rsidR="005A15C8">
        <w:rPr>
          <w:rFonts w:asciiTheme="minorBidi" w:hAnsiTheme="minorBidi"/>
          <w:sz w:val="24"/>
          <w:szCs w:val="24"/>
        </w:rPr>
        <w:t xml:space="preserve"> normally transport endogenous substrates</w:t>
      </w:r>
      <w:r w:rsidR="005A15C8" w:rsidRPr="005A15C8">
        <w:rPr>
          <w:rFonts w:asciiTheme="minorBidi" w:hAnsiTheme="minorBidi"/>
          <w:sz w:val="24"/>
          <w:szCs w:val="24"/>
        </w:rPr>
        <w:t xml:space="preserve"> such as</w:t>
      </w:r>
      <w:r w:rsidR="005A15C8">
        <w:rPr>
          <w:rFonts w:asciiTheme="minorBidi" w:hAnsiTheme="minorBidi"/>
          <w:sz w:val="24"/>
          <w:szCs w:val="24"/>
        </w:rPr>
        <w:t xml:space="preserve"> </w:t>
      </w:r>
      <w:r w:rsidR="005A15C8" w:rsidRPr="005A15C8">
        <w:rPr>
          <w:rFonts w:asciiTheme="minorBidi" w:hAnsiTheme="minorBidi"/>
          <w:sz w:val="24"/>
          <w:szCs w:val="24"/>
        </w:rPr>
        <w:t>steroids, hormones</w:t>
      </w:r>
      <w:r w:rsidR="00410CFF">
        <w:rPr>
          <w:rFonts w:asciiTheme="minorBidi" w:hAnsiTheme="minorBidi"/>
          <w:sz w:val="24"/>
          <w:szCs w:val="24"/>
        </w:rPr>
        <w:t>,</w:t>
      </w:r>
      <w:r w:rsidR="005A15C8" w:rsidRPr="005A15C8">
        <w:rPr>
          <w:rFonts w:asciiTheme="minorBidi" w:hAnsiTheme="minorBidi"/>
          <w:sz w:val="24"/>
          <w:szCs w:val="24"/>
        </w:rPr>
        <w:t xml:space="preserve"> and neurotransmitters</w:t>
      </w:r>
      <w:r w:rsidR="005A15C8">
        <w:rPr>
          <w:rFonts w:asciiTheme="minorBidi" w:hAnsiTheme="minorBidi"/>
          <w:sz w:val="24"/>
          <w:szCs w:val="24"/>
        </w:rPr>
        <w:t>, but</w:t>
      </w:r>
      <w:r w:rsidR="005A15C8" w:rsidRPr="005A15C8">
        <w:rPr>
          <w:rFonts w:asciiTheme="minorBidi" w:hAnsiTheme="minorBidi"/>
          <w:sz w:val="24"/>
          <w:szCs w:val="24"/>
        </w:rPr>
        <w:t xml:space="preserve"> </w:t>
      </w:r>
      <w:r w:rsidR="00D63CD7">
        <w:rPr>
          <w:rFonts w:asciiTheme="minorBidi" w:hAnsiTheme="minorBidi"/>
          <w:sz w:val="24"/>
          <w:szCs w:val="24"/>
        </w:rPr>
        <w:t xml:space="preserve">can also transport </w:t>
      </w:r>
      <w:r w:rsidR="005A15C8" w:rsidRPr="005A15C8">
        <w:rPr>
          <w:rFonts w:asciiTheme="minorBidi" w:hAnsiTheme="minorBidi"/>
          <w:sz w:val="24"/>
          <w:szCs w:val="24"/>
        </w:rPr>
        <w:t>numerous drugs, including</w:t>
      </w:r>
      <w:r w:rsidR="005A15C8">
        <w:rPr>
          <w:rFonts w:asciiTheme="minorBidi" w:hAnsiTheme="minorBidi"/>
          <w:sz w:val="24"/>
          <w:szCs w:val="24"/>
        </w:rPr>
        <w:t xml:space="preserve"> </w:t>
      </w:r>
      <w:r w:rsidR="00B71B84">
        <w:rPr>
          <w:rFonts w:asciiTheme="minorBidi" w:hAnsiTheme="minorBidi"/>
          <w:sz w:val="24"/>
          <w:szCs w:val="24"/>
        </w:rPr>
        <w:t xml:space="preserve">hydrophilic </w:t>
      </w:r>
      <w:r w:rsidR="005A15C8" w:rsidRPr="005A15C8">
        <w:rPr>
          <w:rFonts w:asciiTheme="minorBidi" w:hAnsiTheme="minorBidi"/>
          <w:sz w:val="24"/>
          <w:szCs w:val="24"/>
        </w:rPr>
        <w:t>statins, antivirals, antibiotics and anticancer drugs</w:t>
      </w:r>
      <w:hyperlink w:anchor="_ENREF_34" w:tooltip="Roth, 2012 #51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&lt;EndNote&gt;&lt;Cite&gt;&lt;Author&gt;Roth&lt;/Author&gt;&lt;Year&gt;2012&lt;/Year&gt;&lt;RecNum&gt;51&lt;/RecNum&gt;&lt;DisplayText&gt;&lt;style face="superscript"&gt;34&lt;/style&gt;&lt;/DisplayText&gt;&lt;record&gt;&lt;rec-number&gt;51&lt;/rec-number&gt;&lt;foreign-keys&gt;&lt;key app="EN" db-id="x5059z2d4zr9tjeaedux22a5zpzaz2xttdaa"&gt;51&lt;/key&gt;&lt;/foreign-keys&gt;&lt;ref-type name="Journal Article"&gt;17&lt;/ref-type&gt;&lt;contributors&gt;&lt;authors&gt;&lt;author&gt;Roth, M.&lt;/author&gt;&lt;author&gt;Obaidat, A.&lt;/author&gt;&lt;author&gt;Hagenbuch, B.&lt;/author&gt;&lt;/authors&gt;&lt;/contributors&gt;&lt;auth-address&gt;Department of Pharmacology, Toxicology and Therapeutics, The University of Kansas Medical Center, Kansas City, KS 66160, USA.&lt;/auth-address&gt;&lt;titles&gt;&lt;title&gt;OATPs, OATs and OCTs: the organic anion and cation transporters of the SLCO and SLC22A gene superfamilies&lt;/title&gt;&lt;secondary-title&gt;Br J Pharmacol&lt;/secondary-title&gt;&lt;alt-title&gt;British journal of pharmacology&lt;/alt-title&gt;&lt;/titles&gt;&lt;periodical&gt;&lt;full-title&gt;Br J Pharmacol&lt;/full-title&gt;&lt;abbr-1&gt;British journal of pharmacology&lt;/abbr-1&gt;&lt;/periodical&gt;&lt;alt-periodical&gt;&lt;full-title&gt;Br J Pharmacol&lt;/full-title&gt;&lt;abbr-1&gt;British journal of pharmacology&lt;/abbr-1&gt;&lt;/alt-periodical&gt;&lt;pages&gt;1260-87&lt;/pages&gt;&lt;volume&gt;165&lt;/volume&gt;&lt;number&gt;5&lt;/number&gt;&lt;edition&gt;2011/10/22&lt;/edition&gt;&lt;keywords&gt;&lt;keyword&gt;Animals&lt;/keyword&gt;&lt;keyword&gt;Biological Transport&lt;/keyword&gt;&lt;keyword&gt;Cation Transport Proteins/*genetics/*metabolism&lt;/keyword&gt;&lt;keyword&gt;Humans&lt;/keyword&gt;&lt;keyword&gt;Organic Anion Transporters/*genetics/*metabolism&lt;/keyword&gt;&lt;keyword&gt;Pharmaceutical Preparations/*metabolism&lt;/keyword&gt;&lt;/keywords&gt;&lt;dates&gt;&lt;year&gt;2012&lt;/year&gt;&lt;pub-dates&gt;&lt;date&gt;Mar&lt;/date&gt;&lt;/pub-dates&gt;&lt;/dates&gt;&lt;isbn&gt;0007-1188&lt;/isbn&gt;&lt;accession-num&gt;22013971&lt;/accession-num&gt;&lt;urls&gt;&lt;/urls&gt;&lt;custom2&gt;Pmc3372714&lt;/custom2&gt;&lt;electronic-resource-num&gt;10.1111/j.1476-5381.2011.01724.x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34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5A15C8">
        <w:rPr>
          <w:rFonts w:asciiTheme="minorBidi" w:hAnsiTheme="minorBidi"/>
          <w:sz w:val="24"/>
          <w:szCs w:val="24"/>
        </w:rPr>
        <w:t>. S</w:t>
      </w:r>
      <w:r w:rsidR="00AA0C94">
        <w:rPr>
          <w:rFonts w:asciiTheme="minorBidi" w:hAnsiTheme="minorBidi"/>
          <w:sz w:val="24"/>
          <w:szCs w:val="24"/>
        </w:rPr>
        <w:t xml:space="preserve">everal OATs </w:t>
      </w:r>
      <w:r w:rsidR="00410CFF">
        <w:rPr>
          <w:rFonts w:asciiTheme="minorBidi" w:hAnsiTheme="minorBidi"/>
          <w:sz w:val="24"/>
          <w:szCs w:val="24"/>
        </w:rPr>
        <w:t>ar</w:t>
      </w:r>
      <w:r w:rsidR="008B3A49">
        <w:rPr>
          <w:rFonts w:asciiTheme="minorBidi" w:hAnsiTheme="minorBidi"/>
          <w:sz w:val="24"/>
          <w:szCs w:val="24"/>
        </w:rPr>
        <w:t>e no</w:t>
      </w:r>
      <w:r w:rsidR="00D63CD7">
        <w:rPr>
          <w:rFonts w:asciiTheme="minorBidi" w:hAnsiTheme="minorBidi"/>
          <w:sz w:val="24"/>
          <w:szCs w:val="24"/>
        </w:rPr>
        <w:t xml:space="preserve">t exclusive </w:t>
      </w:r>
      <w:r w:rsidR="00A13862">
        <w:rPr>
          <w:rFonts w:asciiTheme="minorBidi" w:hAnsiTheme="minorBidi"/>
          <w:sz w:val="24"/>
          <w:szCs w:val="24"/>
        </w:rPr>
        <w:t>to</w:t>
      </w:r>
      <w:r w:rsidR="00D63CD7">
        <w:rPr>
          <w:rFonts w:asciiTheme="minorBidi" w:hAnsiTheme="minorBidi"/>
          <w:sz w:val="24"/>
          <w:szCs w:val="24"/>
        </w:rPr>
        <w:t xml:space="preserve"> the </w:t>
      </w:r>
      <w:r w:rsidR="008B3A49">
        <w:rPr>
          <w:rFonts w:asciiTheme="minorBidi" w:hAnsiTheme="minorBidi"/>
          <w:sz w:val="24"/>
          <w:szCs w:val="24"/>
        </w:rPr>
        <w:t>liver</w:t>
      </w:r>
      <w:r w:rsidR="00D63CD7">
        <w:rPr>
          <w:rFonts w:asciiTheme="minorBidi" w:hAnsiTheme="minorBidi"/>
          <w:sz w:val="24"/>
          <w:szCs w:val="24"/>
        </w:rPr>
        <w:t xml:space="preserve"> </w:t>
      </w:r>
      <w:r w:rsidR="008B3A49">
        <w:rPr>
          <w:rFonts w:asciiTheme="minorBidi" w:hAnsiTheme="minorBidi"/>
          <w:sz w:val="24"/>
          <w:szCs w:val="24"/>
        </w:rPr>
        <w:t>and</w:t>
      </w:r>
      <w:r w:rsidR="00AA0C94">
        <w:rPr>
          <w:rFonts w:asciiTheme="minorBidi" w:hAnsiTheme="minorBidi"/>
          <w:sz w:val="24"/>
          <w:szCs w:val="24"/>
        </w:rPr>
        <w:t xml:space="preserve"> </w:t>
      </w:r>
      <w:r w:rsidR="00A13862">
        <w:rPr>
          <w:rFonts w:asciiTheme="minorBidi" w:hAnsiTheme="minorBidi"/>
          <w:sz w:val="24"/>
          <w:szCs w:val="24"/>
        </w:rPr>
        <w:t>can be found</w:t>
      </w:r>
      <w:r w:rsidR="00AA0C94">
        <w:rPr>
          <w:rFonts w:asciiTheme="minorBidi" w:hAnsiTheme="minorBidi"/>
          <w:sz w:val="24"/>
          <w:szCs w:val="24"/>
        </w:rPr>
        <w:t xml:space="preserve"> in </w:t>
      </w:r>
      <w:r w:rsidR="00D63CD7">
        <w:rPr>
          <w:rFonts w:asciiTheme="minorBidi" w:hAnsiTheme="minorBidi"/>
          <w:sz w:val="24"/>
          <w:szCs w:val="24"/>
        </w:rPr>
        <w:t>the</w:t>
      </w:r>
      <w:r w:rsidR="00AA0C94">
        <w:rPr>
          <w:rFonts w:asciiTheme="minorBidi" w:hAnsiTheme="minorBidi"/>
          <w:sz w:val="24"/>
          <w:szCs w:val="24"/>
        </w:rPr>
        <w:t xml:space="preserve"> </w:t>
      </w:r>
      <w:r w:rsidR="00AA0C94" w:rsidRPr="00AA0C94">
        <w:rPr>
          <w:rFonts w:asciiTheme="minorBidi" w:hAnsiTheme="minorBidi"/>
          <w:sz w:val="24"/>
          <w:szCs w:val="24"/>
        </w:rPr>
        <w:t>brain, colon, heart, kidney, lung, ovary</w:t>
      </w:r>
      <w:r w:rsidR="00AA0C94">
        <w:rPr>
          <w:rFonts w:asciiTheme="minorBidi" w:hAnsiTheme="minorBidi"/>
          <w:sz w:val="24"/>
          <w:szCs w:val="24"/>
        </w:rPr>
        <w:t>, pancreas and prostate</w:t>
      </w:r>
      <w:hyperlink w:anchor="_ENREF_35" w:tooltip="Schuster, 2002 #49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&lt;EndNote&gt;&lt;Cite&gt;&lt;Author&gt;Schuster&lt;/Author&gt;&lt;Year&gt;2002&lt;/Year&gt;&lt;RecNum&gt;49&lt;/RecNum&gt;&lt;DisplayText&gt;&lt;style face="superscript"&gt;35&lt;/style&gt;&lt;/DisplayText&gt;&lt;record&gt;&lt;rec-number&gt;49&lt;/rec-number&gt;&lt;foreign-keys&gt;&lt;key app="EN" db-id="x5059z2d4zr9tjeaedux22a5zpzaz2xttdaa"&gt;49&lt;/key&gt;&lt;/foreign-keys&gt;&lt;ref-type name="Journal Article"&gt;17&lt;/ref-type&gt;&lt;contributors&gt;&lt;authors&gt;&lt;author&gt;Schuster, V. L.&lt;/author&gt;&lt;/authors&gt;&lt;/contributors&gt;&lt;auth-address&gt;Departments of Medicine and Physiology &amp;amp; Biophysics, Albert Einstein College of Medicine, Bronx, NY 10461, USA. schuster@aecom.yu.edu&lt;/auth-address&gt;&lt;titles&gt;&lt;title&gt;Prostaglandin transport&lt;/title&gt;&lt;secondary-title&gt;Prostaglandins Other Lipid Mediat&lt;/secondary-title&gt;&lt;alt-title&gt;Prostaglandins &amp;amp; other lipid mediators&lt;/alt-title&gt;&lt;/titles&gt;&lt;periodical&gt;&lt;full-title&gt;Prostaglandins Other Lipid Mediat&lt;/full-title&gt;&lt;abbr-1&gt;Prostaglandins &amp;amp; other lipid mediators&lt;/abbr-1&gt;&lt;/periodical&gt;&lt;alt-periodical&gt;&lt;full-title&gt;Prostaglandins Other Lipid Mediat&lt;/full-title&gt;&lt;abbr-1&gt;Prostaglandins &amp;amp; other lipid mediators&lt;/abbr-1&gt;&lt;/alt-periodical&gt;&lt;pages&gt;633-47&lt;/pages&gt;&lt;volume&gt;68-69&lt;/volume&gt;&lt;edition&gt;2002/11/16&lt;/edition&gt;&lt;keywords&gt;&lt;keyword&gt;Animals&lt;/keyword&gt;&lt;keyword&gt;Antiporters/genetics/*metabolism&lt;/keyword&gt;&lt;keyword&gt;Biological Transport&lt;/keyword&gt;&lt;keyword&gt;Cell Polarity&lt;/keyword&gt;&lt;keyword&gt;DNA-Binding Proteins/genetics/*metabolism&lt;/keyword&gt;&lt;keyword&gt;Humans&lt;/keyword&gt;&lt;keyword&gt;Organic Anion Transporters&lt;/keyword&gt;&lt;keyword&gt;Prostaglandins/*metabolism&lt;/keyword&gt;&lt;keyword&gt;Signal Transduction/physiology&lt;/keyword&gt;&lt;/keywords&gt;&lt;dates&gt;&lt;year&gt;2002&lt;/year&gt;&lt;pub-dates&gt;&lt;date&gt;Aug&lt;/date&gt;&lt;/pub-dates&gt;&lt;/dates&gt;&lt;isbn&gt;1098-8823 (Print)&amp;#xD;1098-8823&lt;/isbn&gt;&lt;accession-num&gt;12432949&lt;/accession-num&gt;&lt;urls&gt;&lt;/urls&gt;&lt;remote-database-provider&gt;Nlm&lt;/remote-database-provider&gt;&lt;language&gt;eng&lt;/language&gt;&lt;/record&gt;&lt;/Cite&gt;&lt;/EndNote&gt;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35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AA0C94">
        <w:rPr>
          <w:rFonts w:asciiTheme="minorBidi" w:hAnsiTheme="minorBidi"/>
          <w:sz w:val="24"/>
          <w:szCs w:val="24"/>
        </w:rPr>
        <w:t>.</w:t>
      </w:r>
      <w:r w:rsidR="006624AF">
        <w:rPr>
          <w:rFonts w:asciiTheme="minorBidi" w:hAnsiTheme="minorBidi"/>
          <w:sz w:val="24"/>
          <w:szCs w:val="24"/>
        </w:rPr>
        <w:t xml:space="preserve"> </w:t>
      </w:r>
      <w:r w:rsidR="005A15C8">
        <w:rPr>
          <w:rFonts w:asciiTheme="minorBidi" w:hAnsiTheme="minorBidi"/>
          <w:sz w:val="24"/>
          <w:szCs w:val="24"/>
        </w:rPr>
        <w:t>Additionally, m</w:t>
      </w:r>
      <w:r w:rsidR="006624AF" w:rsidRPr="006624AF">
        <w:rPr>
          <w:rFonts w:asciiTheme="minorBidi" w:hAnsiTheme="minorBidi"/>
          <w:sz w:val="24"/>
          <w:szCs w:val="24"/>
        </w:rPr>
        <w:t>any cancer tissues</w:t>
      </w:r>
      <w:r w:rsidR="008B3A49">
        <w:rPr>
          <w:rFonts w:asciiTheme="minorBidi" w:hAnsiTheme="minorBidi"/>
          <w:sz w:val="24"/>
          <w:szCs w:val="24"/>
        </w:rPr>
        <w:t>, including PCa,</w:t>
      </w:r>
      <w:r w:rsidR="006624AF" w:rsidRPr="006624AF">
        <w:rPr>
          <w:rFonts w:asciiTheme="minorBidi" w:hAnsiTheme="minorBidi"/>
          <w:sz w:val="24"/>
          <w:szCs w:val="24"/>
        </w:rPr>
        <w:t xml:space="preserve"> have </w:t>
      </w:r>
      <w:r w:rsidR="008B3A49">
        <w:rPr>
          <w:rFonts w:asciiTheme="minorBidi" w:hAnsiTheme="minorBidi"/>
          <w:sz w:val="24"/>
          <w:szCs w:val="24"/>
        </w:rPr>
        <w:t xml:space="preserve">abnormal </w:t>
      </w:r>
      <w:r w:rsidR="006624AF" w:rsidRPr="006624AF">
        <w:rPr>
          <w:rFonts w:asciiTheme="minorBidi" w:hAnsiTheme="minorBidi"/>
          <w:sz w:val="24"/>
          <w:szCs w:val="24"/>
        </w:rPr>
        <w:t>expression</w:t>
      </w:r>
      <w:r w:rsidR="005A15C8">
        <w:rPr>
          <w:rFonts w:asciiTheme="minorBidi" w:hAnsiTheme="minorBidi"/>
          <w:sz w:val="24"/>
          <w:szCs w:val="24"/>
        </w:rPr>
        <w:t xml:space="preserve"> </w:t>
      </w:r>
      <w:r w:rsidR="006624AF" w:rsidRPr="006624AF">
        <w:rPr>
          <w:rFonts w:asciiTheme="minorBidi" w:hAnsiTheme="minorBidi"/>
          <w:sz w:val="24"/>
          <w:szCs w:val="24"/>
        </w:rPr>
        <w:t xml:space="preserve">of </w:t>
      </w:r>
      <w:r w:rsidR="00D63CD7">
        <w:rPr>
          <w:rFonts w:asciiTheme="minorBidi" w:hAnsiTheme="minorBidi"/>
          <w:sz w:val="24"/>
          <w:szCs w:val="24"/>
        </w:rPr>
        <w:t xml:space="preserve">liver-specific </w:t>
      </w:r>
      <w:r w:rsidR="006624AF" w:rsidRPr="006624AF">
        <w:rPr>
          <w:rFonts w:asciiTheme="minorBidi" w:hAnsiTheme="minorBidi"/>
          <w:sz w:val="24"/>
          <w:szCs w:val="24"/>
        </w:rPr>
        <w:t>OATs</w:t>
      </w:r>
      <w:hyperlink w:anchor="_ENREF_36" w:tooltip="Hamada, 2008 #50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PEVuZE5vdGU+PENpdGU+PEF1dGhvcj5IYW1hZGE8L0F1dGhvcj48WWVhcj4yMDA4PC9ZZWFyPjxS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PEVuZE5vdGU+PENpdGU+PEF1dGhvcj5IYW1hZGE8L0F1dGhvcj48WWVhcj4yMDA4PC9ZZWFyPjxS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36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079C4">
        <w:rPr>
          <w:rFonts w:asciiTheme="minorBidi" w:hAnsiTheme="minorBidi"/>
          <w:sz w:val="24"/>
          <w:szCs w:val="24"/>
        </w:rPr>
        <w:t>, enabling direct uptake of hydrophilic statins into the prostate</w:t>
      </w:r>
      <w:hyperlink w:anchor="_ENREF_37" w:tooltip="Beckwitt, 2018 #60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&lt;EndNote&gt;&lt;Cite&gt;&lt;Author&gt;Beckwitt&lt;/Author&gt;&lt;Year&gt;2018&lt;/Year&gt;&lt;RecNum&gt;60&lt;/RecNum&gt;&lt;DisplayText&gt;&lt;style face="superscript"&gt;37&lt;/style&gt;&lt;/DisplayText&gt;&lt;record&gt;&lt;rec-number&gt;60&lt;/rec-number&gt;&lt;foreign-keys&gt;&lt;key app="EN" db-id="x5059z2d4zr9tjeaedux22a5zpzaz2xttdaa"&gt;60&lt;/key&gt;&lt;/foreign-keys&gt;&lt;ref-type name="Journal Article"&gt;17&lt;/ref-type&gt;&lt;contributors&gt;&lt;authors&gt;&lt;author&gt;Beckwitt, C. H.&lt;/author&gt;&lt;author&gt;Brufsky, A.&lt;/author&gt;&lt;author&gt;Oltvai, Z. N.&lt;/author&gt;&lt;author&gt;Wells, A.&lt;/author&gt;&lt;/authors&gt;&lt;/contributors&gt;&lt;auth-address&gt;Department of Pathology, University of Pittsburgh, Pittsburgh, 15231, PA, USA.&amp;#xD;University of Pittsburgh Cancer Institute, University of Pittsburgh, Pittsburgh, PA, 15231, USA.&amp;#xD;Pittsburgh VA Health System, Pittsburgh, 15240, PA, USA.&amp;#xD;Magee-Women&amp;apos;s Hospital of Pittsburgh, 300 Halket St., Pittsburgh, 15213, PA, USA.&amp;#xD;Department of Computational and Systems Biology, University of Pittsburgh, Pittsburgh, 15231, PA, USA.&lt;/auth-address&gt;&lt;titles&gt;&lt;title&gt;Statin drugs to reduce breast cancer recurrence and mortality&lt;/title&gt;&lt;/titles&gt;&lt;pages&gt;144&lt;/pages&gt;&lt;volume&gt;20&lt;/volume&gt;&lt;number&gt;1&lt;/number&gt;&lt;dates&gt;&lt;year&gt;2018&lt;/year&gt;&lt;pub-dates&gt;&lt;date&gt;Nov 20&lt;/date&gt;&lt;/pub-dates&gt;&lt;/dates&gt;&lt;isbn&gt;1465-5411&lt;/isbn&gt;&lt;accession-num&gt;30458856&lt;/accession-num&gt;&lt;urls&gt;&lt;/urls&gt;&lt;electronic-resource-num&gt;10.1186/s13058-018-1066-z&lt;/electronic-resource-num&gt;&lt;remote-database-provider&gt;Nlm&lt;/remote-database-provider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37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079C4">
        <w:rPr>
          <w:rFonts w:asciiTheme="minorBidi" w:hAnsiTheme="minorBidi"/>
          <w:sz w:val="24"/>
          <w:szCs w:val="24"/>
        </w:rPr>
        <w:t>.</w:t>
      </w:r>
      <w:r w:rsidR="005A15C8">
        <w:rPr>
          <w:rFonts w:asciiTheme="minorBidi" w:hAnsiTheme="minorBidi"/>
          <w:sz w:val="24"/>
          <w:szCs w:val="24"/>
        </w:rPr>
        <w:t xml:space="preserve"> </w:t>
      </w:r>
      <w:r w:rsidR="008B3A49">
        <w:rPr>
          <w:rFonts w:asciiTheme="minorBidi" w:hAnsiTheme="minorBidi"/>
          <w:sz w:val="24"/>
          <w:szCs w:val="24"/>
        </w:rPr>
        <w:t>Th</w:t>
      </w:r>
      <w:r w:rsidR="003B5361">
        <w:rPr>
          <w:rFonts w:asciiTheme="minorBidi" w:hAnsiTheme="minorBidi"/>
          <w:sz w:val="24"/>
          <w:szCs w:val="24"/>
        </w:rPr>
        <w:t xml:space="preserve">e aberrant OATs </w:t>
      </w:r>
      <w:r w:rsidR="005A15C8" w:rsidRPr="005A15C8">
        <w:rPr>
          <w:rFonts w:asciiTheme="minorBidi" w:hAnsiTheme="minorBidi"/>
          <w:sz w:val="24"/>
          <w:szCs w:val="24"/>
        </w:rPr>
        <w:t>overexpression</w:t>
      </w:r>
      <w:r w:rsidR="005A15C8">
        <w:rPr>
          <w:rFonts w:asciiTheme="minorBidi" w:hAnsiTheme="minorBidi"/>
          <w:sz w:val="24"/>
          <w:szCs w:val="24"/>
        </w:rPr>
        <w:t xml:space="preserve"> </w:t>
      </w:r>
      <w:r w:rsidR="00F079C4">
        <w:rPr>
          <w:rFonts w:asciiTheme="minorBidi" w:hAnsiTheme="minorBidi"/>
          <w:sz w:val="24"/>
          <w:szCs w:val="24"/>
        </w:rPr>
        <w:t xml:space="preserve">has been shown to </w:t>
      </w:r>
      <w:r w:rsidR="00B71B84" w:rsidRPr="00B71B84">
        <w:rPr>
          <w:rFonts w:asciiTheme="minorBidi" w:hAnsiTheme="minorBidi"/>
          <w:sz w:val="24"/>
          <w:szCs w:val="24"/>
        </w:rPr>
        <w:t>facilitate survival</w:t>
      </w:r>
      <w:r w:rsidR="002330B5">
        <w:rPr>
          <w:rFonts w:asciiTheme="minorBidi" w:hAnsiTheme="minorBidi"/>
          <w:sz w:val="24"/>
          <w:szCs w:val="24"/>
        </w:rPr>
        <w:t xml:space="preserve"> </w:t>
      </w:r>
      <w:r w:rsidR="00B71B84" w:rsidRPr="00B71B84">
        <w:rPr>
          <w:rFonts w:asciiTheme="minorBidi" w:hAnsiTheme="minorBidi"/>
          <w:sz w:val="24"/>
          <w:szCs w:val="24"/>
        </w:rPr>
        <w:t xml:space="preserve">of metastatic prostate lesions during </w:t>
      </w:r>
      <w:r w:rsidR="002330B5">
        <w:rPr>
          <w:rFonts w:asciiTheme="minorBidi" w:hAnsiTheme="minorBidi"/>
          <w:sz w:val="24"/>
          <w:szCs w:val="24"/>
        </w:rPr>
        <w:t>ADT</w:t>
      </w:r>
      <w:r w:rsidR="00D63CD7">
        <w:rPr>
          <w:rFonts w:asciiTheme="minorBidi" w:hAnsiTheme="minorBidi"/>
          <w:sz w:val="24"/>
          <w:szCs w:val="24"/>
        </w:rPr>
        <w:t xml:space="preserve"> by enabling uptake of critical cell nutrients</w:t>
      </w:r>
      <w:r w:rsidR="002330B5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PEVuZE5vdGU+PENpdGU+PEF1dGhvcj5IYW1hZGE8L0F1dGhvcj48WWVhcj4yMDA4PC9ZZWFyPjxS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</w:fldData>
        </w:fldChar>
      </w:r>
      <w:r w:rsidR="00E065FD">
        <w:rPr>
          <w:rFonts w:asciiTheme="minorBidi" w:hAnsiTheme="minorBidi"/>
          <w:sz w:val="24"/>
          <w:szCs w:val="24"/>
        </w:rPr>
        <w:instrText xml:space="preserve"> ADDIN EN.CITE </w:instrText>
      </w:r>
      <w:r w:rsidR="00E065FD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PEVuZE5vdGU+PENpdGU+PEF1dGhvcj5IYW1hZGE8L0F1dGhvcj48WWVhcj4yMDA4PC9ZZWFyPjxS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</w:fldData>
        </w:fldChar>
      </w:r>
      <w:r w:rsidR="00E065FD">
        <w:rPr>
          <w:rFonts w:asciiTheme="minorBidi" w:hAnsiTheme="minorBidi"/>
          <w:sz w:val="24"/>
          <w:szCs w:val="24"/>
        </w:rPr>
        <w:instrText xml:space="preserve"> ADDIN EN.CITE.DATA </w:instrText>
      </w:r>
      <w:r w:rsidR="00E065FD">
        <w:rPr>
          <w:rFonts w:asciiTheme="minorBidi" w:hAnsiTheme="minorBidi"/>
          <w:sz w:val="24"/>
          <w:szCs w:val="24"/>
        </w:rPr>
      </w:r>
      <w:r w:rsidR="00E065FD">
        <w:rPr>
          <w:rFonts w:asciiTheme="minorBidi" w:hAnsiTheme="minorBidi"/>
          <w:sz w:val="24"/>
          <w:szCs w:val="24"/>
        </w:rPr>
        <w:fldChar w:fldCharType="end"/>
      </w:r>
      <w:r w:rsidR="002330B5">
        <w:rPr>
          <w:rFonts w:asciiTheme="minorBidi" w:hAnsiTheme="minorBidi"/>
          <w:sz w:val="24"/>
          <w:szCs w:val="24"/>
        </w:rPr>
      </w:r>
      <w:r w:rsidR="002330B5">
        <w:rPr>
          <w:rFonts w:asciiTheme="minorBidi" w:hAnsiTheme="minorBidi"/>
          <w:sz w:val="24"/>
          <w:szCs w:val="24"/>
        </w:rPr>
        <w:fldChar w:fldCharType="separate"/>
      </w:r>
      <w:hyperlink w:anchor="_ENREF_36" w:tooltip="Hamada, 2008 #50" w:history="1"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36</w:t>
        </w:r>
      </w:hyperlink>
      <w:r w:rsidR="00E065FD" w:rsidRPr="00E065FD">
        <w:rPr>
          <w:rFonts w:asciiTheme="minorBidi" w:hAnsiTheme="minorBidi"/>
          <w:noProof/>
          <w:sz w:val="24"/>
          <w:szCs w:val="24"/>
          <w:vertAlign w:val="superscript"/>
        </w:rPr>
        <w:t xml:space="preserve">, </w:t>
      </w:r>
      <w:hyperlink w:anchor="_ENREF_38" w:tooltip="Sharifi, 2008 #52" w:history="1"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38</w:t>
        </w:r>
      </w:hyperlink>
      <w:r w:rsidR="002330B5">
        <w:rPr>
          <w:rFonts w:asciiTheme="minorBidi" w:hAnsiTheme="minorBidi"/>
          <w:sz w:val="24"/>
          <w:szCs w:val="24"/>
        </w:rPr>
        <w:fldChar w:fldCharType="end"/>
      </w:r>
      <w:r w:rsidR="00A13862">
        <w:rPr>
          <w:rFonts w:asciiTheme="minorBidi" w:hAnsiTheme="minorBidi"/>
          <w:sz w:val="24"/>
          <w:szCs w:val="24"/>
        </w:rPr>
        <w:t>. However,</w:t>
      </w:r>
      <w:r w:rsidR="002330B5">
        <w:rPr>
          <w:rFonts w:asciiTheme="minorBidi" w:hAnsiTheme="minorBidi"/>
          <w:sz w:val="24"/>
          <w:szCs w:val="24"/>
        </w:rPr>
        <w:t xml:space="preserve"> </w:t>
      </w:r>
      <w:r w:rsidR="00A13862">
        <w:rPr>
          <w:rFonts w:asciiTheme="minorBidi" w:hAnsiTheme="minorBidi"/>
          <w:sz w:val="24"/>
          <w:szCs w:val="24"/>
        </w:rPr>
        <w:t>this overexpression</w:t>
      </w:r>
      <w:r w:rsidR="002330B5">
        <w:rPr>
          <w:rFonts w:asciiTheme="minorBidi" w:hAnsiTheme="minorBidi"/>
          <w:sz w:val="24"/>
          <w:szCs w:val="24"/>
        </w:rPr>
        <w:t xml:space="preserve"> also</w:t>
      </w:r>
      <w:r w:rsidR="00B71B84" w:rsidRPr="00B71B84">
        <w:rPr>
          <w:rFonts w:asciiTheme="minorBidi" w:hAnsiTheme="minorBidi"/>
          <w:sz w:val="24"/>
          <w:szCs w:val="24"/>
        </w:rPr>
        <w:t xml:space="preserve"> </w:t>
      </w:r>
      <w:r w:rsidR="00D63CD7">
        <w:rPr>
          <w:rFonts w:asciiTheme="minorBidi" w:hAnsiTheme="minorBidi"/>
          <w:sz w:val="24"/>
          <w:szCs w:val="24"/>
        </w:rPr>
        <w:t>boost</w:t>
      </w:r>
      <w:r w:rsidR="00A13862">
        <w:rPr>
          <w:rFonts w:asciiTheme="minorBidi" w:hAnsiTheme="minorBidi"/>
          <w:sz w:val="24"/>
          <w:szCs w:val="24"/>
        </w:rPr>
        <w:t>s</w:t>
      </w:r>
      <w:r w:rsidR="00B71B84" w:rsidRPr="00B71B84">
        <w:rPr>
          <w:rFonts w:asciiTheme="minorBidi" w:hAnsiTheme="minorBidi"/>
          <w:sz w:val="24"/>
          <w:szCs w:val="24"/>
        </w:rPr>
        <w:t xml:space="preserve"> the sensitivity of </w:t>
      </w:r>
      <w:r w:rsidR="002330B5">
        <w:rPr>
          <w:rFonts w:asciiTheme="minorBidi" w:hAnsiTheme="minorBidi"/>
          <w:sz w:val="24"/>
          <w:szCs w:val="24"/>
        </w:rPr>
        <w:t xml:space="preserve">castrate-resistant </w:t>
      </w:r>
      <w:r w:rsidR="00B71B84" w:rsidRPr="00B71B84">
        <w:rPr>
          <w:rFonts w:asciiTheme="minorBidi" w:hAnsiTheme="minorBidi"/>
          <w:sz w:val="24"/>
          <w:szCs w:val="24"/>
        </w:rPr>
        <w:t>tumors</w:t>
      </w:r>
      <w:r w:rsidR="002330B5">
        <w:rPr>
          <w:rFonts w:asciiTheme="minorBidi" w:hAnsiTheme="minorBidi"/>
          <w:sz w:val="24"/>
          <w:szCs w:val="24"/>
        </w:rPr>
        <w:t xml:space="preserve"> </w:t>
      </w:r>
      <w:r w:rsidR="00B71B84" w:rsidRPr="00B71B84">
        <w:rPr>
          <w:rFonts w:asciiTheme="minorBidi" w:hAnsiTheme="minorBidi"/>
          <w:sz w:val="24"/>
          <w:szCs w:val="24"/>
        </w:rPr>
        <w:t xml:space="preserve">towards docetaxel due to </w:t>
      </w:r>
      <w:r w:rsidR="00D63CD7">
        <w:rPr>
          <w:rFonts w:asciiTheme="minorBidi" w:hAnsiTheme="minorBidi"/>
          <w:sz w:val="24"/>
          <w:szCs w:val="24"/>
        </w:rPr>
        <w:t xml:space="preserve">its </w:t>
      </w:r>
      <w:r w:rsidR="00B71B84" w:rsidRPr="00B71B84">
        <w:rPr>
          <w:rFonts w:asciiTheme="minorBidi" w:hAnsiTheme="minorBidi"/>
          <w:sz w:val="24"/>
          <w:szCs w:val="24"/>
        </w:rPr>
        <w:t>increased uptake.</w:t>
      </w:r>
      <w:r w:rsidR="002330B5">
        <w:rPr>
          <w:rFonts w:asciiTheme="minorBidi" w:hAnsiTheme="minorBidi"/>
          <w:sz w:val="24"/>
          <w:szCs w:val="24"/>
        </w:rPr>
        <w:t xml:space="preserve"> </w:t>
      </w:r>
      <w:r w:rsidR="00F32555">
        <w:rPr>
          <w:rFonts w:asciiTheme="minorBidi" w:hAnsiTheme="minorBidi"/>
          <w:sz w:val="24"/>
          <w:szCs w:val="24"/>
        </w:rPr>
        <w:t xml:space="preserve">Direct </w:t>
      </w:r>
      <w:r w:rsidR="00D63CD7">
        <w:rPr>
          <w:rFonts w:asciiTheme="minorBidi" w:hAnsiTheme="minorBidi"/>
          <w:sz w:val="24"/>
          <w:szCs w:val="24"/>
        </w:rPr>
        <w:t xml:space="preserve">PCa cell </w:t>
      </w:r>
      <w:r w:rsidR="00F32555">
        <w:rPr>
          <w:rFonts w:asciiTheme="minorBidi" w:hAnsiTheme="minorBidi"/>
          <w:sz w:val="24"/>
          <w:szCs w:val="24"/>
        </w:rPr>
        <w:t>uptake</w:t>
      </w:r>
      <w:r w:rsidR="003B5361">
        <w:rPr>
          <w:rFonts w:asciiTheme="minorBidi" w:hAnsiTheme="minorBidi"/>
          <w:sz w:val="24"/>
          <w:szCs w:val="24"/>
        </w:rPr>
        <w:t xml:space="preserve"> of hydrophilic statins</w:t>
      </w:r>
      <w:r w:rsidR="00F32555">
        <w:rPr>
          <w:rFonts w:asciiTheme="minorBidi" w:hAnsiTheme="minorBidi"/>
          <w:sz w:val="24"/>
          <w:szCs w:val="24"/>
        </w:rPr>
        <w:t xml:space="preserve"> could </w:t>
      </w:r>
      <w:r w:rsidR="00076EA3">
        <w:rPr>
          <w:rFonts w:asciiTheme="minorBidi" w:hAnsiTheme="minorBidi"/>
          <w:sz w:val="24"/>
          <w:szCs w:val="24"/>
        </w:rPr>
        <w:t>facilitate</w:t>
      </w:r>
      <w:r w:rsidR="002330B5">
        <w:rPr>
          <w:rFonts w:asciiTheme="minorBidi" w:hAnsiTheme="minorBidi"/>
          <w:sz w:val="24"/>
          <w:szCs w:val="24"/>
        </w:rPr>
        <w:t xml:space="preserve"> </w:t>
      </w:r>
      <w:r w:rsidR="00F32555">
        <w:rPr>
          <w:rFonts w:asciiTheme="minorBidi" w:hAnsiTheme="minorBidi"/>
          <w:sz w:val="24"/>
          <w:szCs w:val="24"/>
        </w:rPr>
        <w:t>their</w:t>
      </w:r>
      <w:r w:rsidR="002330B5">
        <w:rPr>
          <w:rFonts w:asciiTheme="minorBidi" w:hAnsiTheme="minorBidi"/>
          <w:sz w:val="24"/>
          <w:szCs w:val="24"/>
        </w:rPr>
        <w:t xml:space="preserve"> beneficial effect</w:t>
      </w:r>
      <w:r w:rsidR="00F32555">
        <w:rPr>
          <w:rFonts w:asciiTheme="minorBidi" w:hAnsiTheme="minorBidi"/>
          <w:sz w:val="24"/>
          <w:szCs w:val="24"/>
        </w:rPr>
        <w:t xml:space="preserve"> </w:t>
      </w:r>
      <w:r w:rsidR="00076EA3">
        <w:rPr>
          <w:rFonts w:asciiTheme="minorBidi" w:hAnsiTheme="minorBidi"/>
          <w:sz w:val="24"/>
          <w:szCs w:val="24"/>
        </w:rPr>
        <w:t>by enabling</w:t>
      </w:r>
      <w:r w:rsidR="00F32555">
        <w:rPr>
          <w:rFonts w:asciiTheme="minorBidi" w:hAnsiTheme="minorBidi"/>
          <w:sz w:val="24"/>
          <w:szCs w:val="24"/>
        </w:rPr>
        <w:t xml:space="preserve"> direct interaction with PCa cells.</w:t>
      </w:r>
    </w:p>
    <w:p w14:paraId="78BD83D7" w14:textId="77777777" w:rsidR="00E913FB" w:rsidRDefault="00076EA3" w:rsidP="00076EA3">
      <w:pPr>
        <w:spacing w:line="48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     Whether a</w:t>
      </w:r>
      <w:r w:rsidR="005B4C33">
        <w:rPr>
          <w:rFonts w:asciiTheme="minorBidi" w:hAnsiTheme="minorBidi"/>
          <w:sz w:val="24"/>
          <w:szCs w:val="24"/>
        </w:rPr>
        <w:t xml:space="preserve"> beneficial effect </w:t>
      </w:r>
      <w:r w:rsidR="00F32555">
        <w:rPr>
          <w:rFonts w:asciiTheme="minorBidi" w:hAnsiTheme="minorBidi"/>
          <w:sz w:val="24"/>
          <w:szCs w:val="24"/>
        </w:rPr>
        <w:t>of a</w:t>
      </w:r>
      <w:r w:rsidR="00973F28">
        <w:rPr>
          <w:rFonts w:asciiTheme="minorBidi" w:hAnsiTheme="minorBidi"/>
          <w:sz w:val="24"/>
          <w:szCs w:val="24"/>
        </w:rPr>
        <w:t xml:space="preserve"> specific statin </w:t>
      </w:r>
      <w:r w:rsidR="00A13862">
        <w:rPr>
          <w:rFonts w:asciiTheme="minorBidi" w:hAnsiTheme="minorBidi"/>
          <w:sz w:val="24"/>
          <w:szCs w:val="24"/>
        </w:rPr>
        <w:t>supersedes that of the other statin group</w:t>
      </w:r>
      <w:r w:rsidR="00973F28">
        <w:rPr>
          <w:rFonts w:asciiTheme="minorBidi" w:hAnsiTheme="minorBidi"/>
          <w:sz w:val="24"/>
          <w:szCs w:val="24"/>
        </w:rPr>
        <w:t xml:space="preserve"> has been </w:t>
      </w:r>
      <w:r w:rsidR="00F32555">
        <w:rPr>
          <w:rFonts w:asciiTheme="minorBidi" w:hAnsiTheme="minorBidi"/>
          <w:sz w:val="24"/>
          <w:szCs w:val="24"/>
        </w:rPr>
        <w:t xml:space="preserve">previously </w:t>
      </w:r>
      <w:r w:rsidR="00973F28">
        <w:rPr>
          <w:rFonts w:asciiTheme="minorBidi" w:hAnsiTheme="minorBidi"/>
          <w:sz w:val="24"/>
          <w:szCs w:val="24"/>
        </w:rPr>
        <w:t>explored in breast</w:t>
      </w:r>
      <w:hyperlink w:anchor="_ENREF_39" w:tooltip="Woditschka, 2010 #58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PEVuZE5vdGU+PENpdGU+PEF1dGhvcj5Xb2RpdHNjaGthPC9BdXRob3I+PFllYXI+MjAxMDwvWWVh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==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PEVuZE5vdGU+PENpdGU+PEF1dGhvcj5Xb2RpdHNjaGthPC9BdXRob3I+PFllYXI+MjAxMDwvWWVh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==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39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973F28">
        <w:rPr>
          <w:rFonts w:asciiTheme="minorBidi" w:hAnsiTheme="minorBidi"/>
          <w:sz w:val="24"/>
          <w:szCs w:val="24"/>
        </w:rPr>
        <w:t xml:space="preserve">, </w:t>
      </w:r>
      <w:r w:rsidR="005B4C33">
        <w:rPr>
          <w:rFonts w:asciiTheme="minorBidi" w:hAnsiTheme="minorBidi"/>
          <w:sz w:val="24"/>
          <w:szCs w:val="24"/>
        </w:rPr>
        <w:t>cervical</w:t>
      </w:r>
      <w:hyperlink w:anchor="_ENREF_40" w:tooltip="Song, 2017 #57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PEVuZE5vdGU+PENpdGU+PEF1dGhvcj5Tb25nPC9BdXRob3I+PFllYXI+MjAxNzwvWWVhcj48UmVj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PEVuZE5vdGU+PENpdGU+PEF1dGhvcj5Tb25nPC9BdXRob3I+PFllYXI+MjAxNzwvWWVhcj48UmVj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40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973F28">
        <w:rPr>
          <w:rFonts w:asciiTheme="minorBidi" w:hAnsiTheme="minorBidi"/>
          <w:sz w:val="24"/>
          <w:szCs w:val="24"/>
        </w:rPr>
        <w:t>, ovarian</w:t>
      </w:r>
      <w:hyperlink w:anchor="_ENREF_41" w:tooltip="Couttenier, 2017 #56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&lt;EndNote&gt;&lt;Cite&gt;&lt;Author&gt;Couttenier&lt;/Author&gt;&lt;Year&gt;2017&lt;/Year&gt;&lt;RecNum&gt;56&lt;/RecNum&gt;&lt;DisplayText&gt;&lt;style face="superscript"&gt;41&lt;/style&gt;&lt;/DisplayText&gt;&lt;record&gt;&lt;rec-number&gt;56&lt;/rec-number&gt;&lt;foreign-keys&gt;&lt;key app="EN" db-id="x5059z2d4zr9tjeaedux22a5zpzaz2xttdaa"&gt;56&lt;/key&gt;&lt;/foreign-keys&gt;&lt;ref-type name="Journal Article"&gt;17&lt;/ref-type&gt;&lt;contributors&gt;&lt;authors&gt;&lt;author&gt;Couttenier, A.&lt;/author&gt;&lt;author&gt;Lacroix, O.&lt;/author&gt;&lt;author&gt;Vaes, E.&lt;/author&gt;&lt;author&gt;Cardwell, C. R.&lt;/author&gt;&lt;author&gt;De Schutter, H.&lt;/author&gt;&lt;author&gt;Robert, A.&lt;/author&gt;&lt;/authors&gt;&lt;/contributors&gt;&lt;auth-address&gt;Pole d&amp;apos;Epidemiologie et Biostatistique, Institut de Recherche Experimentale et Clinique, Universite catholique de Louvain, Brussels, Belgium.&amp;#xD;Research Department, Belgian Cancer Registry, Brussels, Belgium.&amp;#xD;Centre for Public Health, Queen&amp;apos;s University Belfast, Belfast, Northern Ireland.&lt;/auth-address&gt;&lt;titles&gt;&lt;title&gt;Statin use is associated with improved survival in ovarian cancer: A retrospective population-based study&lt;/title&gt;&lt;secondary-title&gt;PLoS One&lt;/secondary-title&gt;&lt;alt-title&gt;PloS one&lt;/alt-title&gt;&lt;/titles&gt;&lt;periodical&gt;&lt;full-title&gt;PLoS One&lt;/full-title&gt;&lt;abbr-1&gt;PloS one&lt;/abbr-1&gt;&lt;/periodical&gt;&lt;alt-periodical&gt;&lt;full-title&gt;PLoS One&lt;/full-title&gt;&lt;abbr-1&gt;PloS one&lt;/abbr-1&gt;&lt;/alt-periodical&gt;&lt;pages&gt;e0189233&lt;/pages&gt;&lt;volume&gt;12&lt;/volume&gt;&lt;number&gt;12&lt;/number&gt;&lt;edition&gt;2017/12/21&lt;/edition&gt;&lt;keywords&gt;&lt;keyword&gt;Aged&lt;/keyword&gt;&lt;keyword&gt;Female&lt;/keyword&gt;&lt;keyword&gt;Humans&lt;/keyword&gt;&lt;keyword&gt;Hydroxymethylglutaryl-CoA Reductase Inhibitors/*therapeutic use&lt;/keyword&gt;&lt;keyword&gt;Middle Aged&lt;/keyword&gt;&lt;keyword&gt;Ovarian Neoplasms/*mortality&lt;/keyword&gt;&lt;keyword&gt;Retrospective Studies&lt;/keyword&gt;&lt;keyword&gt;Survival Analysis&lt;/keyword&gt;&lt;/keywords&gt;&lt;dates&gt;&lt;year&gt;2017&lt;/year&gt;&lt;/dates&gt;&lt;isbn&gt;1932-6203&lt;/isbn&gt;&lt;accession-num&gt;29261726&lt;/accession-num&gt;&lt;urls&gt;&lt;/urls&gt;&lt;custom2&gt;Pmc5736195&lt;/custom2&gt;&lt;electronic-resource-num&gt;10.1371/journal.pone.0189233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41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410CFF">
        <w:rPr>
          <w:rFonts w:asciiTheme="minorBidi" w:hAnsiTheme="minorBidi"/>
          <w:sz w:val="24"/>
          <w:szCs w:val="24"/>
        </w:rPr>
        <w:t>,</w:t>
      </w:r>
      <w:r w:rsidR="00973F28">
        <w:rPr>
          <w:rFonts w:asciiTheme="minorBidi" w:hAnsiTheme="minorBidi"/>
          <w:sz w:val="24"/>
          <w:szCs w:val="24"/>
        </w:rPr>
        <w:t xml:space="preserve"> and hepatic</w:t>
      </w:r>
      <w:hyperlink w:anchor="_ENREF_42" w:tooltip="Shi, 2014 #55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&lt;EndNote&gt;&lt;Cite&gt;&lt;Author&gt;Shi&lt;/Author&gt;&lt;Year&gt;2014&lt;/Year&gt;&lt;RecNum&gt;55&lt;/RecNum&gt;&lt;DisplayText&gt;&lt;style face="superscript"&gt;42&lt;/style&gt;&lt;/DisplayText&gt;&lt;record&gt;&lt;rec-number&gt;55&lt;/rec-number&gt;&lt;foreign-keys&gt;&lt;key app="EN" db-id="x5059z2d4zr9tjeaedux22a5zpzaz2xttdaa"&gt;55&lt;/key&gt;&lt;/foreign-keys&gt;&lt;ref-type name="Journal Article"&gt;17&lt;/ref-type&gt;&lt;contributors&gt;&lt;authors&gt;&lt;author&gt;Shi, Meng&lt;/author&gt;&lt;author&gt;Zheng, Huiling&lt;/author&gt;&lt;author&gt;Nie, Biao&lt;/author&gt;&lt;author&gt;Gong, Wei&lt;/author&gt;&lt;author&gt;Cui, Xiaobing&lt;/author&gt;&lt;/authors&gt;&lt;/contributors&gt;&lt;titles&gt;&lt;title&gt;Statin use and risk of liver cancer: an update meta-analysis&lt;/title&gt;&lt;secondary-title&gt;BMJ Open&lt;/secondary-title&gt;&lt;/titles&gt;&lt;periodical&gt;&lt;full-title&gt;BMJ Open&lt;/full-title&gt;&lt;/periodical&gt;&lt;pages&gt;e005399&lt;/pages&gt;&lt;volume&gt;4&lt;/volume&gt;&lt;number&gt;9&lt;/number&gt;&lt;dates&gt;&lt;year&gt;2014&lt;/year&gt;&lt;/dates&gt;&lt;urls&gt;&lt;related-urls&gt;&lt;url&gt;http://bmjopen.bmj.com/content/4/9/e005399.abstract&lt;/url&gt;&lt;/related-urls&gt;&lt;/urls&gt;&lt;electronic-resource-num&gt;10.1136/bmjopen-2014-005399&lt;/electronic-resource-num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42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973F2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malignancies </w:t>
      </w:r>
      <w:r w:rsidR="00973F28">
        <w:rPr>
          <w:rFonts w:asciiTheme="minorBidi" w:hAnsiTheme="minorBidi"/>
          <w:sz w:val="24"/>
          <w:szCs w:val="24"/>
        </w:rPr>
        <w:t xml:space="preserve">only. </w:t>
      </w:r>
      <w:r w:rsidR="0045185E">
        <w:rPr>
          <w:rFonts w:asciiTheme="minorBidi" w:hAnsiTheme="minorBidi"/>
          <w:sz w:val="24"/>
          <w:szCs w:val="24"/>
        </w:rPr>
        <w:t xml:space="preserve">In breast cancer, hydrophobic statins </w:t>
      </w:r>
      <w:r w:rsidR="00F32555">
        <w:rPr>
          <w:rFonts w:asciiTheme="minorBidi" w:hAnsiTheme="minorBidi"/>
          <w:sz w:val="24"/>
          <w:szCs w:val="24"/>
        </w:rPr>
        <w:t>were</w:t>
      </w:r>
      <w:r w:rsidR="0045185E">
        <w:rPr>
          <w:rFonts w:asciiTheme="minorBidi" w:hAnsiTheme="minorBidi"/>
          <w:sz w:val="24"/>
          <w:szCs w:val="24"/>
        </w:rPr>
        <w:t xml:space="preserve"> </w:t>
      </w:r>
      <w:r w:rsidR="00776CD8">
        <w:rPr>
          <w:rFonts w:asciiTheme="minorBidi" w:hAnsiTheme="minorBidi"/>
          <w:sz w:val="24"/>
          <w:szCs w:val="24"/>
        </w:rPr>
        <w:t xml:space="preserve">not shown to </w:t>
      </w:r>
      <w:r>
        <w:rPr>
          <w:rFonts w:asciiTheme="minorBidi" w:hAnsiTheme="minorBidi"/>
          <w:sz w:val="24"/>
          <w:szCs w:val="24"/>
        </w:rPr>
        <w:t>lower</w:t>
      </w:r>
      <w:r w:rsidR="00B032DE">
        <w:rPr>
          <w:rFonts w:asciiTheme="minorBidi" w:hAnsiTheme="minorBidi"/>
          <w:sz w:val="24"/>
          <w:szCs w:val="24"/>
        </w:rPr>
        <w:t xml:space="preserve"> the </w:t>
      </w:r>
      <w:r w:rsidR="003B5361">
        <w:rPr>
          <w:rFonts w:asciiTheme="minorBidi" w:hAnsiTheme="minorBidi"/>
          <w:sz w:val="24"/>
          <w:szCs w:val="24"/>
        </w:rPr>
        <w:t xml:space="preserve">cancer </w:t>
      </w:r>
      <w:r w:rsidR="00B032DE">
        <w:rPr>
          <w:rFonts w:asciiTheme="minorBidi" w:hAnsiTheme="minorBidi"/>
          <w:sz w:val="24"/>
          <w:szCs w:val="24"/>
        </w:rPr>
        <w:t>rate</w:t>
      </w:r>
      <w:hyperlink w:anchor="_ENREF_39" w:tooltip="Woditschka, 2010 #58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PEVuZE5vdGU+PENpdGU+PEF1dGhvcj5Xb2RpdHNjaGthPC9BdXRob3I+PFllYXI+MjAxMDwvWWVh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==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PEVuZE5vdGU+PENpdGU+PEF1dGhvcj5Xb2RpdHNjaGthPC9BdXRob3I+PFllYXI+MjAxMDwvWWVh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==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39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B5361">
        <w:rPr>
          <w:rFonts w:asciiTheme="minorBidi" w:hAnsiTheme="minorBidi"/>
          <w:sz w:val="24"/>
          <w:szCs w:val="24"/>
        </w:rPr>
        <w:t>, w</w:t>
      </w:r>
      <w:r w:rsidR="00F32555">
        <w:rPr>
          <w:rFonts w:asciiTheme="minorBidi" w:hAnsiTheme="minorBidi"/>
          <w:sz w:val="24"/>
          <w:szCs w:val="24"/>
        </w:rPr>
        <w:t>hile I</w:t>
      </w:r>
      <w:r w:rsidR="0045185E">
        <w:rPr>
          <w:rFonts w:asciiTheme="minorBidi" w:hAnsiTheme="minorBidi"/>
          <w:sz w:val="24"/>
          <w:szCs w:val="24"/>
        </w:rPr>
        <w:t xml:space="preserve">n cervical cancer, </w:t>
      </w:r>
      <w:r w:rsidR="003B5361">
        <w:rPr>
          <w:rFonts w:asciiTheme="minorBidi" w:hAnsiTheme="minorBidi"/>
          <w:sz w:val="24"/>
          <w:szCs w:val="24"/>
        </w:rPr>
        <w:t>they</w:t>
      </w:r>
      <w:r w:rsidR="0045185E">
        <w:rPr>
          <w:rFonts w:asciiTheme="minorBidi" w:hAnsiTheme="minorBidi"/>
          <w:sz w:val="24"/>
          <w:szCs w:val="24"/>
        </w:rPr>
        <w:t xml:space="preserve"> </w:t>
      </w:r>
      <w:r w:rsidR="008D41A3">
        <w:rPr>
          <w:rFonts w:asciiTheme="minorBidi" w:hAnsiTheme="minorBidi"/>
          <w:sz w:val="24"/>
          <w:szCs w:val="24"/>
        </w:rPr>
        <w:t>had</w:t>
      </w:r>
      <w:r w:rsidR="0045185E">
        <w:rPr>
          <w:rFonts w:asciiTheme="minorBidi" w:hAnsiTheme="minorBidi"/>
          <w:sz w:val="24"/>
          <w:szCs w:val="24"/>
        </w:rPr>
        <w:t xml:space="preserve"> a beneficial effect </w:t>
      </w:r>
      <w:r w:rsidR="00776CD8">
        <w:rPr>
          <w:rFonts w:asciiTheme="minorBidi" w:hAnsiTheme="minorBidi"/>
          <w:sz w:val="24"/>
          <w:szCs w:val="24"/>
        </w:rPr>
        <w:t>o</w:t>
      </w:r>
      <w:r w:rsidR="0045185E">
        <w:rPr>
          <w:rFonts w:asciiTheme="minorBidi" w:hAnsiTheme="minorBidi"/>
          <w:sz w:val="24"/>
          <w:szCs w:val="24"/>
        </w:rPr>
        <w:t>n progression</w:t>
      </w:r>
      <w:r w:rsidR="00776CD8">
        <w:rPr>
          <w:rFonts w:asciiTheme="minorBidi" w:hAnsiTheme="minorBidi"/>
          <w:sz w:val="24"/>
          <w:szCs w:val="24"/>
        </w:rPr>
        <w:t>-</w:t>
      </w:r>
      <w:r w:rsidR="0045185E">
        <w:rPr>
          <w:rFonts w:asciiTheme="minorBidi" w:hAnsiTheme="minorBidi"/>
          <w:sz w:val="24"/>
          <w:szCs w:val="24"/>
        </w:rPr>
        <w:t>free</w:t>
      </w:r>
      <w:r>
        <w:rPr>
          <w:rFonts w:asciiTheme="minorBidi" w:hAnsiTheme="minorBidi"/>
          <w:sz w:val="24"/>
          <w:szCs w:val="24"/>
        </w:rPr>
        <w:t>-</w:t>
      </w:r>
      <w:r w:rsidR="0045185E">
        <w:rPr>
          <w:rFonts w:asciiTheme="minorBidi" w:hAnsiTheme="minorBidi"/>
          <w:sz w:val="24"/>
          <w:szCs w:val="24"/>
        </w:rPr>
        <w:t xml:space="preserve"> and overall survival</w:t>
      </w:r>
      <w:hyperlink w:anchor="_ENREF_40" w:tooltip="Song, 2017 #57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PEVuZE5vdGU+PENpdGU+PEF1dGhvcj5Tb25nPC9BdXRob3I+PFllYXI+MjAxNzwvWWVhcj48UmVj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PEVuZE5vdGU+PENpdGU+PEF1dGhvcj5Tb25nPC9BdXRob3I+PFllYXI+MjAxNzwvWWVhcj48UmVj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40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B5361">
        <w:rPr>
          <w:rFonts w:asciiTheme="minorBidi" w:hAnsiTheme="minorBidi"/>
          <w:sz w:val="24"/>
          <w:szCs w:val="24"/>
        </w:rPr>
        <w:t>.</w:t>
      </w:r>
      <w:r w:rsidR="00776CD8">
        <w:rPr>
          <w:rFonts w:asciiTheme="minorBidi" w:hAnsiTheme="minorBidi"/>
          <w:sz w:val="24"/>
          <w:szCs w:val="24"/>
        </w:rPr>
        <w:t xml:space="preserve"> </w:t>
      </w:r>
      <w:r w:rsidR="00F32555">
        <w:rPr>
          <w:rFonts w:asciiTheme="minorBidi" w:hAnsiTheme="minorBidi"/>
          <w:sz w:val="24"/>
          <w:szCs w:val="24"/>
        </w:rPr>
        <w:t>I</w:t>
      </w:r>
      <w:r w:rsidR="00776CD8">
        <w:rPr>
          <w:rFonts w:asciiTheme="minorBidi" w:hAnsiTheme="minorBidi"/>
          <w:sz w:val="24"/>
          <w:szCs w:val="24"/>
        </w:rPr>
        <w:t xml:space="preserve">n hepatic and ovarian cancer, both hydrophilic and hydrophobic </w:t>
      </w:r>
      <w:r w:rsidR="00F32555">
        <w:rPr>
          <w:rFonts w:asciiTheme="minorBidi" w:hAnsiTheme="minorBidi"/>
          <w:sz w:val="24"/>
          <w:szCs w:val="24"/>
        </w:rPr>
        <w:t>statins</w:t>
      </w:r>
      <w:r w:rsidR="00776CD8">
        <w:rPr>
          <w:rFonts w:asciiTheme="minorBidi" w:hAnsiTheme="minorBidi"/>
          <w:sz w:val="24"/>
          <w:szCs w:val="24"/>
        </w:rPr>
        <w:t xml:space="preserve"> were demonstrated to </w:t>
      </w:r>
      <w:r>
        <w:rPr>
          <w:rFonts w:asciiTheme="minorBidi" w:hAnsiTheme="minorBidi"/>
          <w:sz w:val="24"/>
          <w:szCs w:val="24"/>
        </w:rPr>
        <w:t>lower</w:t>
      </w:r>
      <w:r w:rsidR="00776CD8">
        <w:rPr>
          <w:rFonts w:asciiTheme="minorBidi" w:hAnsiTheme="minorBidi"/>
          <w:sz w:val="24"/>
          <w:szCs w:val="24"/>
        </w:rPr>
        <w:t xml:space="preserve"> the rate of cancer diagnosis</w:t>
      </w:r>
      <w:hyperlink w:anchor="_ENREF_42" w:tooltip="Shi, 2014 #55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&lt;EndNote&gt;&lt;Cite&gt;&lt;Author&gt;Shi&lt;/Author&gt;&lt;Year&gt;2014&lt;/Year&gt;&lt;RecNum&gt;55&lt;/RecNum&gt;&lt;DisplayText&gt;&lt;style face="superscript"&gt;42&lt;/style&gt;&lt;/DisplayText&gt;&lt;record&gt;&lt;rec-number&gt;55&lt;/rec-number&gt;&lt;foreign-keys&gt;&lt;key app="EN" db-id="x5059z2d4zr9tjeaedux22a5zpzaz2xttdaa"&gt;55&lt;/key&gt;&lt;/foreign-keys&gt;&lt;ref-type name="Journal Article"&gt;17&lt;/ref-type&gt;&lt;contributors&gt;&lt;authors&gt;&lt;author&gt;Shi, Meng&lt;/author&gt;&lt;author&gt;Zheng, Huiling&lt;/author&gt;&lt;author&gt;Nie, Biao&lt;/author&gt;&lt;author&gt;Gong, Wei&lt;/author&gt;&lt;author&gt;Cui, Xiaobing&lt;/author&gt;&lt;/authors&gt;&lt;/contributors&gt;&lt;titles&gt;&lt;title&gt;Statin use and risk of liver cancer: an update meta-analysis&lt;/title&gt;&lt;secondary-title&gt;BMJ Open&lt;/secondary-title&gt;&lt;/titles&gt;&lt;periodical&gt;&lt;full-title&gt;BMJ Open&lt;/full-title&gt;&lt;/periodical&gt;&lt;pages&gt;e005399&lt;/pages&gt;&lt;volume&gt;4&lt;/volume&gt;&lt;number&gt;9&lt;/number&gt;&lt;dates&gt;&lt;year&gt;2014&lt;/year&gt;&lt;/dates&gt;&lt;urls&gt;&lt;related-urls&gt;&lt;url&gt;http://bmjopen.bmj.com/content/4/9/e005399.abstract&lt;/url&gt;&lt;/related-urls&gt;&lt;/urls&gt;&lt;electronic-resource-num&gt;10.1136/bmjopen-2014-005399&lt;/electronic-resource-num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42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776CD8">
        <w:rPr>
          <w:rFonts w:asciiTheme="minorBidi" w:hAnsiTheme="minorBidi"/>
          <w:sz w:val="24"/>
          <w:szCs w:val="24"/>
        </w:rPr>
        <w:t xml:space="preserve"> and improve overall survival</w:t>
      </w:r>
      <w:hyperlink w:anchor="_ENREF_41" w:tooltip="Couttenier, 2017 #56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&lt;EndNote&gt;&lt;Cite&gt;&lt;Author&gt;Couttenier&lt;/Author&gt;&lt;Year&gt;2017&lt;/Year&gt;&lt;RecNum&gt;56&lt;/RecNum&gt;&lt;DisplayText&gt;&lt;style face="superscript"&gt;41&lt;/style&gt;&lt;/DisplayText&gt;&lt;record&gt;&lt;rec-number&gt;56&lt;/rec-number&gt;&lt;foreign-keys&gt;&lt;key app="EN" db-id="x5059z2d4zr9tjeaedux22a5zpzaz2xttdaa"&gt;56&lt;/key&gt;&lt;/foreign-keys&gt;&lt;ref-type name="Journal Article"&gt;17&lt;/ref-type&gt;&lt;contributors&gt;&lt;authors&gt;&lt;author&gt;Couttenier, A.&lt;/author&gt;&lt;author&gt;Lacroix, O.&lt;/author&gt;&lt;author&gt;Vaes, E.&lt;/author&gt;&lt;author&gt;Cardwell, C. R.&lt;/author&gt;&lt;author&gt;De Schutter, H.&lt;/author&gt;&lt;author&gt;Robert, A.&lt;/author&gt;&lt;/authors&gt;&lt;/contributors&gt;&lt;auth-address&gt;Pole d&amp;apos;Epidemiologie et Biostatistique, Institut de Recherche Experimentale et Clinique, Universite catholique de Louvain, Brussels, Belgium.&amp;#xD;Research Department, Belgian Cancer Registry, Brussels, Belgium.&amp;#xD;Centre for Public Health, Queen&amp;apos;s University Belfast, Belfast, Northern Ireland.&lt;/auth-address&gt;&lt;titles&gt;&lt;title&gt;Statin use is associated with improved survival in ovarian cancer: A retrospective population-based study&lt;/title&gt;&lt;secondary-title&gt;PLoS One&lt;/secondary-title&gt;&lt;alt-title&gt;PloS one&lt;/alt-title&gt;&lt;/titles&gt;&lt;periodical&gt;&lt;full-title&gt;PLoS One&lt;/full-title&gt;&lt;abbr-1&gt;PloS one&lt;/abbr-1&gt;&lt;/periodical&gt;&lt;alt-periodical&gt;&lt;full-title&gt;PLoS One&lt;/full-title&gt;&lt;abbr-1&gt;PloS one&lt;/abbr-1&gt;&lt;/alt-periodical&gt;&lt;pages&gt;e0189233&lt;/pages&gt;&lt;volume&gt;12&lt;/volume&gt;&lt;number&gt;12&lt;/number&gt;&lt;edition&gt;2017/12/21&lt;/edition&gt;&lt;keywords&gt;&lt;keyword&gt;Aged&lt;/keyword&gt;&lt;keyword&gt;Female&lt;/keyword&gt;&lt;keyword&gt;Humans&lt;/keyword&gt;&lt;keyword&gt;Hydroxymethylglutaryl-CoA Reductase Inhibitors/*therapeutic use&lt;/keyword&gt;&lt;keyword&gt;Middle Aged&lt;/keyword&gt;&lt;keyword&gt;Ovarian Neoplasms/*mortality&lt;/keyword&gt;&lt;keyword&gt;Retrospective Studies&lt;/keyword&gt;&lt;keyword&gt;Survival Analysis&lt;/keyword&gt;&lt;/keywords&gt;&lt;dates&gt;&lt;year&gt;2017&lt;/year&gt;&lt;/dates&gt;&lt;isbn&gt;1932-6203&lt;/isbn&gt;&lt;accession-num&gt;29261726&lt;/accession-num&gt;&lt;urls&gt;&lt;/urls&gt;&lt;custom2&gt;Pmc5736195&lt;/custom2&gt;&lt;electronic-resource-num&gt;10.1371/journal.pone.0189233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41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776CD8">
        <w:rPr>
          <w:rFonts w:asciiTheme="minorBidi" w:hAnsiTheme="minorBidi"/>
          <w:sz w:val="24"/>
          <w:szCs w:val="24"/>
        </w:rPr>
        <w:t xml:space="preserve">, respectively. In </w:t>
      </w:r>
      <w:r w:rsidR="00F32555">
        <w:rPr>
          <w:rFonts w:asciiTheme="minorBidi" w:hAnsiTheme="minorBidi"/>
          <w:sz w:val="24"/>
          <w:szCs w:val="24"/>
        </w:rPr>
        <w:t>a</w:t>
      </w:r>
      <w:r w:rsidR="008D41A3">
        <w:rPr>
          <w:rFonts w:asciiTheme="minorBidi" w:hAnsiTheme="minorBidi"/>
          <w:sz w:val="24"/>
          <w:szCs w:val="24"/>
        </w:rPr>
        <w:t xml:space="preserve"> very</w:t>
      </w:r>
      <w:r w:rsidR="00F32555">
        <w:rPr>
          <w:rFonts w:asciiTheme="minorBidi" w:hAnsiTheme="minorBidi"/>
          <w:sz w:val="24"/>
          <w:szCs w:val="24"/>
        </w:rPr>
        <w:t xml:space="preserve"> </w:t>
      </w:r>
      <w:r w:rsidR="00776CD8">
        <w:rPr>
          <w:rFonts w:asciiTheme="minorBidi" w:hAnsiTheme="minorBidi"/>
          <w:sz w:val="24"/>
          <w:szCs w:val="24"/>
        </w:rPr>
        <w:t>recently published population-based study</w:t>
      </w:r>
      <w:r w:rsidR="00B032DE">
        <w:rPr>
          <w:rFonts w:asciiTheme="minorBidi" w:hAnsiTheme="minorBidi"/>
          <w:sz w:val="24"/>
          <w:szCs w:val="24"/>
        </w:rPr>
        <w:t xml:space="preserve">, </w:t>
      </w:r>
      <w:r w:rsidR="00776CD8">
        <w:rPr>
          <w:rFonts w:asciiTheme="minorBidi" w:hAnsiTheme="minorBidi"/>
          <w:sz w:val="24"/>
          <w:szCs w:val="24"/>
        </w:rPr>
        <w:t>hydrophilic statins</w:t>
      </w:r>
      <w:r w:rsidR="00B032DE">
        <w:rPr>
          <w:rFonts w:asciiTheme="minorBidi" w:hAnsiTheme="minorBidi"/>
          <w:sz w:val="24"/>
          <w:szCs w:val="24"/>
        </w:rPr>
        <w:t xml:space="preserve"> were associated with an improved overall- and PCa-specific survival in men with </w:t>
      </w:r>
      <w:r w:rsidR="00B032DE">
        <w:rPr>
          <w:rFonts w:asciiTheme="minorBidi" w:hAnsiTheme="minorBidi"/>
          <w:sz w:val="24"/>
          <w:szCs w:val="24"/>
        </w:rPr>
        <w:lastRenderedPageBreak/>
        <w:t>metastatic/advanced PCa on ADT</w:t>
      </w:r>
      <w:hyperlink w:anchor="_ENREF_43" w:tooltip="Wu, 2019 #59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PEVuZE5vdGU+PENpdGU+PEF1dGhvcj5XdTwvQXV0aG9yPjxZZWFyPjIwMTk8L1llYXI+PFJlY051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PEVuZE5vdGU+PENpdGU+PEF1dGhvcj5XdTwvQXV0aG9yPjxZZWFyPjIwMTk8L1llYXI+PFJlY051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43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B032DE">
        <w:rPr>
          <w:rFonts w:asciiTheme="minorBidi" w:hAnsiTheme="minorBidi"/>
          <w:sz w:val="24"/>
          <w:szCs w:val="24"/>
        </w:rPr>
        <w:t>. Th</w:t>
      </w:r>
      <w:r w:rsidR="008D41A3">
        <w:rPr>
          <w:rFonts w:asciiTheme="minorBidi" w:hAnsiTheme="minorBidi"/>
          <w:sz w:val="24"/>
          <w:szCs w:val="24"/>
        </w:rPr>
        <w:t>is study</w:t>
      </w:r>
      <w:r w:rsidR="00B032DE">
        <w:rPr>
          <w:rFonts w:asciiTheme="minorBidi" w:hAnsiTheme="minorBidi"/>
          <w:sz w:val="24"/>
          <w:szCs w:val="24"/>
        </w:rPr>
        <w:t xml:space="preserve"> help</w:t>
      </w:r>
      <w:r w:rsidR="008D41A3">
        <w:rPr>
          <w:rFonts w:asciiTheme="minorBidi" w:hAnsiTheme="minorBidi"/>
          <w:sz w:val="24"/>
          <w:szCs w:val="24"/>
        </w:rPr>
        <w:t>s</w:t>
      </w:r>
      <w:r w:rsidR="00B032DE">
        <w:rPr>
          <w:rFonts w:asciiTheme="minorBidi" w:hAnsiTheme="minorBidi"/>
          <w:sz w:val="24"/>
          <w:szCs w:val="24"/>
        </w:rPr>
        <w:t xml:space="preserve"> validate our findings, showing the favorable role of hydrophilic statins as a </w:t>
      </w:r>
      <w:r w:rsidR="00C64BF6">
        <w:rPr>
          <w:rFonts w:asciiTheme="minorBidi" w:hAnsiTheme="minorBidi"/>
          <w:sz w:val="24"/>
          <w:szCs w:val="24"/>
        </w:rPr>
        <w:t>sub</w:t>
      </w:r>
      <w:r w:rsidR="00B032DE">
        <w:rPr>
          <w:rFonts w:asciiTheme="minorBidi" w:hAnsiTheme="minorBidi"/>
          <w:sz w:val="24"/>
          <w:szCs w:val="24"/>
        </w:rPr>
        <w:t>group</w:t>
      </w:r>
      <w:r w:rsidR="00C64BF6">
        <w:rPr>
          <w:rFonts w:asciiTheme="minorBidi" w:hAnsiTheme="minorBidi"/>
          <w:sz w:val="24"/>
          <w:szCs w:val="24"/>
        </w:rPr>
        <w:t xml:space="preserve"> in PCa</w:t>
      </w:r>
      <w:r w:rsidR="00B032DE">
        <w:rPr>
          <w:rFonts w:asciiTheme="minorBidi" w:hAnsiTheme="minorBidi"/>
          <w:sz w:val="24"/>
          <w:szCs w:val="24"/>
        </w:rPr>
        <w:t>.</w:t>
      </w:r>
    </w:p>
    <w:p w14:paraId="1977BC34" w14:textId="77777777" w:rsidR="008C6FB4" w:rsidRPr="008C6FB4" w:rsidRDefault="00574168" w:rsidP="00675AA8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776CD8">
        <w:rPr>
          <w:rFonts w:asciiTheme="minorBidi" w:hAnsiTheme="minorBidi"/>
          <w:sz w:val="24"/>
          <w:szCs w:val="24"/>
        </w:rPr>
        <w:t>Our study is unique due to its l</w:t>
      </w:r>
      <w:r w:rsidR="00AE7FAB">
        <w:rPr>
          <w:rFonts w:asciiTheme="minorBidi" w:hAnsiTheme="minorBidi"/>
          <w:sz w:val="24"/>
          <w:szCs w:val="24"/>
        </w:rPr>
        <w:t>arge cohort of men</w:t>
      </w:r>
      <w:r w:rsidR="00076EA3">
        <w:rPr>
          <w:rFonts w:asciiTheme="minorBidi" w:hAnsiTheme="minorBidi"/>
          <w:sz w:val="24"/>
          <w:szCs w:val="24"/>
        </w:rPr>
        <w:t xml:space="preserve">, consisting of </w:t>
      </w:r>
      <w:r w:rsidR="00C64BF6">
        <w:rPr>
          <w:rFonts w:asciiTheme="minorBidi" w:hAnsiTheme="minorBidi"/>
          <w:sz w:val="24"/>
          <w:szCs w:val="24"/>
        </w:rPr>
        <w:t>elaborate</w:t>
      </w:r>
      <w:r w:rsidR="00AE7FAB">
        <w:rPr>
          <w:rFonts w:asciiTheme="minorBidi" w:hAnsiTheme="minorBidi"/>
          <w:sz w:val="24"/>
          <w:szCs w:val="24"/>
        </w:rPr>
        <w:t xml:space="preserve"> clinical data </w:t>
      </w:r>
      <w:r w:rsidR="00A13862">
        <w:rPr>
          <w:rFonts w:asciiTheme="minorBidi" w:hAnsiTheme="minorBidi"/>
          <w:sz w:val="24"/>
          <w:szCs w:val="24"/>
        </w:rPr>
        <w:t>with</w:t>
      </w:r>
      <w:r w:rsidR="00AE7FAB">
        <w:rPr>
          <w:rFonts w:asciiTheme="minorBidi" w:hAnsiTheme="minorBidi"/>
          <w:sz w:val="24"/>
          <w:szCs w:val="24"/>
        </w:rPr>
        <w:t xml:space="preserve"> a relatively long follow-up</w:t>
      </w:r>
      <w:r w:rsidR="00A13862">
        <w:rPr>
          <w:rFonts w:asciiTheme="minorBidi" w:hAnsiTheme="minorBidi"/>
          <w:sz w:val="24"/>
          <w:szCs w:val="24"/>
        </w:rPr>
        <w:t xml:space="preserve"> time</w:t>
      </w:r>
      <w:r w:rsidR="00AE7FAB">
        <w:rPr>
          <w:rFonts w:asciiTheme="minorBidi" w:hAnsiTheme="minorBidi"/>
          <w:sz w:val="24"/>
          <w:szCs w:val="24"/>
        </w:rPr>
        <w:t xml:space="preserve">. This is the </w:t>
      </w:r>
      <w:r w:rsidR="00776CD8">
        <w:rPr>
          <w:rFonts w:asciiTheme="minorBidi" w:hAnsiTheme="minorBidi"/>
          <w:sz w:val="24"/>
          <w:szCs w:val="24"/>
        </w:rPr>
        <w:t>only s</w:t>
      </w:r>
      <w:r w:rsidR="00AE7FAB">
        <w:rPr>
          <w:rFonts w:asciiTheme="minorBidi" w:hAnsiTheme="minorBidi"/>
          <w:sz w:val="24"/>
          <w:szCs w:val="24"/>
        </w:rPr>
        <w:t>tudy specifically assessing the role of hydrophilic</w:t>
      </w:r>
      <w:r w:rsidR="00C64BF6">
        <w:rPr>
          <w:rFonts w:asciiTheme="minorBidi" w:hAnsiTheme="minorBidi"/>
          <w:sz w:val="24"/>
          <w:szCs w:val="24"/>
        </w:rPr>
        <w:t xml:space="preserve"> and hydrophobic</w:t>
      </w:r>
      <w:r w:rsidR="00AE7FAB">
        <w:rPr>
          <w:rFonts w:asciiTheme="minorBidi" w:hAnsiTheme="minorBidi"/>
          <w:sz w:val="24"/>
          <w:szCs w:val="24"/>
        </w:rPr>
        <w:t xml:space="preserve"> statins</w:t>
      </w:r>
      <w:r w:rsidR="00776CD8">
        <w:rPr>
          <w:rFonts w:asciiTheme="minorBidi" w:hAnsiTheme="minorBidi"/>
          <w:sz w:val="24"/>
          <w:szCs w:val="24"/>
        </w:rPr>
        <w:t xml:space="preserve"> on PCa diagnosis and PC-specific death</w:t>
      </w:r>
      <w:r w:rsidR="00C64BF6">
        <w:rPr>
          <w:rFonts w:asciiTheme="minorBidi" w:hAnsiTheme="minorBidi"/>
          <w:sz w:val="24"/>
          <w:szCs w:val="24"/>
        </w:rPr>
        <w:t xml:space="preserve">, </w:t>
      </w:r>
      <w:r w:rsidR="008D41A3">
        <w:rPr>
          <w:rFonts w:asciiTheme="minorBidi" w:hAnsiTheme="minorBidi"/>
          <w:sz w:val="24"/>
          <w:szCs w:val="24"/>
        </w:rPr>
        <w:t>while</w:t>
      </w:r>
      <w:r w:rsidR="00C64BF6">
        <w:rPr>
          <w:rFonts w:asciiTheme="minorBidi" w:hAnsiTheme="minorBidi"/>
          <w:sz w:val="24"/>
          <w:szCs w:val="24"/>
        </w:rPr>
        <w:t xml:space="preserve"> also assess</w:t>
      </w:r>
      <w:r w:rsidR="008D41A3">
        <w:rPr>
          <w:rFonts w:asciiTheme="minorBidi" w:hAnsiTheme="minorBidi"/>
          <w:sz w:val="24"/>
          <w:szCs w:val="24"/>
        </w:rPr>
        <w:t>ing</w:t>
      </w:r>
      <w:r w:rsidR="00C64BF6">
        <w:rPr>
          <w:rFonts w:asciiTheme="minorBidi" w:hAnsiTheme="minorBidi"/>
          <w:sz w:val="24"/>
          <w:szCs w:val="24"/>
        </w:rPr>
        <w:t xml:space="preserve"> the effect on undergoing an additional prostate biopsy</w:t>
      </w:r>
      <w:r w:rsidR="00776CD8">
        <w:rPr>
          <w:rFonts w:asciiTheme="minorBidi" w:hAnsiTheme="minorBidi"/>
          <w:sz w:val="24"/>
          <w:szCs w:val="24"/>
        </w:rPr>
        <w:t>.</w:t>
      </w:r>
      <w:r w:rsidR="00AE7FAB">
        <w:rPr>
          <w:rFonts w:asciiTheme="minorBidi" w:hAnsiTheme="minorBidi"/>
          <w:sz w:val="24"/>
          <w:szCs w:val="24"/>
        </w:rPr>
        <w:t xml:space="preserve"> </w:t>
      </w:r>
      <w:r w:rsidR="004E48C9">
        <w:rPr>
          <w:rFonts w:asciiTheme="minorBidi" w:hAnsiTheme="minorBidi"/>
          <w:sz w:val="24"/>
          <w:szCs w:val="24"/>
        </w:rPr>
        <w:t>However, o</w:t>
      </w:r>
      <w:r w:rsidR="008C6FB4">
        <w:rPr>
          <w:rFonts w:asciiTheme="minorBidi" w:hAnsiTheme="minorBidi"/>
          <w:sz w:val="24"/>
          <w:szCs w:val="24"/>
        </w:rPr>
        <w:t xml:space="preserve">ur study has several limitations. </w:t>
      </w:r>
      <w:r w:rsidR="004E48C9">
        <w:rPr>
          <w:rFonts w:asciiTheme="minorBidi" w:hAnsiTheme="minorBidi"/>
          <w:sz w:val="24"/>
          <w:szCs w:val="24"/>
        </w:rPr>
        <w:t>First, t</w:t>
      </w:r>
      <w:r w:rsidR="008C6FB4">
        <w:rPr>
          <w:rFonts w:asciiTheme="minorBidi" w:hAnsiTheme="minorBidi"/>
          <w:sz w:val="24"/>
          <w:szCs w:val="24"/>
        </w:rPr>
        <w:t xml:space="preserve">his was a retrospective </w:t>
      </w:r>
      <w:r w:rsidR="00C44BF6">
        <w:rPr>
          <w:rFonts w:asciiTheme="minorBidi" w:hAnsiTheme="minorBidi"/>
          <w:sz w:val="24"/>
          <w:szCs w:val="24"/>
        </w:rPr>
        <w:t xml:space="preserve">population-based </w:t>
      </w:r>
      <w:r w:rsidR="008C6FB4">
        <w:rPr>
          <w:rFonts w:asciiTheme="minorBidi" w:hAnsiTheme="minorBidi"/>
          <w:sz w:val="24"/>
          <w:szCs w:val="24"/>
        </w:rPr>
        <w:t xml:space="preserve">analysis with </w:t>
      </w:r>
      <w:r w:rsidR="00C44BF6">
        <w:rPr>
          <w:rFonts w:asciiTheme="minorBidi" w:hAnsiTheme="minorBidi"/>
          <w:sz w:val="24"/>
          <w:szCs w:val="24"/>
        </w:rPr>
        <w:t xml:space="preserve">its </w:t>
      </w:r>
      <w:r w:rsidR="008C6FB4">
        <w:rPr>
          <w:rFonts w:asciiTheme="minorBidi" w:hAnsiTheme="minorBidi"/>
          <w:sz w:val="24"/>
          <w:szCs w:val="24"/>
        </w:rPr>
        <w:t>associated selection bias</w:t>
      </w:r>
      <w:r w:rsidR="00C44BF6">
        <w:rPr>
          <w:rFonts w:asciiTheme="minorBidi" w:hAnsiTheme="minorBidi"/>
          <w:sz w:val="24"/>
          <w:szCs w:val="24"/>
        </w:rPr>
        <w:t xml:space="preserve"> and </w:t>
      </w:r>
      <w:r w:rsidR="00C64BF6">
        <w:rPr>
          <w:rFonts w:asciiTheme="minorBidi" w:hAnsiTheme="minorBidi"/>
          <w:sz w:val="24"/>
          <w:szCs w:val="24"/>
        </w:rPr>
        <w:t>accompanying</w:t>
      </w:r>
      <w:r w:rsidR="00C44BF6">
        <w:rPr>
          <w:rFonts w:asciiTheme="minorBidi" w:hAnsiTheme="minorBidi"/>
          <w:sz w:val="24"/>
          <w:szCs w:val="24"/>
        </w:rPr>
        <w:t xml:space="preserve"> health administrative database inaccuracies. </w:t>
      </w:r>
      <w:r w:rsidR="004E48C9">
        <w:rPr>
          <w:rFonts w:asciiTheme="minorBidi" w:hAnsiTheme="minorBidi"/>
          <w:sz w:val="24"/>
          <w:szCs w:val="24"/>
        </w:rPr>
        <w:t>Second</w:t>
      </w:r>
      <w:r w:rsidR="00C44BF6">
        <w:rPr>
          <w:rFonts w:asciiTheme="minorBidi" w:hAnsiTheme="minorBidi"/>
          <w:sz w:val="24"/>
          <w:szCs w:val="24"/>
        </w:rPr>
        <w:t xml:space="preserve">, the data is limited to men </w:t>
      </w:r>
      <w:r w:rsidR="00076EA3">
        <w:rPr>
          <w:rFonts w:asciiTheme="minorBidi" w:hAnsiTheme="minorBidi"/>
          <w:sz w:val="24"/>
          <w:szCs w:val="24"/>
        </w:rPr>
        <w:t xml:space="preserve">older than </w:t>
      </w:r>
      <w:r w:rsidR="00C44BF6">
        <w:rPr>
          <w:rFonts w:asciiTheme="minorBidi" w:hAnsiTheme="minorBidi"/>
          <w:sz w:val="24"/>
          <w:szCs w:val="24"/>
        </w:rPr>
        <w:t>66</w:t>
      </w:r>
      <w:r w:rsidR="00410CFF">
        <w:rPr>
          <w:rFonts w:asciiTheme="minorBidi" w:hAnsiTheme="minorBidi"/>
          <w:sz w:val="24"/>
          <w:szCs w:val="24"/>
        </w:rPr>
        <w:t>,</w:t>
      </w:r>
      <w:r w:rsidR="00C44BF6">
        <w:rPr>
          <w:rFonts w:asciiTheme="minorBidi" w:hAnsiTheme="minorBidi"/>
          <w:sz w:val="24"/>
          <w:szCs w:val="24"/>
        </w:rPr>
        <w:t xml:space="preserve"> and </w:t>
      </w:r>
      <w:r w:rsidR="004E48C9">
        <w:rPr>
          <w:rFonts w:asciiTheme="minorBidi" w:hAnsiTheme="minorBidi"/>
          <w:sz w:val="24"/>
          <w:szCs w:val="24"/>
        </w:rPr>
        <w:t>it</w:t>
      </w:r>
      <w:r w:rsidR="00C44BF6">
        <w:rPr>
          <w:rFonts w:asciiTheme="minorBidi" w:hAnsiTheme="minorBidi"/>
          <w:sz w:val="24"/>
          <w:szCs w:val="24"/>
        </w:rPr>
        <w:t xml:space="preserve"> contains information on patients who were </w:t>
      </w:r>
      <w:r w:rsidR="00660948">
        <w:rPr>
          <w:rFonts w:asciiTheme="minorBidi" w:hAnsiTheme="minorBidi"/>
          <w:sz w:val="24"/>
          <w:szCs w:val="24"/>
        </w:rPr>
        <w:t>diagnosed</w:t>
      </w:r>
      <w:r w:rsidR="00C44BF6">
        <w:rPr>
          <w:rFonts w:asciiTheme="minorBidi" w:hAnsiTheme="minorBidi"/>
          <w:sz w:val="24"/>
          <w:szCs w:val="24"/>
        </w:rPr>
        <w:t xml:space="preserve"> more than twenty years ago, when different prostate biopsy strategies</w:t>
      </w:r>
      <w:r w:rsidR="00660948">
        <w:rPr>
          <w:rFonts w:asciiTheme="minorBidi" w:hAnsiTheme="minorBidi"/>
          <w:sz w:val="24"/>
          <w:szCs w:val="24"/>
        </w:rPr>
        <w:t xml:space="preserve"> (sextant as opposed to the contemporary systematic</w:t>
      </w:r>
      <w:r w:rsidR="00C44BF6">
        <w:rPr>
          <w:rFonts w:asciiTheme="minorBidi" w:hAnsiTheme="minorBidi"/>
          <w:sz w:val="24"/>
          <w:szCs w:val="24"/>
        </w:rPr>
        <w:t xml:space="preserve"> </w:t>
      </w:r>
      <w:r w:rsidR="00660948">
        <w:rPr>
          <w:rFonts w:asciiTheme="minorBidi" w:hAnsiTheme="minorBidi"/>
          <w:sz w:val="24"/>
          <w:szCs w:val="24"/>
        </w:rPr>
        <w:t xml:space="preserve">12-core biopsy protocol), </w:t>
      </w:r>
      <w:r w:rsidR="00C44BF6">
        <w:rPr>
          <w:rFonts w:asciiTheme="minorBidi" w:hAnsiTheme="minorBidi"/>
          <w:sz w:val="24"/>
          <w:szCs w:val="24"/>
        </w:rPr>
        <w:t xml:space="preserve">and treatment concepts were </w:t>
      </w:r>
      <w:r w:rsidR="008D41A3">
        <w:rPr>
          <w:rFonts w:asciiTheme="minorBidi" w:hAnsiTheme="minorBidi"/>
          <w:sz w:val="24"/>
          <w:szCs w:val="24"/>
        </w:rPr>
        <w:t>utilized</w:t>
      </w:r>
      <w:r w:rsidR="00C44BF6">
        <w:rPr>
          <w:rFonts w:asciiTheme="minorBidi" w:hAnsiTheme="minorBidi"/>
          <w:sz w:val="24"/>
          <w:szCs w:val="24"/>
        </w:rPr>
        <w:t xml:space="preserve">. </w:t>
      </w:r>
      <w:r w:rsidR="004E48C9">
        <w:rPr>
          <w:rFonts w:asciiTheme="minorBidi" w:hAnsiTheme="minorBidi"/>
          <w:sz w:val="24"/>
          <w:szCs w:val="24"/>
        </w:rPr>
        <w:t>Third</w:t>
      </w:r>
      <w:r w:rsidR="00C44BF6">
        <w:rPr>
          <w:rFonts w:asciiTheme="minorBidi" w:hAnsiTheme="minorBidi"/>
          <w:sz w:val="24"/>
          <w:szCs w:val="24"/>
        </w:rPr>
        <w:t xml:space="preserve">, we lacked complete PSA data (limited from 2007), </w:t>
      </w:r>
      <w:r w:rsidR="00C64BF6">
        <w:rPr>
          <w:rFonts w:asciiTheme="minorBidi" w:hAnsiTheme="minorBidi"/>
          <w:sz w:val="24"/>
          <w:szCs w:val="24"/>
        </w:rPr>
        <w:t>details of</w:t>
      </w:r>
      <w:r w:rsidR="004E48C9">
        <w:rPr>
          <w:rFonts w:asciiTheme="minorBidi" w:hAnsiTheme="minorBidi"/>
          <w:sz w:val="24"/>
          <w:szCs w:val="24"/>
        </w:rPr>
        <w:t xml:space="preserve"> </w:t>
      </w:r>
      <w:r w:rsidR="00C44BF6">
        <w:rPr>
          <w:rFonts w:asciiTheme="minorBidi" w:hAnsiTheme="minorBidi"/>
          <w:sz w:val="24"/>
          <w:szCs w:val="24"/>
        </w:rPr>
        <w:t>clinical stage</w:t>
      </w:r>
      <w:r w:rsidR="00660948">
        <w:rPr>
          <w:rFonts w:asciiTheme="minorBidi" w:hAnsiTheme="minorBidi"/>
          <w:sz w:val="24"/>
          <w:szCs w:val="24"/>
        </w:rPr>
        <w:t>, prostate imaging, pertinent family history, ethnicity,</w:t>
      </w:r>
      <w:r w:rsidR="00C44BF6">
        <w:rPr>
          <w:rFonts w:asciiTheme="minorBidi" w:hAnsiTheme="minorBidi"/>
          <w:sz w:val="24"/>
          <w:szCs w:val="24"/>
        </w:rPr>
        <w:t xml:space="preserve"> and biopsy pathology results</w:t>
      </w:r>
      <w:r w:rsidR="004E48C9">
        <w:rPr>
          <w:rFonts w:asciiTheme="minorBidi" w:hAnsiTheme="minorBidi"/>
          <w:sz w:val="24"/>
          <w:szCs w:val="24"/>
        </w:rPr>
        <w:t>. Fourth, we did</w:t>
      </w:r>
      <w:r w:rsidR="00C44BF6">
        <w:rPr>
          <w:rFonts w:asciiTheme="minorBidi" w:hAnsiTheme="minorBidi"/>
          <w:sz w:val="24"/>
          <w:szCs w:val="24"/>
        </w:rPr>
        <w:t xml:space="preserve"> not account for all </w:t>
      </w:r>
      <w:r w:rsidR="00A13862">
        <w:rPr>
          <w:rFonts w:asciiTheme="minorBidi" w:hAnsiTheme="minorBidi"/>
          <w:sz w:val="24"/>
          <w:szCs w:val="24"/>
        </w:rPr>
        <w:t xml:space="preserve">the </w:t>
      </w:r>
      <w:r w:rsidR="00C44BF6">
        <w:rPr>
          <w:rFonts w:asciiTheme="minorBidi" w:hAnsiTheme="minorBidi"/>
          <w:sz w:val="24"/>
          <w:szCs w:val="24"/>
        </w:rPr>
        <w:t xml:space="preserve">prescribed medications </w:t>
      </w:r>
      <w:r w:rsidR="00A13862">
        <w:rPr>
          <w:rFonts w:asciiTheme="minorBidi" w:hAnsiTheme="minorBidi"/>
          <w:sz w:val="24"/>
          <w:szCs w:val="24"/>
        </w:rPr>
        <w:t>and</w:t>
      </w:r>
      <w:r w:rsidR="00C44BF6">
        <w:rPr>
          <w:rFonts w:asciiTheme="minorBidi" w:hAnsiTheme="minorBidi"/>
          <w:sz w:val="24"/>
          <w:szCs w:val="24"/>
        </w:rPr>
        <w:t xml:space="preserve"> could not account for over the counter medications</w:t>
      </w:r>
      <w:r w:rsidR="00C64BF6">
        <w:rPr>
          <w:rFonts w:asciiTheme="minorBidi" w:hAnsiTheme="minorBidi"/>
          <w:sz w:val="24"/>
          <w:szCs w:val="24"/>
        </w:rPr>
        <w:t xml:space="preserve"> at all</w:t>
      </w:r>
      <w:r w:rsidR="00C44BF6">
        <w:rPr>
          <w:rFonts w:asciiTheme="minorBidi" w:hAnsiTheme="minorBidi"/>
          <w:sz w:val="24"/>
          <w:szCs w:val="24"/>
        </w:rPr>
        <w:t>.</w:t>
      </w:r>
      <w:r w:rsidR="00C64BF6">
        <w:rPr>
          <w:rFonts w:asciiTheme="minorBidi" w:hAnsiTheme="minorBidi"/>
          <w:sz w:val="24"/>
          <w:szCs w:val="24"/>
        </w:rPr>
        <w:t xml:space="preserve"> Fifth, diabetes was defined as medication-treated diabetes only, and </w:t>
      </w:r>
      <w:r w:rsidR="00A13862">
        <w:rPr>
          <w:rFonts w:asciiTheme="minorBidi" w:hAnsiTheme="minorBidi"/>
          <w:sz w:val="24"/>
          <w:szCs w:val="24"/>
        </w:rPr>
        <w:t xml:space="preserve">diet-treated </w:t>
      </w:r>
      <w:r w:rsidR="00C64BF6">
        <w:rPr>
          <w:rFonts w:asciiTheme="minorBidi" w:hAnsiTheme="minorBidi"/>
          <w:sz w:val="24"/>
          <w:szCs w:val="24"/>
        </w:rPr>
        <w:t>diabetic patients were not considered diabetic.</w:t>
      </w:r>
      <w:r w:rsidR="00660948">
        <w:rPr>
          <w:rFonts w:asciiTheme="minorBidi" w:hAnsiTheme="minorBidi"/>
          <w:sz w:val="24"/>
          <w:szCs w:val="24"/>
        </w:rPr>
        <w:t xml:space="preserve"> Importantly,</w:t>
      </w:r>
      <w:r w:rsidR="00C44BF6">
        <w:rPr>
          <w:rFonts w:asciiTheme="minorBidi" w:hAnsiTheme="minorBidi"/>
          <w:sz w:val="24"/>
          <w:szCs w:val="24"/>
        </w:rPr>
        <w:t xml:space="preserve"> in such an analysis</w:t>
      </w:r>
      <w:r w:rsidR="00410CFF">
        <w:rPr>
          <w:rFonts w:asciiTheme="minorBidi" w:hAnsiTheme="minorBidi"/>
          <w:sz w:val="24"/>
          <w:szCs w:val="24"/>
        </w:rPr>
        <w:t>,</w:t>
      </w:r>
      <w:r w:rsidR="00C44BF6">
        <w:rPr>
          <w:rFonts w:asciiTheme="minorBidi" w:hAnsiTheme="minorBidi"/>
          <w:sz w:val="24"/>
          <w:szCs w:val="24"/>
        </w:rPr>
        <w:t xml:space="preserve"> there is always </w:t>
      </w:r>
      <w:r w:rsidR="00410CFF">
        <w:rPr>
          <w:rFonts w:asciiTheme="minorBidi" w:hAnsiTheme="minorBidi"/>
          <w:sz w:val="24"/>
          <w:szCs w:val="24"/>
        </w:rPr>
        <w:t xml:space="preserve">the </w:t>
      </w:r>
      <w:r w:rsidR="00C44BF6">
        <w:rPr>
          <w:rFonts w:asciiTheme="minorBidi" w:hAnsiTheme="minorBidi"/>
          <w:sz w:val="24"/>
          <w:szCs w:val="24"/>
        </w:rPr>
        <w:t>risk of an immortal person-time bias that needs to be considered.</w:t>
      </w:r>
      <w:r w:rsidR="00660948">
        <w:rPr>
          <w:rFonts w:asciiTheme="minorBidi" w:hAnsiTheme="minorBidi"/>
          <w:sz w:val="24"/>
          <w:szCs w:val="24"/>
        </w:rPr>
        <w:t xml:space="preserve"> Lastly, although our data is derived from a large </w:t>
      </w:r>
      <w:r w:rsidR="004E48C9">
        <w:rPr>
          <w:rFonts w:asciiTheme="minorBidi" w:hAnsiTheme="minorBidi"/>
          <w:sz w:val="24"/>
          <w:szCs w:val="24"/>
        </w:rPr>
        <w:t>province i</w:t>
      </w:r>
      <w:r w:rsidR="00660948">
        <w:rPr>
          <w:rFonts w:asciiTheme="minorBidi" w:hAnsiTheme="minorBidi"/>
          <w:sz w:val="24"/>
          <w:szCs w:val="24"/>
        </w:rPr>
        <w:t>n Canada, it might not be generalizable to other similar popul</w:t>
      </w:r>
      <w:bookmarkStart w:id="29" w:name="_GoBack"/>
      <w:bookmarkEnd w:id="29"/>
      <w:r w:rsidR="00660948">
        <w:rPr>
          <w:rFonts w:asciiTheme="minorBidi" w:hAnsiTheme="minorBidi"/>
          <w:sz w:val="24"/>
          <w:szCs w:val="24"/>
        </w:rPr>
        <w:t>ations</w:t>
      </w:r>
      <w:r w:rsidR="00076EA3">
        <w:rPr>
          <w:rFonts w:asciiTheme="minorBidi" w:hAnsiTheme="minorBidi"/>
          <w:sz w:val="24"/>
          <w:szCs w:val="24"/>
        </w:rPr>
        <w:t>.</w:t>
      </w:r>
    </w:p>
    <w:p w14:paraId="217BDC5A" w14:textId="77777777" w:rsidR="00FF75DB" w:rsidRPr="00925B9F" w:rsidRDefault="00FF75DB" w:rsidP="00675AA8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925B9F">
        <w:rPr>
          <w:rFonts w:asciiTheme="minorBidi" w:hAnsiTheme="minorBidi"/>
          <w:b/>
          <w:bCs/>
          <w:sz w:val="24"/>
          <w:szCs w:val="24"/>
        </w:rPr>
        <w:t>Conclusions</w:t>
      </w:r>
    </w:p>
    <w:p w14:paraId="27C12AC9" w14:textId="77777777" w:rsidR="008D41A3" w:rsidRDefault="00925B9F" w:rsidP="00E913FB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C64BF6">
        <w:rPr>
          <w:rFonts w:asciiTheme="minorBidi" w:hAnsiTheme="minorBidi"/>
          <w:sz w:val="24"/>
          <w:szCs w:val="24"/>
        </w:rPr>
        <w:t>In contrast to</w:t>
      </w:r>
      <w:r w:rsidR="008D41A3">
        <w:rPr>
          <w:rFonts w:asciiTheme="minorBidi" w:hAnsiTheme="minorBidi"/>
          <w:sz w:val="24"/>
          <w:szCs w:val="24"/>
        </w:rPr>
        <w:t xml:space="preserve"> suggested</w:t>
      </w:r>
      <w:r w:rsidR="00C64BF6">
        <w:rPr>
          <w:rFonts w:asciiTheme="minorBidi" w:hAnsiTheme="minorBidi"/>
          <w:sz w:val="24"/>
          <w:szCs w:val="24"/>
        </w:rPr>
        <w:t xml:space="preserve"> in-vitro </w:t>
      </w:r>
      <w:r w:rsidR="008D41A3">
        <w:rPr>
          <w:rFonts w:asciiTheme="minorBidi" w:hAnsiTheme="minorBidi"/>
          <w:sz w:val="24"/>
          <w:szCs w:val="24"/>
        </w:rPr>
        <w:t>findings</w:t>
      </w:r>
      <w:r w:rsidR="00C64BF6">
        <w:rPr>
          <w:rFonts w:asciiTheme="minorBidi" w:hAnsiTheme="minorBidi"/>
          <w:sz w:val="24"/>
          <w:szCs w:val="24"/>
        </w:rPr>
        <w:t>, h</w:t>
      </w:r>
      <w:r>
        <w:rPr>
          <w:rFonts w:asciiTheme="minorBidi" w:hAnsiTheme="minorBidi"/>
          <w:sz w:val="24"/>
          <w:szCs w:val="24"/>
        </w:rPr>
        <w:t xml:space="preserve">ydrophilic statins </w:t>
      </w:r>
      <w:commentRangeStart w:id="30"/>
      <w:r>
        <w:rPr>
          <w:rFonts w:asciiTheme="minorBidi" w:hAnsiTheme="minorBidi"/>
          <w:sz w:val="24"/>
          <w:szCs w:val="24"/>
        </w:rPr>
        <w:t>appear to significantly l</w:t>
      </w:r>
      <w:r w:rsidR="00E5475B" w:rsidRPr="00660948">
        <w:rPr>
          <w:rFonts w:asciiTheme="minorBidi" w:hAnsiTheme="minorBidi"/>
          <w:sz w:val="24"/>
          <w:szCs w:val="24"/>
        </w:rPr>
        <w:t>ower</w:t>
      </w:r>
      <w:commentRangeEnd w:id="30"/>
      <w:r w:rsidR="007D52D3">
        <w:rPr>
          <w:rStyle w:val="CommentReference"/>
        </w:rPr>
        <w:commentReference w:id="30"/>
      </w:r>
      <w:r w:rsidR="00E5475B" w:rsidRPr="0066094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the </w:t>
      </w:r>
      <w:r w:rsidR="00E5475B" w:rsidRPr="00660948">
        <w:rPr>
          <w:rFonts w:asciiTheme="minorBidi" w:hAnsiTheme="minorBidi"/>
          <w:sz w:val="24"/>
          <w:szCs w:val="24"/>
        </w:rPr>
        <w:t>risk of an additional prostate biopsy, PC</w:t>
      </w:r>
      <w:r>
        <w:rPr>
          <w:rFonts w:asciiTheme="minorBidi" w:hAnsiTheme="minorBidi"/>
          <w:sz w:val="24"/>
          <w:szCs w:val="24"/>
        </w:rPr>
        <w:t>a</w:t>
      </w:r>
      <w:r w:rsidR="00E5475B" w:rsidRPr="00660948">
        <w:rPr>
          <w:rFonts w:asciiTheme="minorBidi" w:hAnsiTheme="minorBidi"/>
          <w:sz w:val="24"/>
          <w:szCs w:val="24"/>
        </w:rPr>
        <w:t xml:space="preserve"> diagnosis, and PC</w:t>
      </w:r>
      <w:r>
        <w:rPr>
          <w:rFonts w:asciiTheme="minorBidi" w:hAnsiTheme="minorBidi"/>
          <w:sz w:val="24"/>
          <w:szCs w:val="24"/>
        </w:rPr>
        <w:t>a-</w:t>
      </w:r>
      <w:r w:rsidR="00E5475B" w:rsidRPr="00660948">
        <w:rPr>
          <w:rFonts w:asciiTheme="minorBidi" w:hAnsiTheme="minorBidi"/>
          <w:sz w:val="24"/>
          <w:szCs w:val="24"/>
        </w:rPr>
        <w:t>specific death</w:t>
      </w:r>
      <w:r>
        <w:rPr>
          <w:rFonts w:asciiTheme="minorBidi" w:hAnsiTheme="minorBidi"/>
          <w:sz w:val="24"/>
          <w:szCs w:val="24"/>
        </w:rPr>
        <w:t xml:space="preserve">. </w:t>
      </w:r>
      <w:r w:rsidR="00076EA3">
        <w:rPr>
          <w:rFonts w:asciiTheme="minorBidi" w:hAnsiTheme="minorBidi"/>
          <w:sz w:val="24"/>
          <w:szCs w:val="24"/>
        </w:rPr>
        <w:lastRenderedPageBreak/>
        <w:t>Hydrophilic statins</w:t>
      </w:r>
      <w:r w:rsidR="00E5475B" w:rsidRPr="00660948">
        <w:rPr>
          <w:rFonts w:asciiTheme="minorBidi" w:hAnsiTheme="minorBidi"/>
          <w:sz w:val="24"/>
          <w:szCs w:val="24"/>
        </w:rPr>
        <w:t xml:space="preserve"> appear to be the driving force </w:t>
      </w:r>
      <w:r w:rsidR="00076EA3">
        <w:rPr>
          <w:rFonts w:asciiTheme="minorBidi" w:hAnsiTheme="minorBidi"/>
          <w:sz w:val="24"/>
          <w:szCs w:val="24"/>
        </w:rPr>
        <w:t xml:space="preserve">behind </w:t>
      </w:r>
      <w:r w:rsidR="00E5475B" w:rsidRPr="00660948">
        <w:rPr>
          <w:rFonts w:asciiTheme="minorBidi" w:hAnsiTheme="minorBidi"/>
          <w:sz w:val="24"/>
          <w:szCs w:val="24"/>
        </w:rPr>
        <w:t>th</w:t>
      </w:r>
      <w:r>
        <w:rPr>
          <w:rFonts w:asciiTheme="minorBidi" w:hAnsiTheme="minorBidi"/>
          <w:sz w:val="24"/>
          <w:szCs w:val="24"/>
        </w:rPr>
        <w:t>e</w:t>
      </w:r>
      <w:r w:rsidR="00E5475B" w:rsidRPr="00660948">
        <w:rPr>
          <w:rFonts w:asciiTheme="minorBidi" w:hAnsiTheme="minorBidi"/>
          <w:sz w:val="24"/>
          <w:szCs w:val="24"/>
        </w:rPr>
        <w:t xml:space="preserve"> risk reduction</w:t>
      </w:r>
      <w:r>
        <w:rPr>
          <w:rFonts w:asciiTheme="minorBidi" w:hAnsiTheme="minorBidi"/>
          <w:sz w:val="24"/>
          <w:szCs w:val="24"/>
        </w:rPr>
        <w:t>s</w:t>
      </w:r>
      <w:r w:rsidR="00E5475B" w:rsidRPr="00660948">
        <w:rPr>
          <w:rFonts w:asciiTheme="minorBidi" w:hAnsiTheme="minorBidi"/>
          <w:sz w:val="24"/>
          <w:szCs w:val="24"/>
        </w:rPr>
        <w:t xml:space="preserve"> </w:t>
      </w:r>
      <w:r w:rsidR="00076EA3">
        <w:rPr>
          <w:rFonts w:asciiTheme="minorBidi" w:hAnsiTheme="minorBidi"/>
          <w:sz w:val="24"/>
          <w:szCs w:val="24"/>
        </w:rPr>
        <w:t xml:space="preserve">witnessed </w:t>
      </w:r>
      <w:r w:rsidR="00E5475B" w:rsidRPr="00660948">
        <w:rPr>
          <w:rFonts w:asciiTheme="minorBidi" w:hAnsiTheme="minorBidi"/>
          <w:sz w:val="24"/>
          <w:szCs w:val="24"/>
        </w:rPr>
        <w:t xml:space="preserve">when statins are </w:t>
      </w:r>
      <w:r w:rsidRPr="00660948">
        <w:rPr>
          <w:rFonts w:asciiTheme="minorBidi" w:hAnsiTheme="minorBidi"/>
          <w:sz w:val="24"/>
          <w:szCs w:val="24"/>
        </w:rPr>
        <w:t>combined</w:t>
      </w:r>
      <w:r>
        <w:rPr>
          <w:rFonts w:asciiTheme="minorBidi" w:hAnsiTheme="minorBidi"/>
          <w:sz w:val="24"/>
          <w:szCs w:val="24"/>
        </w:rPr>
        <w:t xml:space="preserve">. Randomized controlled studies assessing the </w:t>
      </w:r>
      <w:r w:rsidR="003315C8">
        <w:rPr>
          <w:rFonts w:asciiTheme="minorBidi" w:hAnsiTheme="minorBidi"/>
          <w:sz w:val="24"/>
          <w:szCs w:val="24"/>
        </w:rPr>
        <w:t xml:space="preserve">specific </w:t>
      </w:r>
      <w:r w:rsidR="00605A2A">
        <w:rPr>
          <w:rFonts w:asciiTheme="minorBidi" w:hAnsiTheme="minorBidi"/>
          <w:sz w:val="24"/>
          <w:szCs w:val="24"/>
        </w:rPr>
        <w:t>effect</w:t>
      </w:r>
      <w:r>
        <w:rPr>
          <w:rFonts w:asciiTheme="minorBidi" w:hAnsiTheme="minorBidi"/>
          <w:sz w:val="24"/>
          <w:szCs w:val="24"/>
        </w:rPr>
        <w:t xml:space="preserve"> of hydrophilic </w:t>
      </w:r>
      <w:r w:rsidR="003315C8">
        <w:rPr>
          <w:rFonts w:asciiTheme="minorBidi" w:hAnsiTheme="minorBidi"/>
          <w:sz w:val="24"/>
          <w:szCs w:val="24"/>
        </w:rPr>
        <w:t xml:space="preserve">and hydrophobic </w:t>
      </w:r>
      <w:r>
        <w:rPr>
          <w:rFonts w:asciiTheme="minorBidi" w:hAnsiTheme="minorBidi"/>
          <w:sz w:val="24"/>
          <w:szCs w:val="24"/>
        </w:rPr>
        <w:t xml:space="preserve">statins </w:t>
      </w:r>
      <w:r w:rsidR="00605A2A">
        <w:rPr>
          <w:rFonts w:asciiTheme="minorBidi" w:hAnsiTheme="minorBidi"/>
          <w:sz w:val="24"/>
          <w:szCs w:val="24"/>
        </w:rPr>
        <w:t>on PCa-specific outcomes</w:t>
      </w:r>
      <w:r w:rsidR="00410CFF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should be considered to </w:t>
      </w:r>
      <w:r w:rsidR="003315C8">
        <w:rPr>
          <w:rFonts w:asciiTheme="minorBidi" w:hAnsiTheme="minorBidi"/>
          <w:sz w:val="24"/>
          <w:szCs w:val="24"/>
        </w:rPr>
        <w:t xml:space="preserve">ascertain and </w:t>
      </w:r>
      <w:r>
        <w:rPr>
          <w:rFonts w:asciiTheme="minorBidi" w:hAnsiTheme="minorBidi"/>
          <w:sz w:val="24"/>
          <w:szCs w:val="24"/>
        </w:rPr>
        <w:t xml:space="preserve">validate </w:t>
      </w:r>
      <w:r w:rsidR="008D41A3">
        <w:rPr>
          <w:rFonts w:asciiTheme="minorBidi" w:hAnsiTheme="minorBidi"/>
          <w:sz w:val="24"/>
          <w:szCs w:val="24"/>
        </w:rPr>
        <w:t>their</w:t>
      </w:r>
      <w:r w:rsidR="00B8399D">
        <w:rPr>
          <w:rFonts w:asciiTheme="minorBidi" w:hAnsiTheme="minorBidi"/>
          <w:sz w:val="24"/>
          <w:szCs w:val="24"/>
        </w:rPr>
        <w:t xml:space="preserve"> </w:t>
      </w:r>
      <w:r w:rsidR="00C64BF6">
        <w:rPr>
          <w:rFonts w:asciiTheme="minorBidi" w:hAnsiTheme="minorBidi"/>
          <w:sz w:val="24"/>
          <w:szCs w:val="24"/>
        </w:rPr>
        <w:t>chemo</w:t>
      </w:r>
      <w:r w:rsidR="008D41A3">
        <w:rPr>
          <w:rFonts w:asciiTheme="minorBidi" w:hAnsiTheme="minorBidi"/>
          <w:sz w:val="24"/>
          <w:szCs w:val="24"/>
        </w:rPr>
        <w:t>-</w:t>
      </w:r>
      <w:r w:rsidR="00C64BF6">
        <w:rPr>
          <w:rFonts w:asciiTheme="minorBidi" w:hAnsiTheme="minorBidi"/>
          <w:sz w:val="24"/>
          <w:szCs w:val="24"/>
        </w:rPr>
        <w:t>preventative</w:t>
      </w:r>
      <w:r w:rsidR="00B8399D">
        <w:rPr>
          <w:rFonts w:asciiTheme="minorBidi" w:hAnsiTheme="minorBidi"/>
          <w:sz w:val="24"/>
          <w:szCs w:val="24"/>
        </w:rPr>
        <w:t xml:space="preserve"> effect.</w:t>
      </w:r>
    </w:p>
    <w:p w14:paraId="38931C70" w14:textId="77777777" w:rsidR="008D41A3" w:rsidRDefault="008D41A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7EB6D019" w14:textId="77777777" w:rsidR="00FF75DB" w:rsidRPr="00EB2A2E" w:rsidRDefault="008D41A3" w:rsidP="00E913FB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EB2A2E">
        <w:rPr>
          <w:rFonts w:asciiTheme="minorBidi" w:hAnsiTheme="minorBidi"/>
          <w:b/>
          <w:bCs/>
          <w:sz w:val="24"/>
          <w:szCs w:val="24"/>
        </w:rPr>
        <w:lastRenderedPageBreak/>
        <w:t>Abbreviations:</w:t>
      </w:r>
    </w:p>
    <w:p w14:paraId="465A4000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ADT = Androgen deprivation therapy</w:t>
      </w:r>
    </w:p>
    <w:p w14:paraId="0F560FA7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ADG = </w:t>
      </w:r>
      <w:r w:rsidRPr="00480CE4">
        <w:rPr>
          <w:rFonts w:asciiTheme="minorBidi" w:hAnsiTheme="minorBidi"/>
          <w:sz w:val="24"/>
          <w:szCs w:val="24"/>
        </w:rPr>
        <w:t>Ambulatory Diagnostic Groups</w:t>
      </w:r>
    </w:p>
    <w:p w14:paraId="73A3305D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CIHI-DAD = </w:t>
      </w:r>
      <w:r w:rsidRPr="00EB2A2E">
        <w:rPr>
          <w:rFonts w:asciiTheme="minorBidi" w:hAnsiTheme="minorBidi"/>
          <w:sz w:val="24"/>
          <w:szCs w:val="24"/>
        </w:rPr>
        <w:t>Canadian Institute for Health Information Discharge Abstract Database</w:t>
      </w:r>
    </w:p>
    <w:p w14:paraId="5683508D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FFP = F</w:t>
      </w:r>
      <w:r w:rsidRPr="00FB7F79">
        <w:rPr>
          <w:rFonts w:asciiTheme="minorBidi" w:hAnsiTheme="minorBidi"/>
          <w:sz w:val="24"/>
          <w:szCs w:val="24"/>
        </w:rPr>
        <w:t xml:space="preserve">arnesyl pyrophosphate </w:t>
      </w:r>
    </w:p>
    <w:p w14:paraId="06B6194D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GGPP = G</w:t>
      </w:r>
      <w:r w:rsidRPr="00FB7F79">
        <w:rPr>
          <w:rFonts w:asciiTheme="minorBidi" w:hAnsiTheme="minorBidi"/>
          <w:sz w:val="24"/>
          <w:szCs w:val="24"/>
        </w:rPr>
        <w:t>eranylgeranyl pyrophosphate</w:t>
      </w:r>
    </w:p>
    <w:p w14:paraId="12F55DEA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HMGCR = </w:t>
      </w:r>
      <w:r w:rsidR="00EB2A2E" w:rsidRPr="00EB2A2E">
        <w:rPr>
          <w:rFonts w:asciiTheme="minorBidi" w:hAnsiTheme="minorBidi"/>
          <w:sz w:val="24"/>
          <w:szCs w:val="24"/>
        </w:rPr>
        <w:t>3-hydroxy-3-methylglutaryl coenzyme A reductase</w:t>
      </w:r>
    </w:p>
    <w:p w14:paraId="6A20A3A9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ICES = Institute for Clinical and Evaluative Sciences</w:t>
      </w:r>
    </w:p>
    <w:p w14:paraId="01337971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OAT = Organic anion transporters</w:t>
      </w:r>
    </w:p>
    <w:p w14:paraId="2EC69EDF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OCR = Ontario cancer registry</w:t>
      </w:r>
    </w:p>
    <w:p w14:paraId="14C99B0C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ODB = Ontario drug benefit</w:t>
      </w:r>
    </w:p>
    <w:p w14:paraId="154DC5A9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OHIP = Ontario health insurance plan</w:t>
      </w:r>
    </w:p>
    <w:p w14:paraId="63A49941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OLIS = </w:t>
      </w:r>
      <w:r w:rsidRPr="00EB2A2E">
        <w:rPr>
          <w:rFonts w:asciiTheme="minorBidi" w:hAnsiTheme="minorBidi"/>
          <w:sz w:val="24"/>
          <w:szCs w:val="24"/>
        </w:rPr>
        <w:t>Ontario laboratory information system</w:t>
      </w:r>
    </w:p>
    <w:p w14:paraId="3C98454B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ORG = </w:t>
      </w:r>
      <w:r w:rsidRPr="00EB2A2E">
        <w:rPr>
          <w:rFonts w:asciiTheme="minorBidi" w:hAnsiTheme="minorBidi"/>
          <w:sz w:val="24"/>
          <w:szCs w:val="24"/>
        </w:rPr>
        <w:t>Ontario office of the Registrar</w:t>
      </w:r>
    </w:p>
    <w:p w14:paraId="38A714FB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RPDB = Registered persons database</w:t>
      </w:r>
    </w:p>
    <w:p w14:paraId="7CDCA6A4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PCa = Prostate cancer</w:t>
      </w:r>
    </w:p>
    <w:p w14:paraId="37F1CA07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PPI = Proton pump inhibitors</w:t>
      </w:r>
    </w:p>
    <w:p w14:paraId="51E05079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PSA = Prostate specific antigen</w:t>
      </w:r>
    </w:p>
    <w:p w14:paraId="257C1B4F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SREBP2 = S</w:t>
      </w:r>
      <w:r w:rsidRPr="00EB2A2E">
        <w:rPr>
          <w:rFonts w:asciiTheme="minorBidi" w:hAnsiTheme="minorBidi"/>
          <w:sz w:val="24"/>
          <w:szCs w:val="24"/>
        </w:rPr>
        <w:t>terol regulatory element-binding protein-2</w:t>
      </w:r>
    </w:p>
    <w:p w14:paraId="25306803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TRUS BX = Transrectal ultrasound guided prostate biopsy</w:t>
      </w:r>
    </w:p>
    <w:p w14:paraId="4D130B6A" w14:textId="77777777" w:rsidR="00BF4097" w:rsidRDefault="00BF4097">
      <w:r>
        <w:br w:type="page"/>
      </w:r>
    </w:p>
    <w:p w14:paraId="6EA9B08E" w14:textId="77777777" w:rsidR="00BF4097" w:rsidRDefault="00BF4097" w:rsidP="00BF4097">
      <w:pPr>
        <w:spacing w:line="480" w:lineRule="auto"/>
        <w:rPr>
          <w:rFonts w:asciiTheme="minorBidi" w:eastAsia="Calibri" w:hAnsiTheme="minorBidi"/>
          <w:b/>
          <w:bCs/>
          <w:sz w:val="24"/>
          <w:szCs w:val="24"/>
        </w:rPr>
        <w:sectPr w:rsidR="00BF4097" w:rsidSect="00BF4097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E729A0" w14:textId="77777777" w:rsidR="00BF4097" w:rsidRPr="00336F1F" w:rsidRDefault="00BF4097" w:rsidP="00BF4097">
      <w:pPr>
        <w:spacing w:line="480" w:lineRule="auto"/>
        <w:rPr>
          <w:rFonts w:asciiTheme="minorBidi" w:eastAsia="Calibri" w:hAnsiTheme="minorBidi"/>
          <w:b/>
          <w:bCs/>
          <w:sz w:val="24"/>
          <w:szCs w:val="24"/>
        </w:rPr>
      </w:pPr>
      <w:r w:rsidRPr="00336F1F">
        <w:rPr>
          <w:rFonts w:asciiTheme="minorBidi" w:eastAsia="Calibri" w:hAnsiTheme="minorBidi"/>
          <w:b/>
          <w:bCs/>
          <w:sz w:val="24"/>
          <w:szCs w:val="24"/>
        </w:rPr>
        <w:lastRenderedPageBreak/>
        <w:t>Author Contributions:</w:t>
      </w:r>
    </w:p>
    <w:p w14:paraId="0534CAA7" w14:textId="77777777" w:rsidR="007B043E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 xml:space="preserve">Design and conception: </w:t>
      </w:r>
      <w:r w:rsidR="00931F00">
        <w:rPr>
          <w:rFonts w:asciiTheme="minorBidi" w:eastAsia="Calibri" w:hAnsiTheme="minorBidi"/>
          <w:sz w:val="24"/>
          <w:szCs w:val="24"/>
        </w:rPr>
        <w:t>HG, NF, SA, GSK, RS</w:t>
      </w:r>
    </w:p>
    <w:p w14:paraId="554F0EF5" w14:textId="77777777" w:rsidR="00BF4097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>Data collection</w:t>
      </w:r>
      <w:r w:rsidR="00931F00">
        <w:rPr>
          <w:rFonts w:asciiTheme="minorBidi" w:eastAsia="Calibri" w:hAnsiTheme="minorBidi"/>
          <w:sz w:val="24"/>
          <w:szCs w:val="24"/>
        </w:rPr>
        <w:t xml:space="preserve"> and analyses</w:t>
      </w:r>
      <w:r>
        <w:rPr>
          <w:rFonts w:asciiTheme="minorBidi" w:eastAsia="Calibri" w:hAnsiTheme="minorBidi"/>
          <w:sz w:val="24"/>
          <w:szCs w:val="24"/>
        </w:rPr>
        <w:t xml:space="preserve">: </w:t>
      </w:r>
      <w:r w:rsidR="00931F00">
        <w:rPr>
          <w:rFonts w:asciiTheme="minorBidi" w:eastAsia="Calibri" w:hAnsiTheme="minorBidi"/>
          <w:sz w:val="24"/>
          <w:szCs w:val="24"/>
        </w:rPr>
        <w:t xml:space="preserve">HG, FKM, OS, RS, AB, SH, CJDW, LP, GSK, NF </w:t>
      </w:r>
    </w:p>
    <w:p w14:paraId="54FD9FE0" w14:textId="77777777" w:rsidR="007B043E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 xml:space="preserve">Writing of manuscript: </w:t>
      </w:r>
      <w:r w:rsidR="00931F00">
        <w:rPr>
          <w:rFonts w:asciiTheme="minorBidi" w:eastAsia="Calibri" w:hAnsiTheme="minorBidi"/>
          <w:sz w:val="24"/>
          <w:szCs w:val="24"/>
        </w:rPr>
        <w:t>HG, FKM</w:t>
      </w:r>
    </w:p>
    <w:p w14:paraId="20EB2A2C" w14:textId="77777777" w:rsidR="00BF4097" w:rsidRPr="00C21AC0" w:rsidRDefault="00BF4097" w:rsidP="007B043E">
      <w:pPr>
        <w:spacing w:line="480" w:lineRule="auto"/>
        <w:rPr>
          <w:bCs/>
        </w:rPr>
      </w:pPr>
      <w:r>
        <w:rPr>
          <w:rFonts w:asciiTheme="minorBidi" w:eastAsia="Calibri" w:hAnsiTheme="minorBidi"/>
          <w:sz w:val="24"/>
          <w:szCs w:val="24"/>
        </w:rPr>
        <w:t xml:space="preserve">Editing and reviewing of manuscript: </w:t>
      </w:r>
      <w:r w:rsidR="00931F00">
        <w:rPr>
          <w:rFonts w:asciiTheme="minorBidi" w:eastAsia="Calibri" w:hAnsiTheme="minorBidi"/>
          <w:sz w:val="24"/>
          <w:szCs w:val="24"/>
        </w:rPr>
        <w:t>FKM, AB, SA, RS, CJDW, ZK, TC, AEA, RKS, OS, LP, GB, GSK, NF</w:t>
      </w:r>
    </w:p>
    <w:p w14:paraId="78BD8CA2" w14:textId="77777777" w:rsidR="00BF4097" w:rsidRDefault="00BF4097" w:rsidP="00BF4097">
      <w:pPr>
        <w:spacing w:line="480" w:lineRule="auto"/>
        <w:outlineLvl w:val="0"/>
        <w:rPr>
          <w:rFonts w:asciiTheme="minorBidi" w:hAnsiTheme="minorBidi"/>
          <w:b/>
          <w:bCs/>
          <w:sz w:val="24"/>
          <w:szCs w:val="24"/>
        </w:rPr>
      </w:pPr>
    </w:p>
    <w:p w14:paraId="1AC91AF7" w14:textId="77777777" w:rsidR="00BF4097" w:rsidRDefault="00BF4097" w:rsidP="00BF409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Acknowledgements: </w:t>
      </w:r>
      <w:r>
        <w:rPr>
          <w:rFonts w:asciiTheme="minorBidi" w:hAnsiTheme="minorBidi"/>
          <w:sz w:val="24"/>
          <w:szCs w:val="24"/>
        </w:rPr>
        <w:t>None</w:t>
      </w:r>
    </w:p>
    <w:p w14:paraId="301C2FCD" w14:textId="77777777" w:rsidR="00BF4097" w:rsidRDefault="00BF4097" w:rsidP="00BF409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 w:rsidRPr="00A13030">
        <w:rPr>
          <w:rFonts w:asciiTheme="minorBidi" w:hAnsiTheme="minorBidi"/>
          <w:b/>
          <w:bCs/>
          <w:sz w:val="24"/>
          <w:szCs w:val="24"/>
        </w:rPr>
        <w:t xml:space="preserve">Conflict of </w:t>
      </w:r>
      <w:r>
        <w:rPr>
          <w:rFonts w:asciiTheme="minorBidi" w:hAnsiTheme="minorBidi"/>
          <w:b/>
          <w:bCs/>
          <w:sz w:val="24"/>
          <w:szCs w:val="24"/>
        </w:rPr>
        <w:t>I</w:t>
      </w:r>
      <w:r w:rsidRPr="00A13030">
        <w:rPr>
          <w:rFonts w:asciiTheme="minorBidi" w:hAnsiTheme="minorBidi"/>
          <w:b/>
          <w:bCs/>
          <w:sz w:val="24"/>
          <w:szCs w:val="24"/>
        </w:rPr>
        <w:t>nterests</w:t>
      </w:r>
      <w:r>
        <w:rPr>
          <w:rFonts w:asciiTheme="minorBidi" w:hAnsiTheme="minorBidi"/>
          <w:sz w:val="24"/>
          <w:szCs w:val="24"/>
        </w:rPr>
        <w:t>: None</w:t>
      </w:r>
    </w:p>
    <w:p w14:paraId="44629C8C" w14:textId="77777777" w:rsidR="008374AB" w:rsidRDefault="00BF4097" w:rsidP="008374AB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 w:rsidRPr="008606FF">
        <w:rPr>
          <w:rFonts w:asciiTheme="minorBidi" w:hAnsiTheme="minorBidi"/>
          <w:b/>
          <w:bCs/>
          <w:sz w:val="24"/>
          <w:szCs w:val="24"/>
        </w:rPr>
        <w:t>Financial Disclosure</w:t>
      </w:r>
      <w:r>
        <w:rPr>
          <w:rFonts w:asciiTheme="minorBidi" w:hAnsiTheme="minorBidi"/>
          <w:sz w:val="24"/>
          <w:szCs w:val="24"/>
        </w:rPr>
        <w:t xml:space="preserve">: </w:t>
      </w:r>
      <w:r w:rsidRPr="004464C9">
        <w:rPr>
          <w:rFonts w:asciiTheme="minorBidi" w:hAnsiTheme="minorBidi"/>
          <w:sz w:val="24"/>
          <w:szCs w:val="24"/>
        </w:rPr>
        <w:t>This research did not receive any specific grant from funding agencies in the public, commercial, or not-for-profit sectors.</w:t>
      </w:r>
    </w:p>
    <w:p w14:paraId="161C6EDE" w14:textId="77777777" w:rsidR="008374AB" w:rsidRDefault="008374A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5BD6037A" w14:textId="77777777" w:rsidR="00D10FE1" w:rsidRDefault="008374AB" w:rsidP="002A4E5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References:</w:t>
      </w:r>
    </w:p>
    <w:p w14:paraId="3C504E71" w14:textId="77777777" w:rsidR="00D10FE1" w:rsidRDefault="00D10FE1" w:rsidP="002A4E5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</w:p>
    <w:p w14:paraId="6FDE06D6" w14:textId="77777777" w:rsidR="00E065FD" w:rsidRPr="00E065FD" w:rsidRDefault="00D10FE1" w:rsidP="00E065FD">
      <w:pPr>
        <w:pStyle w:val="EndNoteBibliography"/>
        <w:spacing w:after="0"/>
      </w:pPr>
      <w:r>
        <w:rPr>
          <w:b/>
          <w:bCs/>
          <w:i/>
          <w:iCs/>
          <w:lang w:bidi="ar-SA"/>
        </w:rPr>
        <w:fldChar w:fldCharType="begin"/>
      </w:r>
      <w:r>
        <w:rPr>
          <w:b/>
          <w:bCs/>
          <w:i/>
          <w:iCs/>
          <w:lang w:bidi="ar-SA"/>
        </w:rPr>
        <w:instrText xml:space="preserve"> ADDIN EN.REFLIST </w:instrText>
      </w:r>
      <w:r>
        <w:rPr>
          <w:b/>
          <w:bCs/>
          <w:i/>
          <w:iCs/>
          <w:lang w:bidi="ar-SA"/>
        </w:rPr>
        <w:fldChar w:fldCharType="separate"/>
      </w:r>
      <w:bookmarkStart w:id="31" w:name="_ENREF_1"/>
      <w:r w:rsidR="00E065FD" w:rsidRPr="00E065FD">
        <w:t>1.</w:t>
      </w:r>
      <w:r w:rsidR="00E065FD" w:rsidRPr="00E065FD">
        <w:tab/>
        <w:t>Society CoAC. Key Statistics for Prostate Cancer. 2019. https://</w:t>
      </w:r>
      <w:hyperlink r:id="rId11" w:history="1">
        <w:r w:rsidR="00E065FD" w:rsidRPr="00E065FD">
          <w:rPr>
            <w:rStyle w:val="Hyperlink"/>
          </w:rPr>
          <w:t>www.cancer.org/cancer/prostate-cancer/about/key-statistics.html</w:t>
        </w:r>
      </w:hyperlink>
      <w:r w:rsidR="00E065FD" w:rsidRPr="00E065FD">
        <w:t>. (accessed 2019 June 29.</w:t>
      </w:r>
      <w:bookmarkEnd w:id="31"/>
    </w:p>
    <w:p w14:paraId="33B92C04" w14:textId="77777777" w:rsidR="00E065FD" w:rsidRPr="00E065FD" w:rsidRDefault="00E065FD" w:rsidP="00E065FD">
      <w:pPr>
        <w:pStyle w:val="EndNoteBibliography"/>
        <w:spacing w:after="0"/>
      </w:pPr>
      <w:bookmarkStart w:id="32" w:name="_ENREF_2"/>
      <w:r w:rsidRPr="00E065FD">
        <w:t>2.</w:t>
      </w:r>
      <w:r w:rsidRPr="00E065FD">
        <w:tab/>
        <w:t xml:space="preserve">Sarkar RR, Parsons JK, Bryant AK, et al. Association of Treatment With 5alpha-Reductase Inhibitors With Time to Diagnosis and Mortality in Prostate Cancer. </w:t>
      </w:r>
      <w:r w:rsidRPr="00E065FD">
        <w:rPr>
          <w:i/>
        </w:rPr>
        <w:t>JAMA internal medicine</w:t>
      </w:r>
      <w:r w:rsidRPr="00E065FD">
        <w:t xml:space="preserve"> 2019.</w:t>
      </w:r>
      <w:bookmarkEnd w:id="32"/>
    </w:p>
    <w:p w14:paraId="61DA5B0F" w14:textId="77777777" w:rsidR="00E065FD" w:rsidRPr="00E065FD" w:rsidRDefault="00E065FD" w:rsidP="00E065FD">
      <w:pPr>
        <w:pStyle w:val="EndNoteBibliography"/>
        <w:spacing w:after="0"/>
      </w:pPr>
      <w:bookmarkStart w:id="33" w:name="_ENREF_3"/>
      <w:r w:rsidRPr="00E065FD">
        <w:t>3.</w:t>
      </w:r>
      <w:r w:rsidRPr="00E065FD">
        <w:tab/>
        <w:t xml:space="preserve">Loeb S, Gupta A, Losonczy L, Tosoian J, Walsh PC. Does benign prostatic hyperplasia treatment with alpha-blockers affect prostate cancer risk? </w:t>
      </w:r>
      <w:r w:rsidRPr="00E065FD">
        <w:rPr>
          <w:i/>
        </w:rPr>
        <w:t>Current opinion in urology</w:t>
      </w:r>
      <w:r w:rsidRPr="00E065FD">
        <w:t xml:space="preserve"> 2013; </w:t>
      </w:r>
      <w:r w:rsidRPr="00E065FD">
        <w:rPr>
          <w:b/>
        </w:rPr>
        <w:t>23</w:t>
      </w:r>
      <w:r w:rsidRPr="00E065FD">
        <w:t>(1): 2-4.</w:t>
      </w:r>
      <w:bookmarkEnd w:id="33"/>
    </w:p>
    <w:p w14:paraId="10E444D7" w14:textId="77777777" w:rsidR="00E065FD" w:rsidRPr="00E065FD" w:rsidRDefault="00E065FD" w:rsidP="00E065FD">
      <w:pPr>
        <w:pStyle w:val="EndNoteBibliography"/>
        <w:spacing w:after="0"/>
      </w:pPr>
      <w:bookmarkStart w:id="34" w:name="_ENREF_4"/>
      <w:r w:rsidRPr="00E065FD">
        <w:t>4.</w:t>
      </w:r>
      <w:r w:rsidRPr="00E065FD">
        <w:tab/>
        <w:t xml:space="preserve">Margel D, Urbach D, Lipscombe LL, et al. Association between metformin use and risk of prostate cancer and its grade. </w:t>
      </w:r>
      <w:r w:rsidRPr="00E065FD">
        <w:rPr>
          <w:i/>
        </w:rPr>
        <w:t>Journal of the National Cancer Institute</w:t>
      </w:r>
      <w:r w:rsidRPr="00E065FD">
        <w:t xml:space="preserve"> 2013; </w:t>
      </w:r>
      <w:r w:rsidRPr="00E065FD">
        <w:rPr>
          <w:b/>
        </w:rPr>
        <w:t>105</w:t>
      </w:r>
      <w:r w:rsidRPr="00E065FD">
        <w:t>(15): 1123-31.</w:t>
      </w:r>
      <w:bookmarkEnd w:id="34"/>
    </w:p>
    <w:p w14:paraId="20319F49" w14:textId="77777777" w:rsidR="00E065FD" w:rsidRPr="00E065FD" w:rsidRDefault="00E065FD" w:rsidP="00E065FD">
      <w:pPr>
        <w:pStyle w:val="EndNoteBibliography"/>
        <w:spacing w:after="0"/>
      </w:pPr>
      <w:bookmarkStart w:id="35" w:name="_ENREF_5"/>
      <w:r w:rsidRPr="00E065FD">
        <w:t>5.</w:t>
      </w:r>
      <w:r w:rsidRPr="00E065FD">
        <w:tab/>
        <w:t xml:space="preserve">Halfdanarson OO, Fall K, Ogmundsdottir MH, et al. Proton pump inhibitor use and risk of breast cancer, prostate cancer, and malignant melanoma: An Icelandic population-based case-control study. </w:t>
      </w:r>
      <w:r w:rsidRPr="00E065FD">
        <w:rPr>
          <w:i/>
        </w:rPr>
        <w:t>Pharmacoepidemiology and drug safety</w:t>
      </w:r>
      <w:r w:rsidRPr="00E065FD">
        <w:t xml:space="preserve"> 2019; </w:t>
      </w:r>
      <w:r w:rsidRPr="00E065FD">
        <w:rPr>
          <w:b/>
        </w:rPr>
        <w:t>28</w:t>
      </w:r>
      <w:r w:rsidRPr="00E065FD">
        <w:t>(4): 471-8.</w:t>
      </w:r>
      <w:bookmarkEnd w:id="35"/>
    </w:p>
    <w:p w14:paraId="2AB86952" w14:textId="77777777" w:rsidR="00E065FD" w:rsidRPr="00E065FD" w:rsidRDefault="00E065FD" w:rsidP="00E065FD">
      <w:pPr>
        <w:pStyle w:val="EndNoteBibliography"/>
        <w:spacing w:after="0"/>
      </w:pPr>
      <w:bookmarkStart w:id="36" w:name="_ENREF_6"/>
      <w:r w:rsidRPr="00E065FD">
        <w:t>6.</w:t>
      </w:r>
      <w:r w:rsidRPr="00E065FD">
        <w:tab/>
        <w:t xml:space="preserve">Nielsen SF, Nordestgaard BG, Bojesen SE. Statin Use and Reduced Cancer-Related Mortality. </w:t>
      </w:r>
      <w:r w:rsidRPr="00E065FD">
        <w:rPr>
          <w:i/>
        </w:rPr>
        <w:t>New England Journal of Medicine</w:t>
      </w:r>
      <w:r w:rsidRPr="00E065FD">
        <w:t xml:space="preserve"> 2012; </w:t>
      </w:r>
      <w:r w:rsidRPr="00E065FD">
        <w:rPr>
          <w:b/>
        </w:rPr>
        <w:t>367</w:t>
      </w:r>
      <w:r w:rsidRPr="00E065FD">
        <w:t>(19): 1792-802.</w:t>
      </w:r>
      <w:bookmarkEnd w:id="36"/>
    </w:p>
    <w:p w14:paraId="7FAD324C" w14:textId="77777777" w:rsidR="00E065FD" w:rsidRPr="00E065FD" w:rsidRDefault="00E065FD" w:rsidP="00E065FD">
      <w:pPr>
        <w:pStyle w:val="EndNoteBibliography"/>
        <w:spacing w:after="0"/>
      </w:pPr>
      <w:bookmarkStart w:id="37" w:name="_ENREF_7"/>
      <w:r w:rsidRPr="00E065FD">
        <w:t>7.</w:t>
      </w:r>
      <w:r w:rsidRPr="00E065FD">
        <w:tab/>
        <w:t xml:space="preserve">Eisenberg DA. Cholesterol lowering in the management of coronary artery disease: the clinical implications of recent trials. </w:t>
      </w:r>
      <w:r w:rsidRPr="00E065FD">
        <w:rPr>
          <w:i/>
        </w:rPr>
        <w:t>The American journal of medicine</w:t>
      </w:r>
      <w:r w:rsidRPr="00E065FD">
        <w:t xml:space="preserve"> 1998; </w:t>
      </w:r>
      <w:r w:rsidRPr="00E065FD">
        <w:rPr>
          <w:b/>
        </w:rPr>
        <w:t>104</w:t>
      </w:r>
      <w:r w:rsidRPr="00E065FD">
        <w:t>(2a): 2s-5s.</w:t>
      </w:r>
      <w:bookmarkEnd w:id="37"/>
    </w:p>
    <w:p w14:paraId="326F80B3" w14:textId="77777777" w:rsidR="00E065FD" w:rsidRPr="00E065FD" w:rsidRDefault="00E065FD" w:rsidP="00E065FD">
      <w:pPr>
        <w:pStyle w:val="EndNoteBibliography"/>
        <w:spacing w:after="0"/>
      </w:pPr>
      <w:bookmarkStart w:id="38" w:name="_ENREF_8"/>
      <w:r w:rsidRPr="00E065FD">
        <w:t>8.</w:t>
      </w:r>
      <w:r w:rsidRPr="00E065FD">
        <w:tab/>
        <w:t xml:space="preserve">Mullen PJ, Yu R, Longo J, Archer MC, Penn LZ. The interplay between cell signalling and the mevalonate pathway in cancer. </w:t>
      </w:r>
      <w:r w:rsidRPr="00E065FD">
        <w:rPr>
          <w:i/>
        </w:rPr>
        <w:t>Nature reviews Cancer</w:t>
      </w:r>
      <w:r w:rsidRPr="00E065FD">
        <w:t xml:space="preserve"> 2016; </w:t>
      </w:r>
      <w:r w:rsidRPr="00E065FD">
        <w:rPr>
          <w:b/>
        </w:rPr>
        <w:t>16</w:t>
      </w:r>
      <w:r w:rsidRPr="00E065FD">
        <w:t>(11): 718-31.</w:t>
      </w:r>
      <w:bookmarkEnd w:id="38"/>
    </w:p>
    <w:p w14:paraId="7AA92CDD" w14:textId="77777777" w:rsidR="00E065FD" w:rsidRPr="00E065FD" w:rsidRDefault="00E065FD" w:rsidP="00E065FD">
      <w:pPr>
        <w:pStyle w:val="EndNoteBibliography"/>
        <w:spacing w:after="0"/>
      </w:pPr>
      <w:bookmarkStart w:id="39" w:name="_ENREF_9"/>
      <w:r w:rsidRPr="00E065FD">
        <w:t>9.</w:t>
      </w:r>
      <w:r w:rsidRPr="00E065FD">
        <w:tab/>
        <w:t xml:space="preserve">Fong CW. Statins in therapy: understanding their hydrophilicity, lipophilicity, binding to 3-hydroxy-3-methylglutaryl-CoA reductase, ability to cross the blood brain barrier and metabolic stability based on electrostatic molecular orbital studies. </w:t>
      </w:r>
      <w:r w:rsidRPr="00E065FD">
        <w:rPr>
          <w:i/>
        </w:rPr>
        <w:t>European journal of medicinal chemistry</w:t>
      </w:r>
      <w:r w:rsidRPr="00E065FD">
        <w:t xml:space="preserve"> 2014; </w:t>
      </w:r>
      <w:r w:rsidRPr="00E065FD">
        <w:rPr>
          <w:b/>
        </w:rPr>
        <w:t>85</w:t>
      </w:r>
      <w:r w:rsidRPr="00E065FD">
        <w:t>: 661-74.</w:t>
      </w:r>
      <w:bookmarkEnd w:id="39"/>
    </w:p>
    <w:p w14:paraId="472B1252" w14:textId="77777777" w:rsidR="00E065FD" w:rsidRPr="00E065FD" w:rsidRDefault="00E065FD" w:rsidP="00E065FD">
      <w:pPr>
        <w:pStyle w:val="EndNoteBibliography"/>
        <w:spacing w:after="0"/>
      </w:pPr>
      <w:bookmarkStart w:id="40" w:name="_ENREF_10"/>
      <w:r w:rsidRPr="00E065FD">
        <w:t>10.</w:t>
      </w:r>
      <w:r w:rsidRPr="00E065FD">
        <w:tab/>
        <w:t xml:space="preserve">Longo J, Mullen PJ, Yu R, et al. An actionable sterol-regulated feedback loop modulates statin sensitivity in prostate cancer. </w:t>
      </w:r>
      <w:r w:rsidRPr="00E065FD">
        <w:rPr>
          <w:i/>
        </w:rPr>
        <w:t>Molecular metabolism</w:t>
      </w:r>
      <w:r w:rsidRPr="00E065FD">
        <w:t xml:space="preserve"> 2019; </w:t>
      </w:r>
      <w:r w:rsidRPr="00E065FD">
        <w:rPr>
          <w:b/>
        </w:rPr>
        <w:t>25</w:t>
      </w:r>
      <w:r w:rsidRPr="00E065FD">
        <w:t>: 119-30.</w:t>
      </w:r>
      <w:bookmarkEnd w:id="40"/>
    </w:p>
    <w:p w14:paraId="5A6AAD54" w14:textId="77777777" w:rsidR="00E065FD" w:rsidRPr="00E065FD" w:rsidRDefault="00E065FD" w:rsidP="00E065FD">
      <w:pPr>
        <w:pStyle w:val="EndNoteBibliography"/>
        <w:spacing w:after="0"/>
      </w:pPr>
      <w:bookmarkStart w:id="41" w:name="_ENREF_11"/>
      <w:r w:rsidRPr="00E065FD">
        <w:t>11.</w:t>
      </w:r>
      <w:r w:rsidRPr="00E065FD">
        <w:tab/>
        <w:t xml:space="preserve">von Elm E, Altman DG, Egger M, Pocock SJ, Gotzsche PC, Vandenbroucke JP. The Strengthening the Reporting of Observational Studies in Epidemiology (STROBE) statement: guidelines for reporting observational studies. </w:t>
      </w:r>
      <w:r w:rsidRPr="00E065FD">
        <w:rPr>
          <w:i/>
        </w:rPr>
        <w:t>Annals of internal medicine</w:t>
      </w:r>
      <w:r w:rsidRPr="00E065FD">
        <w:t xml:space="preserve"> 2007; </w:t>
      </w:r>
      <w:r w:rsidRPr="00E065FD">
        <w:rPr>
          <w:b/>
        </w:rPr>
        <w:t>147</w:t>
      </w:r>
      <w:r w:rsidRPr="00E065FD">
        <w:t>(8): 573-7.</w:t>
      </w:r>
      <w:bookmarkEnd w:id="41"/>
    </w:p>
    <w:p w14:paraId="49884BAD" w14:textId="77777777" w:rsidR="00E065FD" w:rsidRPr="00E065FD" w:rsidRDefault="00E065FD" w:rsidP="00E065FD">
      <w:pPr>
        <w:pStyle w:val="EndNoteBibliography"/>
        <w:spacing w:after="0"/>
      </w:pPr>
      <w:bookmarkStart w:id="42" w:name="_ENREF_12"/>
      <w:r w:rsidRPr="00E065FD">
        <w:t>12.</w:t>
      </w:r>
      <w:r w:rsidRPr="00E065FD">
        <w:tab/>
        <w:t xml:space="preserve">Benchimol EI, Smeeth L, Guttmann A, et al. The REporting of studies Conducted using Observational Routinely-collected health Data (RECORD) statement. </w:t>
      </w:r>
      <w:r w:rsidRPr="00E065FD">
        <w:rPr>
          <w:i/>
        </w:rPr>
        <w:t>PLoS medicine</w:t>
      </w:r>
      <w:r w:rsidRPr="00E065FD">
        <w:t xml:space="preserve"> 2015; </w:t>
      </w:r>
      <w:r w:rsidRPr="00E065FD">
        <w:rPr>
          <w:b/>
        </w:rPr>
        <w:t>12</w:t>
      </w:r>
      <w:r w:rsidRPr="00E065FD">
        <w:t>(10): e1001885.</w:t>
      </w:r>
      <w:bookmarkEnd w:id="42"/>
    </w:p>
    <w:p w14:paraId="0CCC15BA" w14:textId="77777777" w:rsidR="00E065FD" w:rsidRPr="00E065FD" w:rsidRDefault="00E065FD" w:rsidP="00E065FD">
      <w:pPr>
        <w:pStyle w:val="EndNoteBibliography"/>
        <w:spacing w:after="0"/>
      </w:pPr>
      <w:bookmarkStart w:id="43" w:name="_ENREF_13"/>
      <w:r w:rsidRPr="00E065FD">
        <w:t>13.</w:t>
      </w:r>
      <w:r w:rsidRPr="00E065FD">
        <w:tab/>
        <w:t xml:space="preserve">Institute of Clinical Evaluative Sciences Homepage. 2019. </w:t>
      </w:r>
      <w:hyperlink r:id="rId12" w:history="1">
        <w:r w:rsidRPr="00E065FD">
          <w:rPr>
            <w:rStyle w:val="Hyperlink"/>
          </w:rPr>
          <w:t>http://www.ices.on.ca</w:t>
        </w:r>
      </w:hyperlink>
      <w:r w:rsidRPr="00E065FD">
        <w:t>.</w:t>
      </w:r>
      <w:bookmarkEnd w:id="43"/>
    </w:p>
    <w:p w14:paraId="0C6A26F0" w14:textId="77777777" w:rsidR="00E065FD" w:rsidRPr="00E065FD" w:rsidRDefault="00E065FD" w:rsidP="00E065FD">
      <w:pPr>
        <w:pStyle w:val="EndNoteBibliography"/>
        <w:spacing w:after="0"/>
      </w:pPr>
      <w:bookmarkStart w:id="44" w:name="_ENREF_14"/>
      <w:r w:rsidRPr="00E065FD">
        <w:t>14.</w:t>
      </w:r>
      <w:r w:rsidRPr="00E065FD">
        <w:tab/>
        <w:t xml:space="preserve">Kralj B. Measuring ‘rurality’ for purposes of health-care planning: an empirical measure for Ontario. </w:t>
      </w:r>
      <w:r w:rsidRPr="00E065FD">
        <w:rPr>
          <w:i/>
        </w:rPr>
        <w:t>Ontario Medical Review</w:t>
      </w:r>
      <w:r w:rsidRPr="00E065FD">
        <w:t xml:space="preserve"> 2000.</w:t>
      </w:r>
      <w:bookmarkEnd w:id="44"/>
    </w:p>
    <w:p w14:paraId="5F6478A9" w14:textId="77777777" w:rsidR="00E065FD" w:rsidRPr="00E065FD" w:rsidRDefault="00E065FD" w:rsidP="00E065FD">
      <w:pPr>
        <w:pStyle w:val="EndNoteBibliography"/>
        <w:spacing w:after="0"/>
      </w:pPr>
      <w:bookmarkStart w:id="45" w:name="_ENREF_15"/>
      <w:r w:rsidRPr="00E065FD">
        <w:t>15.</w:t>
      </w:r>
      <w:r w:rsidRPr="00E065FD">
        <w:tab/>
        <w:t>Health JHBSoP. The Johns Hopkins ACG System- Excerpt from Technical Reference Guide Version 9.0. 2014. https://</w:t>
      </w:r>
      <w:hyperlink r:id="rId13" w:history="1">
        <w:r w:rsidRPr="00E065FD">
          <w:rPr>
            <w:rStyle w:val="Hyperlink"/>
          </w:rPr>
          <w:t>www.healthpartners.com/ucm/groups/public/@hp/@public/documents/documents/dev_057914.pdf</w:t>
        </w:r>
      </w:hyperlink>
      <w:r w:rsidRPr="00E065FD">
        <w:t>.</w:t>
      </w:r>
      <w:bookmarkEnd w:id="45"/>
    </w:p>
    <w:p w14:paraId="2C75E36E" w14:textId="77777777" w:rsidR="00E065FD" w:rsidRPr="00E065FD" w:rsidRDefault="00E065FD" w:rsidP="00E065FD">
      <w:pPr>
        <w:pStyle w:val="EndNoteBibliography"/>
        <w:spacing w:after="0"/>
      </w:pPr>
      <w:bookmarkStart w:id="46" w:name="_ENREF_16"/>
      <w:r w:rsidRPr="00E065FD">
        <w:t>16.</w:t>
      </w:r>
      <w:r w:rsidRPr="00E065FD">
        <w:tab/>
        <w:t xml:space="preserve">Likus W, Siemianowicz K, Bienk K, et al. Could drugs inhibiting the mevalonate pathway also target cancer stem cells? </w:t>
      </w:r>
      <w:r w:rsidRPr="00E065FD">
        <w:rPr>
          <w:i/>
        </w:rPr>
        <w:t>Drug resistance updates : reviews and commentaries in antimicrobial and anticancer chemotherapy</w:t>
      </w:r>
      <w:r w:rsidRPr="00E065FD">
        <w:t xml:space="preserve"> 2016; </w:t>
      </w:r>
      <w:r w:rsidRPr="00E065FD">
        <w:rPr>
          <w:b/>
        </w:rPr>
        <w:t>25</w:t>
      </w:r>
      <w:r w:rsidRPr="00E065FD">
        <w:t>: 13-25.</w:t>
      </w:r>
      <w:bookmarkEnd w:id="46"/>
    </w:p>
    <w:p w14:paraId="41A2CC5A" w14:textId="77777777" w:rsidR="00E065FD" w:rsidRPr="00E065FD" w:rsidRDefault="00E065FD" w:rsidP="00E065FD">
      <w:pPr>
        <w:pStyle w:val="EndNoteBibliography"/>
        <w:spacing w:after="0"/>
      </w:pPr>
      <w:bookmarkStart w:id="47" w:name="_ENREF_17"/>
      <w:r w:rsidRPr="00E065FD">
        <w:t>17.</w:t>
      </w:r>
      <w:r w:rsidRPr="00E065FD">
        <w:tab/>
        <w:t xml:space="preserve">Sebti SM. Protein farnesylation: implications for normal physiology, malignant transformation, and cancer therapy. </w:t>
      </w:r>
      <w:r w:rsidRPr="00E065FD">
        <w:rPr>
          <w:i/>
        </w:rPr>
        <w:t>Cancer cell</w:t>
      </w:r>
      <w:r w:rsidRPr="00E065FD">
        <w:t xml:space="preserve"> 2005; </w:t>
      </w:r>
      <w:r w:rsidRPr="00E065FD">
        <w:rPr>
          <w:b/>
        </w:rPr>
        <w:t>7</w:t>
      </w:r>
      <w:r w:rsidRPr="00E065FD">
        <w:t>(4): 297-300.</w:t>
      </w:r>
      <w:bookmarkEnd w:id="47"/>
    </w:p>
    <w:p w14:paraId="1D8666EC" w14:textId="77777777" w:rsidR="00E065FD" w:rsidRPr="00E065FD" w:rsidRDefault="00E065FD" w:rsidP="00E065FD">
      <w:pPr>
        <w:pStyle w:val="EndNoteBibliography"/>
        <w:spacing w:after="0"/>
      </w:pPr>
      <w:bookmarkStart w:id="48" w:name="_ENREF_18"/>
      <w:r w:rsidRPr="00E065FD">
        <w:lastRenderedPageBreak/>
        <w:t>18.</w:t>
      </w:r>
      <w:r w:rsidRPr="00E065FD">
        <w:tab/>
        <w:t xml:space="preserve">Thurnher M, Nussbaumer O, Gruenbacher G. Novel aspects of mevalonate pathway inhibitors as antitumor agents. </w:t>
      </w:r>
      <w:r w:rsidRPr="00E065FD">
        <w:rPr>
          <w:i/>
        </w:rPr>
        <w:t>Clinical cancer research : an official journal of the American Association for Cancer Research</w:t>
      </w:r>
      <w:r w:rsidRPr="00E065FD">
        <w:t xml:space="preserve"> 2012; </w:t>
      </w:r>
      <w:r w:rsidRPr="00E065FD">
        <w:rPr>
          <w:b/>
        </w:rPr>
        <w:t>18</w:t>
      </w:r>
      <w:r w:rsidRPr="00E065FD">
        <w:t>(13): 3524-31.</w:t>
      </w:r>
      <w:bookmarkEnd w:id="48"/>
    </w:p>
    <w:p w14:paraId="4827377D" w14:textId="77777777" w:rsidR="00E065FD" w:rsidRPr="00E065FD" w:rsidRDefault="00E065FD" w:rsidP="00E065FD">
      <w:pPr>
        <w:pStyle w:val="EndNoteBibliography"/>
        <w:spacing w:after="0"/>
      </w:pPr>
      <w:bookmarkStart w:id="49" w:name="_ENREF_19"/>
      <w:r w:rsidRPr="008247F7">
        <w:rPr>
          <w:lang w:val="fi-FI"/>
          <w:rPrChange w:id="50" w:author="Olli" w:date="2019-07-17T10:09:00Z">
            <w:rPr/>
          </w:rPrChange>
        </w:rPr>
        <w:t>19.</w:t>
      </w:r>
      <w:r w:rsidRPr="008247F7">
        <w:rPr>
          <w:lang w:val="fi-FI"/>
          <w:rPrChange w:id="51" w:author="Olli" w:date="2019-07-17T10:09:00Z">
            <w:rPr/>
          </w:rPrChange>
        </w:rPr>
        <w:tab/>
        <w:t xml:space="preserve">Liu X, Li J, Schild SE, et al. </w:t>
      </w:r>
      <w:r w:rsidRPr="00E065FD">
        <w:t xml:space="preserve">Statins and Metformin Use Is Associated with Lower PSA Levels in Prostate Cancer Patients Presenting for Radiation Therapy. </w:t>
      </w:r>
      <w:r w:rsidRPr="00E065FD">
        <w:rPr>
          <w:i/>
        </w:rPr>
        <w:t>Journal of cancer therapy</w:t>
      </w:r>
      <w:r w:rsidRPr="00E065FD">
        <w:t xml:space="preserve"> 2017; </w:t>
      </w:r>
      <w:r w:rsidRPr="00E065FD">
        <w:rPr>
          <w:b/>
        </w:rPr>
        <w:t>8</w:t>
      </w:r>
      <w:r w:rsidRPr="00E065FD">
        <w:t>(2): 73-85.</w:t>
      </w:r>
      <w:bookmarkEnd w:id="49"/>
    </w:p>
    <w:p w14:paraId="23888264" w14:textId="77777777" w:rsidR="00E065FD" w:rsidRPr="00E065FD" w:rsidRDefault="00E065FD" w:rsidP="00E065FD">
      <w:pPr>
        <w:pStyle w:val="EndNoteBibliography"/>
        <w:spacing w:after="0"/>
      </w:pPr>
      <w:bookmarkStart w:id="52" w:name="_ENREF_20"/>
      <w:r w:rsidRPr="00E065FD">
        <w:t>20.</w:t>
      </w:r>
      <w:r w:rsidRPr="00E065FD">
        <w:tab/>
        <w:t xml:space="preserve">Bansal D, Undela K, D'Cruz S, Schifano F. Statin use and risk of prostate cancer: a meta-analysis of observational studies. </w:t>
      </w:r>
      <w:r w:rsidRPr="00E065FD">
        <w:rPr>
          <w:i/>
        </w:rPr>
        <w:t>PloS one</w:t>
      </w:r>
      <w:r w:rsidRPr="00E065FD">
        <w:t xml:space="preserve"> 2012; </w:t>
      </w:r>
      <w:r w:rsidRPr="00E065FD">
        <w:rPr>
          <w:b/>
        </w:rPr>
        <w:t>7</w:t>
      </w:r>
      <w:r w:rsidRPr="00E065FD">
        <w:t>(10): e46691.</w:t>
      </w:r>
      <w:bookmarkEnd w:id="52"/>
    </w:p>
    <w:p w14:paraId="46FEF0D9" w14:textId="77777777" w:rsidR="00E065FD" w:rsidRPr="00E065FD" w:rsidRDefault="00E065FD" w:rsidP="00E065FD">
      <w:pPr>
        <w:pStyle w:val="EndNoteBibliography"/>
        <w:spacing w:after="0"/>
      </w:pPr>
      <w:bookmarkStart w:id="53" w:name="_ENREF_21"/>
      <w:r w:rsidRPr="00E065FD">
        <w:t>21.</w:t>
      </w:r>
      <w:r w:rsidRPr="00E065FD">
        <w:tab/>
        <w:t xml:space="preserve">Harshman LC, Wang X, Nakabayashi M, et al. Statin Use at the Time of Initiation of Androgen Deprivation Therapy and Time to Progression in Patients With Hormone-Sensitive Prostate Cancer. </w:t>
      </w:r>
      <w:r w:rsidRPr="00E065FD">
        <w:rPr>
          <w:i/>
        </w:rPr>
        <w:t>JAMA oncology</w:t>
      </w:r>
      <w:r w:rsidRPr="00E065FD">
        <w:t xml:space="preserve"> 2015; </w:t>
      </w:r>
      <w:r w:rsidRPr="00E065FD">
        <w:rPr>
          <w:b/>
        </w:rPr>
        <w:t>1</w:t>
      </w:r>
      <w:r w:rsidRPr="00E065FD">
        <w:t>(4): 495-504.</w:t>
      </w:r>
      <w:bookmarkEnd w:id="53"/>
    </w:p>
    <w:p w14:paraId="3D6A895A" w14:textId="77777777" w:rsidR="00E065FD" w:rsidRPr="00E065FD" w:rsidRDefault="00E065FD" w:rsidP="00E065FD">
      <w:pPr>
        <w:pStyle w:val="EndNoteBibliography"/>
        <w:spacing w:after="0"/>
      </w:pPr>
      <w:bookmarkStart w:id="54" w:name="_ENREF_22"/>
      <w:r w:rsidRPr="00E065FD">
        <w:t>22.</w:t>
      </w:r>
      <w:r w:rsidRPr="00E065FD">
        <w:tab/>
        <w:t xml:space="preserve">Tan P, Wei S, Yang L, et al. The effect of statins on prostate cancer recurrence and mortality after definitive therapy: a systematic review and meta-analysis. </w:t>
      </w:r>
      <w:r w:rsidRPr="00E065FD">
        <w:rPr>
          <w:i/>
        </w:rPr>
        <w:t>Sci Rep</w:t>
      </w:r>
      <w:r w:rsidRPr="00E065FD">
        <w:t xml:space="preserve"> 2016; </w:t>
      </w:r>
      <w:r w:rsidRPr="00E065FD">
        <w:rPr>
          <w:b/>
        </w:rPr>
        <w:t>6</w:t>
      </w:r>
      <w:r w:rsidRPr="00E065FD">
        <w:t>: 29106-.</w:t>
      </w:r>
      <w:bookmarkEnd w:id="54"/>
    </w:p>
    <w:p w14:paraId="3B241757" w14:textId="77777777" w:rsidR="00E065FD" w:rsidRPr="00E065FD" w:rsidRDefault="00E065FD" w:rsidP="00E065FD">
      <w:pPr>
        <w:pStyle w:val="EndNoteBibliography"/>
        <w:spacing w:after="0"/>
      </w:pPr>
      <w:bookmarkStart w:id="55" w:name="_ENREF_23"/>
      <w:r w:rsidRPr="00E065FD">
        <w:t>23.</w:t>
      </w:r>
      <w:r w:rsidRPr="00E065FD">
        <w:tab/>
        <w:t xml:space="preserve">Larsen SB, Dehlendorff C, Skriver C, et al. Postdiagnosis Statin Use and Mortality in Danish Patients With Prostate Cancer. </w:t>
      </w:r>
      <w:r w:rsidRPr="00E065FD">
        <w:rPr>
          <w:i/>
        </w:rPr>
        <w:t>Journal of clinical oncology : official journal of the American Society of Clinical Oncology</w:t>
      </w:r>
      <w:r w:rsidRPr="00E065FD">
        <w:t xml:space="preserve"> 2017; </w:t>
      </w:r>
      <w:r w:rsidRPr="00E065FD">
        <w:rPr>
          <w:b/>
        </w:rPr>
        <w:t>35</w:t>
      </w:r>
      <w:r w:rsidRPr="00E065FD">
        <w:t>(29): 3290-7.</w:t>
      </w:r>
      <w:bookmarkEnd w:id="55"/>
    </w:p>
    <w:p w14:paraId="72A02FAE" w14:textId="77777777" w:rsidR="00E065FD" w:rsidRPr="00E065FD" w:rsidRDefault="00E065FD" w:rsidP="00E065FD">
      <w:pPr>
        <w:pStyle w:val="EndNoteBibliography"/>
        <w:spacing w:after="0"/>
      </w:pPr>
      <w:bookmarkStart w:id="56" w:name="_ENREF_24"/>
      <w:r w:rsidRPr="00E065FD">
        <w:t>24.</w:t>
      </w:r>
      <w:r w:rsidRPr="00E065FD">
        <w:tab/>
        <w:t xml:space="preserve">Yu O, Eberg M, Benayoun S, et al. Use of statins and the risk of death in patients with prostate cancer. </w:t>
      </w:r>
      <w:r w:rsidRPr="00E065FD">
        <w:rPr>
          <w:i/>
        </w:rPr>
        <w:t>Journal of clinical oncology : official journal of the American Society of Clinical Oncology</w:t>
      </w:r>
      <w:r w:rsidRPr="00E065FD">
        <w:t xml:space="preserve"> 2014; </w:t>
      </w:r>
      <w:r w:rsidRPr="00E065FD">
        <w:rPr>
          <w:b/>
        </w:rPr>
        <w:t>32</w:t>
      </w:r>
      <w:r w:rsidRPr="00E065FD">
        <w:t>(1): 5-11.</w:t>
      </w:r>
      <w:bookmarkEnd w:id="56"/>
    </w:p>
    <w:p w14:paraId="06522691" w14:textId="77777777" w:rsidR="00E065FD" w:rsidRPr="00E065FD" w:rsidRDefault="00E065FD" w:rsidP="00E065FD">
      <w:pPr>
        <w:pStyle w:val="EndNoteBibliography"/>
        <w:spacing w:after="0"/>
      </w:pPr>
      <w:bookmarkStart w:id="57" w:name="_ENREF_25"/>
      <w:r w:rsidRPr="00E065FD">
        <w:t>25.</w:t>
      </w:r>
      <w:r w:rsidRPr="00E065FD">
        <w:tab/>
        <w:t xml:space="preserve">Raval AD, Thakker D, Negi H, Vyas A, Kaur H, Salkini MW. Association between statins and clinical outcomes among men with prostate cancer: a systematic review and meta-analysis. </w:t>
      </w:r>
      <w:r w:rsidRPr="00E065FD">
        <w:rPr>
          <w:i/>
        </w:rPr>
        <w:t>Prostate cancer and prostatic diseases</w:t>
      </w:r>
      <w:r w:rsidRPr="00E065FD">
        <w:t xml:space="preserve"> 2016; </w:t>
      </w:r>
      <w:r w:rsidRPr="00E065FD">
        <w:rPr>
          <w:b/>
        </w:rPr>
        <w:t>19</w:t>
      </w:r>
      <w:r w:rsidRPr="00E065FD">
        <w:t>(2): 151-62.</w:t>
      </w:r>
      <w:bookmarkEnd w:id="57"/>
    </w:p>
    <w:p w14:paraId="189E4200" w14:textId="77777777" w:rsidR="00E065FD" w:rsidRPr="00E065FD" w:rsidRDefault="00E065FD" w:rsidP="00E065FD">
      <w:pPr>
        <w:pStyle w:val="EndNoteBibliography"/>
        <w:spacing w:after="0"/>
      </w:pPr>
      <w:bookmarkStart w:id="58" w:name="_ENREF_26"/>
      <w:r w:rsidRPr="00E065FD">
        <w:t>26.</w:t>
      </w:r>
      <w:r w:rsidRPr="00E065FD">
        <w:tab/>
        <w:t xml:space="preserve">Tan P, Zhang C, Wei SY, et al. Effect of statins type on incident prostate cancer risk: a meta-analysis and systematic review. </w:t>
      </w:r>
      <w:r w:rsidRPr="00E065FD">
        <w:rPr>
          <w:i/>
        </w:rPr>
        <w:t>Asian journal of andrology</w:t>
      </w:r>
      <w:r w:rsidRPr="00E065FD">
        <w:t xml:space="preserve"> 2017; </w:t>
      </w:r>
      <w:r w:rsidRPr="00E065FD">
        <w:rPr>
          <w:b/>
        </w:rPr>
        <w:t>19</w:t>
      </w:r>
      <w:r w:rsidRPr="00E065FD">
        <w:t>(6): 666-71.</w:t>
      </w:r>
      <w:bookmarkEnd w:id="58"/>
    </w:p>
    <w:p w14:paraId="0A56ABC2" w14:textId="77777777" w:rsidR="00E065FD" w:rsidRPr="00E065FD" w:rsidRDefault="00E065FD" w:rsidP="00E065FD">
      <w:pPr>
        <w:pStyle w:val="EndNoteBibliography"/>
        <w:spacing w:after="0"/>
      </w:pPr>
      <w:bookmarkStart w:id="59" w:name="_ENREF_27"/>
      <w:r w:rsidRPr="00E065FD">
        <w:t>27.</w:t>
      </w:r>
      <w:r w:rsidRPr="00E065FD">
        <w:tab/>
        <w:t xml:space="preserve">Park HS, Schoenfeld JD, Mailhot RB, et al. Statins and prostate cancer recurrence following radical prostatectomy or radiotherapy: a systematic review and meta-analysis. </w:t>
      </w:r>
      <w:r w:rsidRPr="00E065FD">
        <w:rPr>
          <w:i/>
        </w:rPr>
        <w:t>Ann Oncol</w:t>
      </w:r>
      <w:r w:rsidRPr="00E065FD">
        <w:t xml:space="preserve"> 2013; </w:t>
      </w:r>
      <w:r w:rsidRPr="00E065FD">
        <w:rPr>
          <w:b/>
        </w:rPr>
        <w:t>24</w:t>
      </w:r>
      <w:r w:rsidRPr="00E065FD">
        <w:t>(6): 1427-34.</w:t>
      </w:r>
      <w:bookmarkEnd w:id="59"/>
    </w:p>
    <w:p w14:paraId="3A07D5F8" w14:textId="77777777" w:rsidR="00E065FD" w:rsidRPr="00E065FD" w:rsidRDefault="00E065FD" w:rsidP="00E065FD">
      <w:pPr>
        <w:pStyle w:val="EndNoteBibliography"/>
        <w:spacing w:after="0"/>
      </w:pPr>
      <w:bookmarkStart w:id="60" w:name="_ENREF_28"/>
      <w:r w:rsidRPr="00E065FD">
        <w:t>28.</w:t>
      </w:r>
      <w:r w:rsidRPr="00E065FD">
        <w:tab/>
        <w:t xml:space="preserve">Scosyrev E, Tobis S, Donsky H, et al. Statin use and the risk of biochemical recurrence of prostate cancer after definitive local therapy: a meta-analysis of eight cohort studies. </w:t>
      </w:r>
      <w:r w:rsidRPr="00E065FD">
        <w:rPr>
          <w:i/>
        </w:rPr>
        <w:t>BJU international</w:t>
      </w:r>
      <w:r w:rsidRPr="00E065FD">
        <w:t xml:space="preserve"> 2013; </w:t>
      </w:r>
      <w:r w:rsidRPr="00E065FD">
        <w:rPr>
          <w:b/>
        </w:rPr>
        <w:t>111</w:t>
      </w:r>
      <w:r w:rsidRPr="00E065FD">
        <w:t>(3 Pt B): E71-7.</w:t>
      </w:r>
      <w:bookmarkEnd w:id="60"/>
    </w:p>
    <w:p w14:paraId="59A8502D" w14:textId="77777777" w:rsidR="00E065FD" w:rsidRPr="00E065FD" w:rsidRDefault="00E065FD" w:rsidP="00E065FD">
      <w:pPr>
        <w:pStyle w:val="EndNoteBibliography"/>
        <w:spacing w:after="0"/>
      </w:pPr>
      <w:bookmarkStart w:id="61" w:name="_ENREF_29"/>
      <w:r w:rsidRPr="00E065FD">
        <w:t>29.</w:t>
      </w:r>
      <w:r w:rsidRPr="00E065FD">
        <w:tab/>
        <w:t xml:space="preserve">Beckwitt CH, Shiraha K, Wells A. Lipophilic statins limit cancer cell growth and survival, via involvement of Akt signaling. 2018; </w:t>
      </w:r>
      <w:r w:rsidRPr="00E065FD">
        <w:rPr>
          <w:b/>
        </w:rPr>
        <w:t>13</w:t>
      </w:r>
      <w:r w:rsidRPr="00E065FD">
        <w:t>(5): e0197422.</w:t>
      </w:r>
      <w:bookmarkEnd w:id="61"/>
    </w:p>
    <w:p w14:paraId="2918BA52" w14:textId="77777777" w:rsidR="00E065FD" w:rsidRPr="00E065FD" w:rsidRDefault="00E065FD" w:rsidP="00E065FD">
      <w:pPr>
        <w:pStyle w:val="EndNoteBibliography"/>
        <w:spacing w:after="0"/>
      </w:pPr>
      <w:bookmarkStart w:id="62" w:name="_ENREF_30"/>
      <w:r w:rsidRPr="00E065FD">
        <w:t>30.</w:t>
      </w:r>
      <w:r w:rsidRPr="00E065FD">
        <w:tab/>
        <w:t xml:space="preserve">Murtola TJ, Syvala H, Tolonen T, et al. Atorvastatin Versus Placebo for Prostate Cancer Before Radical Prostatectomy-A Randomized, Double-blind, Placebo-controlled Clinical Trial. </w:t>
      </w:r>
      <w:r w:rsidRPr="00E065FD">
        <w:rPr>
          <w:i/>
        </w:rPr>
        <w:t>European urology</w:t>
      </w:r>
      <w:r w:rsidRPr="00E065FD">
        <w:t xml:space="preserve"> 2018; </w:t>
      </w:r>
      <w:r w:rsidRPr="00E065FD">
        <w:rPr>
          <w:b/>
        </w:rPr>
        <w:t>74</w:t>
      </w:r>
      <w:r w:rsidRPr="00E065FD">
        <w:t>(6): 697-701.</w:t>
      </w:r>
      <w:bookmarkEnd w:id="62"/>
    </w:p>
    <w:p w14:paraId="34B0ABD0" w14:textId="77777777" w:rsidR="00E065FD" w:rsidRPr="00E065FD" w:rsidRDefault="00E065FD" w:rsidP="00E065FD">
      <w:pPr>
        <w:pStyle w:val="EndNoteBibliography"/>
        <w:spacing w:after="0"/>
      </w:pPr>
      <w:bookmarkStart w:id="63" w:name="_ENREF_31"/>
      <w:r w:rsidRPr="00E065FD">
        <w:t>31.</w:t>
      </w:r>
      <w:r w:rsidRPr="00E065FD">
        <w:tab/>
        <w:t xml:space="preserve">Bonsu KO, Kadirvelu A, Reidpath DD. Lipophilic versus hydrophilic statin therapy for heart failure: a protocol for an adjusted indirect comparison meta-analysis. </w:t>
      </w:r>
      <w:r w:rsidRPr="00E065FD">
        <w:rPr>
          <w:i/>
        </w:rPr>
        <w:t>Systematic Reviews</w:t>
      </w:r>
      <w:r w:rsidRPr="00E065FD">
        <w:t xml:space="preserve"> 2013; </w:t>
      </w:r>
      <w:r w:rsidRPr="00E065FD">
        <w:rPr>
          <w:b/>
        </w:rPr>
        <w:t>2</w:t>
      </w:r>
      <w:r w:rsidRPr="00E065FD">
        <w:t>(1): 22.</w:t>
      </w:r>
      <w:bookmarkEnd w:id="63"/>
    </w:p>
    <w:p w14:paraId="78BC2419" w14:textId="77777777" w:rsidR="00E065FD" w:rsidRPr="00E065FD" w:rsidRDefault="00E065FD" w:rsidP="00E065FD">
      <w:pPr>
        <w:pStyle w:val="EndNoteBibliography"/>
        <w:spacing w:after="0"/>
      </w:pPr>
      <w:bookmarkStart w:id="64" w:name="_ENREF_32"/>
      <w:r w:rsidRPr="00E065FD">
        <w:t>32.</w:t>
      </w:r>
      <w:r w:rsidRPr="00E065FD">
        <w:tab/>
        <w:t xml:space="preserve">Mason RP, Walter MF, Day CA, Jacob RF. Intermolecular Differences of 3-Hydroxy-3-Methylglutaryl Coenzyme A Reductase Inhibitors Contribute to Distinct Pharmacologic and Pleiotropic Actions. </w:t>
      </w:r>
      <w:r w:rsidRPr="00E065FD">
        <w:rPr>
          <w:i/>
        </w:rPr>
        <w:t>American Journal of Cardiology</w:t>
      </w:r>
      <w:r w:rsidRPr="00E065FD">
        <w:t xml:space="preserve"> 2005; </w:t>
      </w:r>
      <w:r w:rsidRPr="00E065FD">
        <w:rPr>
          <w:b/>
        </w:rPr>
        <w:t>96</w:t>
      </w:r>
      <w:r w:rsidRPr="00E065FD">
        <w:t>(5): 11-23.</w:t>
      </w:r>
      <w:bookmarkEnd w:id="64"/>
    </w:p>
    <w:p w14:paraId="64C1D59B" w14:textId="77777777" w:rsidR="00E065FD" w:rsidRPr="00E065FD" w:rsidRDefault="00E065FD" w:rsidP="00E065FD">
      <w:pPr>
        <w:pStyle w:val="EndNoteBibliography"/>
        <w:spacing w:after="0"/>
      </w:pPr>
      <w:bookmarkStart w:id="65" w:name="_ENREF_33"/>
      <w:r w:rsidRPr="00E065FD">
        <w:t>33.</w:t>
      </w:r>
      <w:r w:rsidRPr="00E065FD">
        <w:tab/>
        <w:t xml:space="preserve">Schachter M. Chemical, pharmacokinetic and pharmacodynamic properties of statins: an update. </w:t>
      </w:r>
      <w:r w:rsidRPr="00E065FD">
        <w:rPr>
          <w:i/>
        </w:rPr>
        <w:t>Fundamental &amp; Clinical Pharmacology</w:t>
      </w:r>
      <w:r w:rsidRPr="00E065FD">
        <w:t xml:space="preserve"> 2005; </w:t>
      </w:r>
      <w:r w:rsidRPr="00E065FD">
        <w:rPr>
          <w:b/>
        </w:rPr>
        <w:t>19</w:t>
      </w:r>
      <w:r w:rsidRPr="00E065FD">
        <w:t>(1): 117-25.</w:t>
      </w:r>
      <w:bookmarkEnd w:id="65"/>
    </w:p>
    <w:p w14:paraId="7B2C8554" w14:textId="77777777" w:rsidR="00E065FD" w:rsidRPr="00E065FD" w:rsidRDefault="00E065FD" w:rsidP="00E065FD">
      <w:pPr>
        <w:pStyle w:val="EndNoteBibliography"/>
        <w:spacing w:after="0"/>
      </w:pPr>
      <w:bookmarkStart w:id="66" w:name="_ENREF_34"/>
      <w:r w:rsidRPr="00E065FD">
        <w:t>34.</w:t>
      </w:r>
      <w:r w:rsidRPr="00E065FD">
        <w:tab/>
        <w:t xml:space="preserve">Roth M, Obaidat A, Hagenbuch B. OATPs, OATs and OCTs: the organic anion and cation transporters of the SLCO and SLC22A gene superfamilies. </w:t>
      </w:r>
      <w:r w:rsidRPr="00E065FD">
        <w:rPr>
          <w:i/>
        </w:rPr>
        <w:t>British journal of pharmacology</w:t>
      </w:r>
      <w:r w:rsidRPr="00E065FD">
        <w:t xml:space="preserve"> 2012; </w:t>
      </w:r>
      <w:r w:rsidRPr="00E065FD">
        <w:rPr>
          <w:b/>
        </w:rPr>
        <w:t>165</w:t>
      </w:r>
      <w:r w:rsidRPr="00E065FD">
        <w:t>(5): 1260-87.</w:t>
      </w:r>
      <w:bookmarkEnd w:id="66"/>
    </w:p>
    <w:p w14:paraId="7603E88A" w14:textId="77777777" w:rsidR="00E065FD" w:rsidRPr="00E065FD" w:rsidRDefault="00E065FD" w:rsidP="00E065FD">
      <w:pPr>
        <w:pStyle w:val="EndNoteBibliography"/>
        <w:spacing w:after="0"/>
      </w:pPr>
      <w:bookmarkStart w:id="67" w:name="_ENREF_35"/>
      <w:r w:rsidRPr="00E065FD">
        <w:t>35.</w:t>
      </w:r>
      <w:r w:rsidRPr="00E065FD">
        <w:tab/>
        <w:t xml:space="preserve">Schuster VL. Prostaglandin transport. </w:t>
      </w:r>
      <w:r w:rsidRPr="00E065FD">
        <w:rPr>
          <w:i/>
        </w:rPr>
        <w:t>Prostaglandins &amp; other lipid mediators</w:t>
      </w:r>
      <w:r w:rsidRPr="00E065FD">
        <w:t xml:space="preserve"> 2002; </w:t>
      </w:r>
      <w:r w:rsidRPr="00E065FD">
        <w:rPr>
          <w:b/>
        </w:rPr>
        <w:t>68-69</w:t>
      </w:r>
      <w:r w:rsidRPr="00E065FD">
        <w:t>: 633-47.</w:t>
      </w:r>
      <w:bookmarkEnd w:id="67"/>
    </w:p>
    <w:p w14:paraId="0EFCEE3F" w14:textId="77777777" w:rsidR="00E065FD" w:rsidRPr="00E065FD" w:rsidRDefault="00E065FD" w:rsidP="00E065FD">
      <w:pPr>
        <w:pStyle w:val="EndNoteBibliography"/>
        <w:spacing w:after="0"/>
      </w:pPr>
      <w:bookmarkStart w:id="68" w:name="_ENREF_36"/>
      <w:r w:rsidRPr="00E065FD">
        <w:lastRenderedPageBreak/>
        <w:t>36.</w:t>
      </w:r>
      <w:r w:rsidRPr="00E065FD">
        <w:tab/>
        <w:t xml:space="preserve">Hamada A, Sissung T, Price DK, et al. Effect of SLCO1B3 haplotype on testosterone transport and clinical outcome in caucasian patients with androgen-independent prostatic cancer. </w:t>
      </w:r>
      <w:r w:rsidRPr="00E065FD">
        <w:rPr>
          <w:i/>
        </w:rPr>
        <w:t>Clinical cancer research : an official journal of the American Association for Cancer Research</w:t>
      </w:r>
      <w:r w:rsidRPr="00E065FD">
        <w:t xml:space="preserve"> 2008; </w:t>
      </w:r>
      <w:r w:rsidRPr="00E065FD">
        <w:rPr>
          <w:b/>
        </w:rPr>
        <w:t>14</w:t>
      </w:r>
      <w:r w:rsidRPr="00E065FD">
        <w:t>(11): 3312-8.</w:t>
      </w:r>
      <w:bookmarkEnd w:id="68"/>
    </w:p>
    <w:p w14:paraId="184CA0F5" w14:textId="77777777" w:rsidR="00E065FD" w:rsidRPr="00E065FD" w:rsidRDefault="00E065FD" w:rsidP="00E065FD">
      <w:pPr>
        <w:pStyle w:val="EndNoteBibliography"/>
        <w:spacing w:after="0"/>
      </w:pPr>
      <w:bookmarkStart w:id="69" w:name="_ENREF_37"/>
      <w:r w:rsidRPr="00E065FD">
        <w:t>37.</w:t>
      </w:r>
      <w:r w:rsidRPr="00E065FD">
        <w:tab/>
        <w:t xml:space="preserve">Beckwitt CH, Brufsky A, Oltvai ZN, Wells A. Statin drugs to reduce breast cancer recurrence and mortality. 2018; </w:t>
      </w:r>
      <w:r w:rsidRPr="00E065FD">
        <w:rPr>
          <w:b/>
        </w:rPr>
        <w:t>20</w:t>
      </w:r>
      <w:r w:rsidRPr="00E065FD">
        <w:t>(1): 144.</w:t>
      </w:r>
      <w:bookmarkEnd w:id="69"/>
    </w:p>
    <w:p w14:paraId="4EC7A813" w14:textId="77777777" w:rsidR="00E065FD" w:rsidRPr="00E065FD" w:rsidRDefault="00E065FD" w:rsidP="00E065FD">
      <w:pPr>
        <w:pStyle w:val="EndNoteBibliography"/>
        <w:spacing w:after="0"/>
      </w:pPr>
      <w:bookmarkStart w:id="70" w:name="_ENREF_38"/>
      <w:r w:rsidRPr="00E065FD">
        <w:t>38.</w:t>
      </w:r>
      <w:r w:rsidRPr="00E065FD">
        <w:tab/>
        <w:t xml:space="preserve">Sharifi N, Hamada A, Sissung T, et al. A polymorphism in a transporter of testosterone is a determinant of androgen independence in prostate cancer. </w:t>
      </w:r>
      <w:r w:rsidRPr="00E065FD">
        <w:rPr>
          <w:i/>
        </w:rPr>
        <w:t>BJU international</w:t>
      </w:r>
      <w:r w:rsidRPr="00E065FD">
        <w:t xml:space="preserve"> 2008; </w:t>
      </w:r>
      <w:r w:rsidRPr="00E065FD">
        <w:rPr>
          <w:b/>
        </w:rPr>
        <w:t>102</w:t>
      </w:r>
      <w:r w:rsidRPr="00E065FD">
        <w:t>(5): 617-21.</w:t>
      </w:r>
      <w:bookmarkEnd w:id="70"/>
    </w:p>
    <w:p w14:paraId="5C87CF45" w14:textId="77777777" w:rsidR="00E065FD" w:rsidRPr="00E065FD" w:rsidRDefault="00E065FD" w:rsidP="00E065FD">
      <w:pPr>
        <w:pStyle w:val="EndNoteBibliography"/>
        <w:spacing w:after="0"/>
      </w:pPr>
      <w:bookmarkStart w:id="71" w:name="_ENREF_39"/>
      <w:r w:rsidRPr="00E065FD">
        <w:t>39.</w:t>
      </w:r>
      <w:r w:rsidRPr="00E065FD">
        <w:tab/>
        <w:t xml:space="preserve">Woditschka S, Habel LA, Udaltsova N, Friedman GD, Sieh W. Lipophilic statin use and risk of breast cancer subtypes. </w:t>
      </w:r>
      <w:r w:rsidRPr="00E065FD">
        <w:rPr>
          <w:i/>
        </w:rPr>
        <w:t>Cancer epidemiology, biomarkers &amp; prevention : a publication of the American Association for Cancer Research, cosponsored by the American Society of Preventive Oncology</w:t>
      </w:r>
      <w:r w:rsidRPr="00E065FD">
        <w:t xml:space="preserve"> 2010; </w:t>
      </w:r>
      <w:r w:rsidRPr="00E065FD">
        <w:rPr>
          <w:b/>
        </w:rPr>
        <w:t>19</w:t>
      </w:r>
      <w:r w:rsidRPr="00E065FD">
        <w:t>(10): 2479-87.</w:t>
      </w:r>
      <w:bookmarkEnd w:id="71"/>
    </w:p>
    <w:p w14:paraId="61277942" w14:textId="77777777" w:rsidR="00E065FD" w:rsidRPr="00E065FD" w:rsidRDefault="00E065FD" w:rsidP="00E065FD">
      <w:pPr>
        <w:pStyle w:val="EndNoteBibliography"/>
        <w:spacing w:after="0"/>
      </w:pPr>
      <w:bookmarkStart w:id="72" w:name="_ENREF_40"/>
      <w:r w:rsidRPr="00E065FD">
        <w:t>40.</w:t>
      </w:r>
      <w:r w:rsidRPr="00E065FD">
        <w:tab/>
        <w:t xml:space="preserve">Song MK, Shin BS, Ha CS, Park WY. Would Lipophilic Statin Therapy as a Prognostic Factor Improve Survival in Patients With Uterine Cervical Cancer? </w:t>
      </w:r>
      <w:r w:rsidRPr="00E065FD">
        <w:rPr>
          <w:i/>
        </w:rPr>
        <w:t>International journal of gynecological cancer : official journal of the International Gynecological Cancer Society</w:t>
      </w:r>
      <w:r w:rsidRPr="00E065FD">
        <w:t xml:space="preserve"> 2017; </w:t>
      </w:r>
      <w:r w:rsidRPr="00E065FD">
        <w:rPr>
          <w:b/>
        </w:rPr>
        <w:t>27</w:t>
      </w:r>
      <w:r w:rsidRPr="00E065FD">
        <w:t>(7): 1431-7.</w:t>
      </w:r>
      <w:bookmarkEnd w:id="72"/>
    </w:p>
    <w:p w14:paraId="4263C818" w14:textId="77777777" w:rsidR="00E065FD" w:rsidRPr="00E065FD" w:rsidRDefault="00E065FD" w:rsidP="00E065FD">
      <w:pPr>
        <w:pStyle w:val="EndNoteBibliography"/>
        <w:spacing w:after="0"/>
      </w:pPr>
      <w:bookmarkStart w:id="73" w:name="_ENREF_41"/>
      <w:r w:rsidRPr="00E065FD">
        <w:t>41.</w:t>
      </w:r>
      <w:r w:rsidRPr="00E065FD">
        <w:tab/>
        <w:t xml:space="preserve">Couttenier A, Lacroix O, Vaes E, Cardwell CR, De Schutter H, Robert A. Statin use is associated with improved survival in ovarian cancer: A retrospective population-based study. </w:t>
      </w:r>
      <w:r w:rsidRPr="00E065FD">
        <w:rPr>
          <w:i/>
        </w:rPr>
        <w:t>PloS one</w:t>
      </w:r>
      <w:r w:rsidRPr="00E065FD">
        <w:t xml:space="preserve"> 2017; </w:t>
      </w:r>
      <w:r w:rsidRPr="00E065FD">
        <w:rPr>
          <w:b/>
        </w:rPr>
        <w:t>12</w:t>
      </w:r>
      <w:r w:rsidRPr="00E065FD">
        <w:t>(12): e0189233.</w:t>
      </w:r>
      <w:bookmarkEnd w:id="73"/>
    </w:p>
    <w:p w14:paraId="090028DF" w14:textId="77777777" w:rsidR="00E065FD" w:rsidRPr="00E065FD" w:rsidRDefault="00E065FD" w:rsidP="00E065FD">
      <w:pPr>
        <w:pStyle w:val="EndNoteBibliography"/>
        <w:spacing w:after="0"/>
      </w:pPr>
      <w:bookmarkStart w:id="74" w:name="_ENREF_42"/>
      <w:r w:rsidRPr="00E065FD">
        <w:t>42.</w:t>
      </w:r>
      <w:r w:rsidRPr="00E065FD">
        <w:tab/>
        <w:t xml:space="preserve">Shi M, Zheng H, Nie B, Gong W, Cui X. Statin use and risk of liver cancer: an update meta-analysis. </w:t>
      </w:r>
      <w:r w:rsidRPr="00E065FD">
        <w:rPr>
          <w:i/>
        </w:rPr>
        <w:t>BMJ Open</w:t>
      </w:r>
      <w:r w:rsidRPr="00E065FD">
        <w:t xml:space="preserve"> 2014; </w:t>
      </w:r>
      <w:r w:rsidRPr="00E065FD">
        <w:rPr>
          <w:b/>
        </w:rPr>
        <w:t>4</w:t>
      </w:r>
      <w:r w:rsidRPr="00E065FD">
        <w:t>(9): e005399.</w:t>
      </w:r>
      <w:bookmarkEnd w:id="74"/>
    </w:p>
    <w:p w14:paraId="662CB8EB" w14:textId="77777777" w:rsidR="00E065FD" w:rsidRPr="00E065FD" w:rsidRDefault="00E065FD" w:rsidP="00E065FD">
      <w:pPr>
        <w:pStyle w:val="EndNoteBibliography"/>
      </w:pPr>
      <w:bookmarkStart w:id="75" w:name="_ENREF_43"/>
      <w:r w:rsidRPr="00E065FD">
        <w:t>43.</w:t>
      </w:r>
      <w:r w:rsidRPr="00E065FD">
        <w:tab/>
        <w:t xml:space="preserve">Wu SY, Fang SC, Shih HJ, Wen YC, Shao YJ. Mortality associated with statins in men with advanced prostate cancer treated with androgen deprivation therapy. </w:t>
      </w:r>
      <w:r w:rsidRPr="00E065FD">
        <w:rPr>
          <w:i/>
        </w:rPr>
        <w:t>European journal of cancer (Oxford, England : 1990)</w:t>
      </w:r>
      <w:r w:rsidRPr="00E065FD">
        <w:t xml:space="preserve"> 2019; </w:t>
      </w:r>
      <w:r w:rsidRPr="00E065FD">
        <w:rPr>
          <w:b/>
        </w:rPr>
        <w:t>112</w:t>
      </w:r>
      <w:r w:rsidRPr="00E065FD">
        <w:t>: 109-17.</w:t>
      </w:r>
      <w:bookmarkEnd w:id="75"/>
    </w:p>
    <w:p w14:paraId="5CBEFB44" w14:textId="77777777" w:rsidR="00BF4097" w:rsidRDefault="00D10FE1" w:rsidP="00E065FD">
      <w:pPr>
        <w:spacing w:line="480" w:lineRule="auto"/>
        <w:outlineLvl w:val="0"/>
        <w:rPr>
          <w:b/>
          <w:bCs/>
          <w:i/>
          <w:iCs/>
          <w:rtl/>
          <w:lang w:val="en-US"/>
        </w:rPr>
      </w:pPr>
      <w:r>
        <w:rPr>
          <w:b/>
          <w:bCs/>
          <w:i/>
          <w:iCs/>
          <w:lang w:val="en-US" w:bidi="ar-SA"/>
        </w:rPr>
        <w:fldChar w:fldCharType="end"/>
      </w:r>
    </w:p>
    <w:sectPr w:rsidR="00BF4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Olli" w:date="2019-07-17T11:14:00Z" w:initials="O">
    <w:p w14:paraId="777A35EB" w14:textId="77777777" w:rsidR="00834A80" w:rsidRDefault="00834A80">
      <w:pPr>
        <w:pStyle w:val="CommentText"/>
      </w:pPr>
      <w:r>
        <w:rPr>
          <w:rStyle w:val="CommentReference"/>
        </w:rPr>
        <w:annotationRef/>
      </w:r>
      <w:r>
        <w:t>I think this name is not in use anymore after the recent rebranding.</w:t>
      </w:r>
    </w:p>
  </w:comment>
  <w:comment w:id="2" w:author="Olli" w:date="2019-07-17T10:39:00Z" w:initials="O">
    <w:p w14:paraId="26737A86" w14:textId="77777777" w:rsidR="008558FB" w:rsidRDefault="008558FB">
      <w:pPr>
        <w:pStyle w:val="CommentText"/>
      </w:pPr>
      <w:r>
        <w:rPr>
          <w:rStyle w:val="CommentReference"/>
        </w:rPr>
        <w:annotationRef/>
      </w:r>
      <w:r>
        <w:t>I would replace risk with hazard throughout, since the hazard ratios reported here only approximate risk ratios.</w:t>
      </w:r>
    </w:p>
  </w:comment>
  <w:comment w:id="3" w:author="Olli" w:date="2019-07-17T11:17:00Z" w:initials="O">
    <w:p w14:paraId="37302DCA" w14:textId="77777777" w:rsidR="00834A80" w:rsidRDefault="00834A80">
      <w:pPr>
        <w:pStyle w:val="CommentText"/>
      </w:pPr>
      <w:r>
        <w:t xml:space="preserve">Is this how negative biopsy was determined? </w:t>
      </w:r>
      <w:r>
        <w:rPr>
          <w:rStyle w:val="CommentReference"/>
        </w:rPr>
        <w:annotationRef/>
      </w:r>
      <w:r>
        <w:t>What was the lookup window for checking for diagnosis/treatment? If it is the 90 days mentioned below, could already be stated here for clarity, i.e. “</w:t>
      </w:r>
      <w:r w:rsidRPr="00834A80">
        <w:t>no evidence of PCa diagnosis, nor receipt of PCa-specific treatment</w:t>
      </w:r>
      <w:r>
        <w:t xml:space="preserve"> within 90 days after the biopsy date”.</w:t>
      </w:r>
    </w:p>
  </w:comment>
  <w:comment w:id="14" w:author="Olli" w:date="2019-07-17T11:45:00Z" w:initials="O">
    <w:p w14:paraId="2994E2B7" w14:textId="1EA50094" w:rsidR="00FC5BB3" w:rsidRDefault="00FC5BB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8" w:author="Olli" w:date="2019-07-17T11:45:00Z" w:initials="O">
    <w:p w14:paraId="594B2D89" w14:textId="1B767280" w:rsidR="00FC5BB3" w:rsidRDefault="00FC5BB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23" w:author="Olli" w:date="2019-07-17T11:46:00Z" w:initials="O">
    <w:p w14:paraId="28015884" w14:textId="5C7ED797" w:rsidR="00FC5BB3" w:rsidRDefault="00FC5BB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24" w:author="Olli" w:date="2019-07-17T13:24:00Z" w:initials="O">
    <w:p w14:paraId="64C43DE8" w14:textId="01CCE6EB" w:rsidR="00E8755E" w:rsidRDefault="00E8755E">
      <w:pPr>
        <w:pStyle w:val="CommentText"/>
      </w:pPr>
      <w:r>
        <w:rPr>
          <w:rStyle w:val="CommentReference"/>
        </w:rPr>
        <w:annotationRef/>
      </w:r>
      <w:r>
        <w:t xml:space="preserve">How about the univariable analyses (i.e. the models where </w:t>
      </w:r>
      <w:r w:rsidR="00B26368">
        <w:t>the drugs are entered one at a time</w:t>
      </w:r>
      <w:r>
        <w:t>)</w:t>
      </w:r>
      <w:r w:rsidR="00B26368">
        <w:t>?</w:t>
      </w:r>
      <w:r w:rsidR="0010148F">
        <w:t xml:space="preserve"> Were there any issues with multicollinearity in the multivariable model?</w:t>
      </w:r>
    </w:p>
  </w:comment>
  <w:comment w:id="30" w:author="Olli" w:date="2019-07-17T13:54:00Z" w:initials="O">
    <w:p w14:paraId="1E947A29" w14:textId="3715D23C" w:rsidR="007D52D3" w:rsidRDefault="007D52D3">
      <w:pPr>
        <w:pStyle w:val="CommentText"/>
      </w:pPr>
      <w:r>
        <w:rPr>
          <w:rStyle w:val="CommentReference"/>
        </w:rPr>
        <w:annotationRef/>
      </w:r>
      <w:r>
        <w:t xml:space="preserve">This sounds bit too strong/causal language, would still talk about associations rather than effects.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7A35EB" w15:done="0"/>
  <w15:commentEx w15:paraId="26737A86" w15:done="0"/>
  <w15:commentEx w15:paraId="37302DCA" w15:done="0"/>
  <w15:commentEx w15:paraId="2994E2B7" w15:done="0"/>
  <w15:commentEx w15:paraId="594B2D89" w15:done="0"/>
  <w15:commentEx w15:paraId="28015884" w15:done="0"/>
  <w15:commentEx w15:paraId="64C43DE8" w15:done="0"/>
  <w15:commentEx w15:paraId="1E947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D64A2" w14:textId="77777777" w:rsidR="00393E83" w:rsidRDefault="00393E83">
      <w:pPr>
        <w:spacing w:after="0" w:line="240" w:lineRule="auto"/>
      </w:pPr>
      <w:r>
        <w:separator/>
      </w:r>
    </w:p>
  </w:endnote>
  <w:endnote w:type="continuationSeparator" w:id="0">
    <w:p w14:paraId="77FA3258" w14:textId="77777777" w:rsidR="00393E83" w:rsidRDefault="00393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0E5A6" w14:textId="77777777" w:rsidR="00393E83" w:rsidRDefault="00393E83">
      <w:pPr>
        <w:spacing w:after="0" w:line="240" w:lineRule="auto"/>
      </w:pPr>
      <w:r>
        <w:separator/>
      </w:r>
    </w:p>
  </w:footnote>
  <w:footnote w:type="continuationSeparator" w:id="0">
    <w:p w14:paraId="2BA8E062" w14:textId="77777777" w:rsidR="00393E83" w:rsidRDefault="00393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15068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7F14DA" w14:textId="77777777" w:rsidR="002E4F25" w:rsidRDefault="002E4F2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2D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44FCC42" w14:textId="77777777" w:rsidR="002E4F25" w:rsidRDefault="002E4F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344"/>
    <w:multiLevelType w:val="hybridMultilevel"/>
    <w:tmpl w:val="27241C7C"/>
    <w:lvl w:ilvl="0" w:tplc="0512E3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EE31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2CC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CE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2C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C41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AD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367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42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li">
    <w15:presenceInfo w15:providerId="None" w15:userId="O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1AEJLSwNTU2MzCyUdpeDU4uLM/DyQAtNaAI35DZcs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5059z2d4zr9tjeaedux22a5zpzaz2xttdaa&quot;&gt;hydrophilic statins PC thesis&lt;record-ids&gt;&lt;item&gt;1&lt;/item&gt;&lt;item&gt;2&lt;/item&gt;&lt;item&gt;3&lt;/item&gt;&lt;item&gt;10&lt;/item&gt;&lt;item&gt;13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6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6&lt;/item&gt;&lt;item&gt;47&lt;/item&gt;&lt;item&gt;48&lt;/item&gt;&lt;item&gt;49&lt;/item&gt;&lt;item&gt;50&lt;/item&gt;&lt;item&gt;51&lt;/item&gt;&lt;item&gt;52&lt;/item&gt;&lt;item&gt;53&lt;/item&gt;&lt;item&gt;55&lt;/item&gt;&lt;item&gt;56&lt;/item&gt;&lt;item&gt;57&lt;/item&gt;&lt;item&gt;58&lt;/item&gt;&lt;item&gt;59&lt;/item&gt;&lt;item&gt;60&lt;/item&gt;&lt;/record-ids&gt;&lt;/item&gt;&lt;/Libraries&gt;"/>
  </w:docVars>
  <w:rsids>
    <w:rsidRoot w:val="0037298A"/>
    <w:rsid w:val="00000FDA"/>
    <w:rsid w:val="0000692E"/>
    <w:rsid w:val="00006FA5"/>
    <w:rsid w:val="00014596"/>
    <w:rsid w:val="00021F5A"/>
    <w:rsid w:val="0006465D"/>
    <w:rsid w:val="00076EA3"/>
    <w:rsid w:val="00085C3C"/>
    <w:rsid w:val="00086B04"/>
    <w:rsid w:val="00091157"/>
    <w:rsid w:val="00092E2F"/>
    <w:rsid w:val="000A77A7"/>
    <w:rsid w:val="000B58B4"/>
    <w:rsid w:val="000B600A"/>
    <w:rsid w:val="000D244E"/>
    <w:rsid w:val="000D7E3B"/>
    <w:rsid w:val="000F0422"/>
    <w:rsid w:val="000F0DD0"/>
    <w:rsid w:val="000F5399"/>
    <w:rsid w:val="0010148F"/>
    <w:rsid w:val="00111E6D"/>
    <w:rsid w:val="00117467"/>
    <w:rsid w:val="00126691"/>
    <w:rsid w:val="001267FD"/>
    <w:rsid w:val="00127D9A"/>
    <w:rsid w:val="0014219C"/>
    <w:rsid w:val="00142E3C"/>
    <w:rsid w:val="00145006"/>
    <w:rsid w:val="00145028"/>
    <w:rsid w:val="00150F9A"/>
    <w:rsid w:val="001518B0"/>
    <w:rsid w:val="00180DAB"/>
    <w:rsid w:val="00184E43"/>
    <w:rsid w:val="001C06EF"/>
    <w:rsid w:val="001D720B"/>
    <w:rsid w:val="001D752A"/>
    <w:rsid w:val="001F6A93"/>
    <w:rsid w:val="00211324"/>
    <w:rsid w:val="0021163E"/>
    <w:rsid w:val="00212244"/>
    <w:rsid w:val="00221C6C"/>
    <w:rsid w:val="002330B5"/>
    <w:rsid w:val="00255FEA"/>
    <w:rsid w:val="00264150"/>
    <w:rsid w:val="00277C6A"/>
    <w:rsid w:val="00292309"/>
    <w:rsid w:val="002949C0"/>
    <w:rsid w:val="002978AE"/>
    <w:rsid w:val="002A27C3"/>
    <w:rsid w:val="002A48D7"/>
    <w:rsid w:val="002A4E57"/>
    <w:rsid w:val="002A6D18"/>
    <w:rsid w:val="002B10CE"/>
    <w:rsid w:val="002D050C"/>
    <w:rsid w:val="002D5FED"/>
    <w:rsid w:val="002E0A0E"/>
    <w:rsid w:val="002E4F25"/>
    <w:rsid w:val="002F087B"/>
    <w:rsid w:val="003066E3"/>
    <w:rsid w:val="00311C55"/>
    <w:rsid w:val="00326D5C"/>
    <w:rsid w:val="003315C8"/>
    <w:rsid w:val="00347E4B"/>
    <w:rsid w:val="00362904"/>
    <w:rsid w:val="0037298A"/>
    <w:rsid w:val="00376D25"/>
    <w:rsid w:val="00393E83"/>
    <w:rsid w:val="003A2398"/>
    <w:rsid w:val="003B5361"/>
    <w:rsid w:val="003C4297"/>
    <w:rsid w:val="003C77F3"/>
    <w:rsid w:val="003E696C"/>
    <w:rsid w:val="004064DE"/>
    <w:rsid w:val="00410CFF"/>
    <w:rsid w:val="00414FBC"/>
    <w:rsid w:val="00417F16"/>
    <w:rsid w:val="004201F6"/>
    <w:rsid w:val="004266AD"/>
    <w:rsid w:val="00431ED9"/>
    <w:rsid w:val="00433904"/>
    <w:rsid w:val="0045185E"/>
    <w:rsid w:val="00452580"/>
    <w:rsid w:val="004703A9"/>
    <w:rsid w:val="00473DD0"/>
    <w:rsid w:val="00474ADB"/>
    <w:rsid w:val="00480CE4"/>
    <w:rsid w:val="00490DC0"/>
    <w:rsid w:val="00494134"/>
    <w:rsid w:val="004B5B06"/>
    <w:rsid w:val="004C2617"/>
    <w:rsid w:val="004C2BE0"/>
    <w:rsid w:val="004D674C"/>
    <w:rsid w:val="004E257E"/>
    <w:rsid w:val="004E32B8"/>
    <w:rsid w:val="004E48C9"/>
    <w:rsid w:val="004F799A"/>
    <w:rsid w:val="00501EF9"/>
    <w:rsid w:val="005226B8"/>
    <w:rsid w:val="00537C30"/>
    <w:rsid w:val="005534C9"/>
    <w:rsid w:val="00557440"/>
    <w:rsid w:val="00563BF1"/>
    <w:rsid w:val="00574168"/>
    <w:rsid w:val="00586738"/>
    <w:rsid w:val="00596330"/>
    <w:rsid w:val="005A15C8"/>
    <w:rsid w:val="005A77C5"/>
    <w:rsid w:val="005B0B91"/>
    <w:rsid w:val="005B4C33"/>
    <w:rsid w:val="005C67C2"/>
    <w:rsid w:val="005F4D4C"/>
    <w:rsid w:val="005F7014"/>
    <w:rsid w:val="00605A2A"/>
    <w:rsid w:val="00605DDB"/>
    <w:rsid w:val="00627373"/>
    <w:rsid w:val="00643747"/>
    <w:rsid w:val="006516BE"/>
    <w:rsid w:val="00655B61"/>
    <w:rsid w:val="00660019"/>
    <w:rsid w:val="00660948"/>
    <w:rsid w:val="006624AF"/>
    <w:rsid w:val="00675AA8"/>
    <w:rsid w:val="0068587B"/>
    <w:rsid w:val="006A08A6"/>
    <w:rsid w:val="006A42F0"/>
    <w:rsid w:val="006A5AF1"/>
    <w:rsid w:val="006C2C3C"/>
    <w:rsid w:val="0070669F"/>
    <w:rsid w:val="0071035D"/>
    <w:rsid w:val="0072625A"/>
    <w:rsid w:val="00737322"/>
    <w:rsid w:val="00737794"/>
    <w:rsid w:val="00765D8D"/>
    <w:rsid w:val="007728C1"/>
    <w:rsid w:val="00776CD8"/>
    <w:rsid w:val="00794C30"/>
    <w:rsid w:val="007A407B"/>
    <w:rsid w:val="007A4EF3"/>
    <w:rsid w:val="007A5093"/>
    <w:rsid w:val="007B043E"/>
    <w:rsid w:val="007B1848"/>
    <w:rsid w:val="007B78BF"/>
    <w:rsid w:val="007C07DF"/>
    <w:rsid w:val="007D05AA"/>
    <w:rsid w:val="007D52D3"/>
    <w:rsid w:val="007E1B97"/>
    <w:rsid w:val="007E5494"/>
    <w:rsid w:val="008030C7"/>
    <w:rsid w:val="008247F7"/>
    <w:rsid w:val="00826121"/>
    <w:rsid w:val="00834A80"/>
    <w:rsid w:val="008374AB"/>
    <w:rsid w:val="00850732"/>
    <w:rsid w:val="008558FB"/>
    <w:rsid w:val="00856C31"/>
    <w:rsid w:val="00870BA2"/>
    <w:rsid w:val="008852CE"/>
    <w:rsid w:val="008A5624"/>
    <w:rsid w:val="008B0848"/>
    <w:rsid w:val="008B3A49"/>
    <w:rsid w:val="008C6FB4"/>
    <w:rsid w:val="008D41A3"/>
    <w:rsid w:val="008D70FC"/>
    <w:rsid w:val="008E422F"/>
    <w:rsid w:val="00906B5F"/>
    <w:rsid w:val="009077CC"/>
    <w:rsid w:val="00925B9F"/>
    <w:rsid w:val="009275D1"/>
    <w:rsid w:val="00931F00"/>
    <w:rsid w:val="00932677"/>
    <w:rsid w:val="0094578E"/>
    <w:rsid w:val="0095643E"/>
    <w:rsid w:val="0096740A"/>
    <w:rsid w:val="00973F28"/>
    <w:rsid w:val="00982A92"/>
    <w:rsid w:val="009A3237"/>
    <w:rsid w:val="009A35FD"/>
    <w:rsid w:val="009C59F5"/>
    <w:rsid w:val="009D0254"/>
    <w:rsid w:val="009E151B"/>
    <w:rsid w:val="009E4C6A"/>
    <w:rsid w:val="00A0522B"/>
    <w:rsid w:val="00A13862"/>
    <w:rsid w:val="00A13E69"/>
    <w:rsid w:val="00A366A5"/>
    <w:rsid w:val="00A40E90"/>
    <w:rsid w:val="00A53942"/>
    <w:rsid w:val="00A569AE"/>
    <w:rsid w:val="00A819EE"/>
    <w:rsid w:val="00AA0C94"/>
    <w:rsid w:val="00AA57E1"/>
    <w:rsid w:val="00AB5518"/>
    <w:rsid w:val="00AD3E12"/>
    <w:rsid w:val="00AE7FAB"/>
    <w:rsid w:val="00B01A57"/>
    <w:rsid w:val="00B032DE"/>
    <w:rsid w:val="00B174AA"/>
    <w:rsid w:val="00B26368"/>
    <w:rsid w:val="00B374DD"/>
    <w:rsid w:val="00B40A93"/>
    <w:rsid w:val="00B47C82"/>
    <w:rsid w:val="00B51F95"/>
    <w:rsid w:val="00B612E6"/>
    <w:rsid w:val="00B63F11"/>
    <w:rsid w:val="00B71B84"/>
    <w:rsid w:val="00B74DD2"/>
    <w:rsid w:val="00B7652F"/>
    <w:rsid w:val="00B8399D"/>
    <w:rsid w:val="00BB08B3"/>
    <w:rsid w:val="00BB1E8C"/>
    <w:rsid w:val="00BC3D6E"/>
    <w:rsid w:val="00BD39BE"/>
    <w:rsid w:val="00BF4097"/>
    <w:rsid w:val="00C12B42"/>
    <w:rsid w:val="00C275B9"/>
    <w:rsid w:val="00C42C84"/>
    <w:rsid w:val="00C44BF6"/>
    <w:rsid w:val="00C64BF6"/>
    <w:rsid w:val="00C64E9A"/>
    <w:rsid w:val="00C67AF1"/>
    <w:rsid w:val="00C67D66"/>
    <w:rsid w:val="00C84392"/>
    <w:rsid w:val="00CB1355"/>
    <w:rsid w:val="00CF51C6"/>
    <w:rsid w:val="00D04918"/>
    <w:rsid w:val="00D10FE1"/>
    <w:rsid w:val="00D148F4"/>
    <w:rsid w:val="00D24E5D"/>
    <w:rsid w:val="00D432EE"/>
    <w:rsid w:val="00D456DD"/>
    <w:rsid w:val="00D51D26"/>
    <w:rsid w:val="00D534E5"/>
    <w:rsid w:val="00D63CD7"/>
    <w:rsid w:val="00D71F61"/>
    <w:rsid w:val="00D872CB"/>
    <w:rsid w:val="00DA6CD6"/>
    <w:rsid w:val="00DF2BA8"/>
    <w:rsid w:val="00DF32F2"/>
    <w:rsid w:val="00DF4152"/>
    <w:rsid w:val="00DF5C1D"/>
    <w:rsid w:val="00DF6155"/>
    <w:rsid w:val="00DF694A"/>
    <w:rsid w:val="00E065FD"/>
    <w:rsid w:val="00E138E3"/>
    <w:rsid w:val="00E221DD"/>
    <w:rsid w:val="00E5475B"/>
    <w:rsid w:val="00E634BF"/>
    <w:rsid w:val="00E73BCD"/>
    <w:rsid w:val="00E76C60"/>
    <w:rsid w:val="00E83287"/>
    <w:rsid w:val="00E85BFC"/>
    <w:rsid w:val="00E8755E"/>
    <w:rsid w:val="00E913FB"/>
    <w:rsid w:val="00EB2A2E"/>
    <w:rsid w:val="00EC10D2"/>
    <w:rsid w:val="00EC7E98"/>
    <w:rsid w:val="00ED1F4A"/>
    <w:rsid w:val="00EF0F2B"/>
    <w:rsid w:val="00F079C4"/>
    <w:rsid w:val="00F32555"/>
    <w:rsid w:val="00F336B1"/>
    <w:rsid w:val="00F41981"/>
    <w:rsid w:val="00F43129"/>
    <w:rsid w:val="00F47654"/>
    <w:rsid w:val="00F512E5"/>
    <w:rsid w:val="00F5259D"/>
    <w:rsid w:val="00F70D69"/>
    <w:rsid w:val="00F7160B"/>
    <w:rsid w:val="00F74765"/>
    <w:rsid w:val="00F80D3E"/>
    <w:rsid w:val="00FA5F10"/>
    <w:rsid w:val="00FA70E0"/>
    <w:rsid w:val="00FB7F79"/>
    <w:rsid w:val="00FC5BB3"/>
    <w:rsid w:val="00FC7359"/>
    <w:rsid w:val="00FD485D"/>
    <w:rsid w:val="00FD6C8E"/>
    <w:rsid w:val="00FE7F55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3AEB"/>
  <w15:chartTrackingRefBased/>
  <w15:docId w15:val="{C966D3B1-0F5B-4410-A026-37CCE69D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097"/>
    <w:pPr>
      <w:spacing w:after="200" w:line="276" w:lineRule="auto"/>
      <w:ind w:left="720"/>
      <w:contextualSpacing/>
    </w:pPr>
    <w:rPr>
      <w:lang w:val="en-US" w:bidi="ar-SA"/>
    </w:rPr>
  </w:style>
  <w:style w:type="table" w:styleId="TableGrid">
    <w:name w:val="Table Grid"/>
    <w:basedOn w:val="TableNormal"/>
    <w:uiPriority w:val="59"/>
    <w:rsid w:val="00BF4097"/>
    <w:pPr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40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4097"/>
    <w:pPr>
      <w:tabs>
        <w:tab w:val="center" w:pos="4680"/>
        <w:tab w:val="right" w:pos="9360"/>
      </w:tabs>
      <w:spacing w:after="0" w:line="240" w:lineRule="auto"/>
    </w:pPr>
    <w:rPr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BF4097"/>
    <w:rPr>
      <w:lang w:val="en-US" w:bidi="ar-SA"/>
    </w:rPr>
  </w:style>
  <w:style w:type="paragraph" w:customStyle="1" w:styleId="EndNoteBibliographyTitle">
    <w:name w:val="EndNote Bibliography Title"/>
    <w:basedOn w:val="Normal"/>
    <w:link w:val="EndNoteBibliographyTitle0"/>
    <w:rsid w:val="00D10FE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0">
    <w:name w:val="EndNote Bibliography Title תו"/>
    <w:basedOn w:val="DefaultParagraphFont"/>
    <w:link w:val="EndNoteBibliographyTitle"/>
    <w:rsid w:val="00D10FE1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0"/>
    <w:rsid w:val="00D10FE1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0">
    <w:name w:val="EndNote Bibliography תו"/>
    <w:basedOn w:val="DefaultParagraphFont"/>
    <w:link w:val="EndNoteBibliography"/>
    <w:rsid w:val="00D10FE1"/>
    <w:rPr>
      <w:rFonts w:ascii="Calibri" w:hAnsi="Calibri" w:cs="Calibri"/>
      <w:noProof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0FE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7F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55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8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402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374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412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259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991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healthpartners.com/ucm/groups/public/@hp/@public/documents/documents/dev_057914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hanan@gmail.com" TargetMode="External"/><Relationship Id="rId12" Type="http://schemas.openxmlformats.org/officeDocument/2006/relationships/hyperlink" Target="http://www.ices.on.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ancer.org/cancer/prostate-cancer/about/key-statistics.html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10957</Words>
  <Characters>62461</Characters>
  <Application>Microsoft Office Word</Application>
  <DocSecurity>0</DocSecurity>
  <Lines>520</Lines>
  <Paragraphs>146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Goldberg</dc:creator>
  <cp:keywords/>
  <dc:description/>
  <cp:lastModifiedBy>Olli</cp:lastModifiedBy>
  <cp:revision>2</cp:revision>
  <dcterms:created xsi:type="dcterms:W3CDTF">2019-07-17T17:56:00Z</dcterms:created>
  <dcterms:modified xsi:type="dcterms:W3CDTF">2019-07-17T17:56:00Z</dcterms:modified>
</cp:coreProperties>
</file>