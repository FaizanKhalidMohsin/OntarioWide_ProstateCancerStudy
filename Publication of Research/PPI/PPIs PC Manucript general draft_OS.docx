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936B5" w14:textId="77777777" w:rsidR="00BF4097" w:rsidRPr="00B7652F" w:rsidRDefault="001D5E7D" w:rsidP="00BF4097">
      <w:pPr>
        <w:pStyle w:val="ListParagraph"/>
        <w:ind w:left="900"/>
        <w:jc w:val="center"/>
        <w:rPr>
          <w:rFonts w:asciiTheme="minorBidi" w:hAnsiTheme="minorBidi"/>
          <w:b/>
          <w:bCs/>
          <w:sz w:val="24"/>
          <w:szCs w:val="24"/>
          <w:lang w:val="en-CA"/>
        </w:rPr>
      </w:pPr>
      <w:bookmarkStart w:id="0" w:name="_GoBack"/>
      <w:bookmarkEnd w:id="0"/>
      <w:r>
        <w:rPr>
          <w:rFonts w:asciiTheme="minorBidi" w:hAnsiTheme="minorBidi"/>
          <w:b/>
          <w:bCs/>
          <w:sz w:val="24"/>
          <w:szCs w:val="24"/>
        </w:rPr>
        <w:t xml:space="preserve">THE </w:t>
      </w:r>
      <w:r w:rsidR="00281061">
        <w:rPr>
          <w:rFonts w:asciiTheme="minorBidi" w:hAnsiTheme="minorBidi"/>
          <w:b/>
          <w:bCs/>
          <w:sz w:val="24"/>
          <w:szCs w:val="24"/>
        </w:rPr>
        <w:t xml:space="preserve">DELETERIOUS </w:t>
      </w:r>
      <w:r>
        <w:rPr>
          <w:rFonts w:asciiTheme="minorBidi" w:hAnsiTheme="minorBidi"/>
          <w:b/>
          <w:bCs/>
          <w:sz w:val="24"/>
          <w:szCs w:val="24"/>
        </w:rPr>
        <w:t>ASSOCIATION BETWEEN PROTON PUMP INHIBITORS AND PROSTATE CANCER SPECIFIC DEATH</w:t>
      </w:r>
    </w:p>
    <w:p w14:paraId="13949DAA" w14:textId="2975488B" w:rsidR="00C12B42" w:rsidRPr="007A5093" w:rsidRDefault="00C12B42" w:rsidP="00C12B42">
      <w:pPr>
        <w:rPr>
          <w:rFonts w:cstheme="minorHAnsi"/>
        </w:rPr>
      </w:pPr>
      <w:r w:rsidRPr="007A5093">
        <w:rPr>
          <w:rFonts w:cstheme="minorHAnsi"/>
        </w:rPr>
        <w:t>Hanan Goldberg</w:t>
      </w:r>
      <w:r w:rsidR="008852CE" w:rsidRPr="007A5093">
        <w:rPr>
          <w:rFonts w:cstheme="minorHAnsi"/>
          <w:vertAlign w:val="superscript"/>
        </w:rPr>
        <w:t>1,2</w:t>
      </w:r>
      <w:r w:rsidR="00E5475B">
        <w:rPr>
          <w:rFonts w:cstheme="minorHAnsi"/>
          <w:vertAlign w:val="superscript"/>
        </w:rPr>
        <w:t>,3</w:t>
      </w:r>
      <w:r w:rsidRPr="007A5093">
        <w:rPr>
          <w:rFonts w:cstheme="minorHAnsi"/>
        </w:rPr>
        <w:t xml:space="preserve">, Faizan </w:t>
      </w:r>
      <w:r w:rsidR="008852CE" w:rsidRPr="007A5093">
        <w:rPr>
          <w:rFonts w:cstheme="minorHAnsi"/>
        </w:rPr>
        <w:t xml:space="preserve">K. </w:t>
      </w:r>
      <w:r w:rsidRPr="007A5093">
        <w:rPr>
          <w:rFonts w:cstheme="minorHAnsi"/>
        </w:rPr>
        <w:t>Mo</w:t>
      </w:r>
      <w:r w:rsidR="00967340">
        <w:rPr>
          <w:rFonts w:cstheme="minorHAnsi"/>
        </w:rPr>
        <w:t>h</w:t>
      </w:r>
      <w:r w:rsidRPr="007A5093">
        <w:rPr>
          <w:rFonts w:cstheme="minorHAnsi"/>
        </w:rPr>
        <w:t>sin</w:t>
      </w:r>
      <w:r w:rsidR="00660948">
        <w:rPr>
          <w:rFonts w:cstheme="minorHAnsi"/>
          <w:vertAlign w:val="superscript"/>
        </w:rPr>
        <w:t>4</w:t>
      </w:r>
      <w:r w:rsidRPr="007A5093">
        <w:rPr>
          <w:rFonts w:cstheme="minorHAnsi"/>
        </w:rPr>
        <w:t>,</w:t>
      </w:r>
      <w:r w:rsidR="00C67AF1">
        <w:rPr>
          <w:rFonts w:cstheme="minorHAnsi"/>
        </w:rPr>
        <w:t xml:space="preserve"> </w:t>
      </w:r>
      <w:r w:rsidR="00D872CB" w:rsidRPr="007A5093">
        <w:rPr>
          <w:rFonts w:cstheme="minorHAnsi"/>
        </w:rPr>
        <w:t>Refik Saskin</w:t>
      </w:r>
      <w:r w:rsidR="00C67AF1">
        <w:rPr>
          <w:rFonts w:cstheme="minorHAnsi"/>
          <w:vertAlign w:val="superscript"/>
        </w:rPr>
        <w:t>5</w:t>
      </w:r>
      <w:r w:rsidR="00D872CB">
        <w:rPr>
          <w:rFonts w:cstheme="minorHAnsi"/>
        </w:rPr>
        <w:t>,</w:t>
      </w:r>
      <w:r w:rsidR="00A71998">
        <w:rPr>
          <w:rFonts w:cstheme="minorHAnsi"/>
        </w:rPr>
        <w:t xml:space="preserve"> </w:t>
      </w:r>
      <w:r w:rsidR="00A71998" w:rsidRPr="007A5093">
        <w:rPr>
          <w:rFonts w:cstheme="minorHAnsi"/>
        </w:rPr>
        <w:t>Girish S. Kulkarni</w:t>
      </w:r>
      <w:r w:rsidR="00A71998" w:rsidRPr="007A5093">
        <w:rPr>
          <w:rFonts w:cstheme="minorHAnsi"/>
          <w:vertAlign w:val="superscript"/>
        </w:rPr>
        <w:t>1</w:t>
      </w:r>
      <w:r w:rsidR="00A71998">
        <w:rPr>
          <w:rFonts w:cstheme="minorHAnsi"/>
          <w:vertAlign w:val="superscript"/>
        </w:rPr>
        <w:t>,5</w:t>
      </w:r>
      <w:r w:rsidR="00A71998">
        <w:rPr>
          <w:rFonts w:cstheme="minorHAnsi"/>
        </w:rPr>
        <w:t xml:space="preserve">, </w:t>
      </w:r>
      <w:r w:rsidR="00C67AF1" w:rsidRPr="007A5093">
        <w:rPr>
          <w:rFonts w:cstheme="minorHAnsi"/>
        </w:rPr>
        <w:t>Alejandro Berlin</w:t>
      </w:r>
      <w:r w:rsidR="00A71998">
        <w:rPr>
          <w:rFonts w:cstheme="minorHAnsi"/>
          <w:vertAlign w:val="superscript"/>
        </w:rPr>
        <w:t>6</w:t>
      </w:r>
      <w:r w:rsidR="00C67AF1">
        <w:rPr>
          <w:rFonts w:cstheme="minorHAnsi"/>
        </w:rPr>
        <w:t xml:space="preserve">, </w:t>
      </w:r>
      <w:r w:rsidR="00281061">
        <w:rPr>
          <w:rFonts w:cstheme="minorHAnsi"/>
        </w:rPr>
        <w:t>Miran Kenk</w:t>
      </w:r>
      <w:r w:rsidR="00900583" w:rsidRPr="00900583">
        <w:rPr>
          <w:rFonts w:cstheme="minorHAnsi"/>
          <w:vertAlign w:val="superscript"/>
        </w:rPr>
        <w:t>1</w:t>
      </w:r>
      <w:r w:rsidR="00281061">
        <w:rPr>
          <w:rFonts w:cstheme="minorHAnsi"/>
        </w:rPr>
        <w:t xml:space="preserve">, </w:t>
      </w:r>
      <w:r w:rsidR="00D872CB">
        <w:rPr>
          <w:rFonts w:cstheme="minorHAnsi"/>
        </w:rPr>
        <w:t>C</w:t>
      </w:r>
      <w:r w:rsidRPr="007A5093">
        <w:rPr>
          <w:rFonts w:cstheme="minorHAnsi"/>
        </w:rPr>
        <w:t>hristopher J.D. Wallis</w:t>
      </w:r>
      <w:r w:rsidR="008852CE" w:rsidRPr="007A5093">
        <w:rPr>
          <w:rFonts w:cstheme="minorHAnsi"/>
          <w:vertAlign w:val="superscript"/>
        </w:rPr>
        <w:t>1</w:t>
      </w:r>
      <w:r w:rsidR="00A71998">
        <w:rPr>
          <w:rFonts w:cstheme="minorHAnsi"/>
          <w:vertAlign w:val="superscript"/>
        </w:rPr>
        <w:t>,7</w:t>
      </w:r>
      <w:r w:rsidRPr="007A5093">
        <w:rPr>
          <w:rFonts w:cstheme="minorHAnsi"/>
        </w:rPr>
        <w:t xml:space="preserve">, </w:t>
      </w:r>
      <w:r w:rsidR="001D5E7D" w:rsidRPr="007A5093">
        <w:rPr>
          <w:rFonts w:cstheme="minorHAnsi"/>
        </w:rPr>
        <w:t>Thenappan Chandrasekar</w:t>
      </w:r>
      <w:r w:rsidR="001D5E7D">
        <w:rPr>
          <w:rFonts w:cstheme="minorHAnsi"/>
          <w:vertAlign w:val="superscript"/>
        </w:rPr>
        <w:t>8</w:t>
      </w:r>
      <w:r w:rsidR="001D5E7D">
        <w:rPr>
          <w:rFonts w:cstheme="minorHAnsi"/>
        </w:rPr>
        <w:t>, Z</w:t>
      </w:r>
      <w:r w:rsidRPr="007A5093">
        <w:rPr>
          <w:rFonts w:cstheme="minorHAnsi"/>
        </w:rPr>
        <w:t>achary Klaassen</w:t>
      </w:r>
      <w:r w:rsidR="001D5E7D">
        <w:rPr>
          <w:rFonts w:cstheme="minorHAnsi"/>
          <w:vertAlign w:val="superscript"/>
        </w:rPr>
        <w:t>9</w:t>
      </w:r>
      <w:r w:rsidR="007A5093" w:rsidRPr="007A5093">
        <w:rPr>
          <w:rFonts w:cstheme="minorHAnsi"/>
        </w:rPr>
        <w:t xml:space="preserve">, </w:t>
      </w:r>
      <w:r w:rsidR="008852CE" w:rsidRPr="007A5093">
        <w:rPr>
          <w:rFonts w:cstheme="minorHAnsi"/>
        </w:rPr>
        <w:t>Olli Saarela</w:t>
      </w:r>
      <w:r w:rsidR="00660948">
        <w:rPr>
          <w:rFonts w:cstheme="minorHAnsi"/>
          <w:vertAlign w:val="superscript"/>
        </w:rPr>
        <w:t>4</w:t>
      </w:r>
      <w:r w:rsidR="008852CE" w:rsidRPr="007A5093">
        <w:rPr>
          <w:rFonts w:cstheme="minorHAnsi"/>
        </w:rPr>
        <w:t>,</w:t>
      </w:r>
      <w:r w:rsidRPr="007A5093">
        <w:rPr>
          <w:rFonts w:cstheme="minorHAnsi"/>
        </w:rPr>
        <w:t xml:space="preserve"> </w:t>
      </w:r>
      <w:r w:rsidR="00E5475B">
        <w:rPr>
          <w:rFonts w:cstheme="minorHAnsi"/>
        </w:rPr>
        <w:t>Linda Penn</w:t>
      </w:r>
      <w:r w:rsidR="00E5475B">
        <w:rPr>
          <w:rFonts w:cstheme="minorHAnsi"/>
          <w:vertAlign w:val="superscript"/>
        </w:rPr>
        <w:t>1</w:t>
      </w:r>
      <w:r w:rsidR="001D5E7D">
        <w:rPr>
          <w:rFonts w:cstheme="minorHAnsi"/>
          <w:vertAlign w:val="superscript"/>
        </w:rPr>
        <w:t>0</w:t>
      </w:r>
      <w:r w:rsidR="00E5475B">
        <w:rPr>
          <w:rFonts w:cstheme="minorHAnsi"/>
        </w:rPr>
        <w:t xml:space="preserve">, </w:t>
      </w:r>
      <w:r w:rsidR="00A71998" w:rsidRPr="007A5093">
        <w:rPr>
          <w:rFonts w:cstheme="minorHAnsi"/>
        </w:rPr>
        <w:t>Shabbir Alibhai</w:t>
      </w:r>
      <w:r w:rsidR="00A71998" w:rsidRPr="007A5093">
        <w:rPr>
          <w:rFonts w:cstheme="minorHAnsi"/>
          <w:vertAlign w:val="superscript"/>
        </w:rPr>
        <w:t>2,</w:t>
      </w:r>
      <w:r w:rsidR="00A71998">
        <w:rPr>
          <w:rFonts w:cstheme="minorHAnsi"/>
          <w:vertAlign w:val="superscript"/>
        </w:rPr>
        <w:t>5,1</w:t>
      </w:r>
      <w:r w:rsidR="001D5E7D">
        <w:rPr>
          <w:rFonts w:cstheme="minorHAnsi"/>
          <w:vertAlign w:val="superscript"/>
        </w:rPr>
        <w:t>1</w:t>
      </w:r>
      <w:r w:rsidR="00A71998">
        <w:rPr>
          <w:rFonts w:cstheme="minorHAnsi"/>
        </w:rPr>
        <w:t xml:space="preserve">, </w:t>
      </w:r>
      <w:r w:rsidRPr="007A5093">
        <w:rPr>
          <w:rFonts w:cstheme="minorHAnsi"/>
        </w:rPr>
        <w:t>N</w:t>
      </w:r>
      <w:r w:rsidR="008A5624" w:rsidRPr="007A5093">
        <w:rPr>
          <w:rFonts w:cstheme="minorHAnsi"/>
        </w:rPr>
        <w:t>e</w:t>
      </w:r>
      <w:r w:rsidRPr="007A5093">
        <w:rPr>
          <w:rFonts w:cstheme="minorHAnsi"/>
        </w:rPr>
        <w:t>il Fleshner</w:t>
      </w:r>
      <w:r w:rsidR="008852CE" w:rsidRPr="007A5093">
        <w:rPr>
          <w:rFonts w:cstheme="minorHAnsi"/>
          <w:vertAlign w:val="superscript"/>
        </w:rPr>
        <w:t>1,2</w:t>
      </w:r>
    </w:p>
    <w:p w14:paraId="4771496A" w14:textId="77777777" w:rsidR="00BF4097" w:rsidRPr="007A5093" w:rsidRDefault="008852CE" w:rsidP="008852CE">
      <w:pPr>
        <w:spacing w:line="240" w:lineRule="auto"/>
      </w:pPr>
      <w:r w:rsidRPr="007A5093">
        <w:rPr>
          <w:vertAlign w:val="superscript"/>
        </w:rPr>
        <w:t xml:space="preserve">1 </w:t>
      </w:r>
      <w:r w:rsidR="00BF4097" w:rsidRPr="007A5093">
        <w:t>Division of Urology, Department of Surgical Oncology, Princess Margaret Cancer Centre,</w:t>
      </w:r>
      <w:r w:rsidRPr="007A5093">
        <w:t xml:space="preserve"> </w:t>
      </w:r>
      <w:r w:rsidR="00BF4097" w:rsidRPr="007A5093">
        <w:t xml:space="preserve">University </w:t>
      </w:r>
      <w:r w:rsidR="00F619B9">
        <w:t>H</w:t>
      </w:r>
      <w:r w:rsidR="00BF4097" w:rsidRPr="007A5093">
        <w:t>ealth Network and the University of Toronto, Toronto, Ontario, Canada</w:t>
      </w:r>
    </w:p>
    <w:p w14:paraId="601A4C5C" w14:textId="77777777" w:rsidR="008852CE" w:rsidRDefault="008852CE" w:rsidP="008852CE">
      <w:pPr>
        <w:spacing w:line="240" w:lineRule="auto"/>
      </w:pPr>
      <w:r w:rsidRPr="007A5093">
        <w:rPr>
          <w:vertAlign w:val="superscript"/>
        </w:rPr>
        <w:t xml:space="preserve">2 </w:t>
      </w:r>
      <w:r w:rsidRPr="007A5093">
        <w:t>Institute of Medical Science, University of Toronto, Toronto, Ontario, Canada</w:t>
      </w:r>
    </w:p>
    <w:p w14:paraId="6BF051FE" w14:textId="77777777" w:rsidR="00E5475B" w:rsidRDefault="00E5475B" w:rsidP="00E5475B">
      <w:pPr>
        <w:spacing w:line="240" w:lineRule="auto"/>
      </w:pPr>
      <w:r>
        <w:rPr>
          <w:vertAlign w:val="superscript"/>
        </w:rPr>
        <w:t>3</w:t>
      </w:r>
      <w:r w:rsidRPr="007A5093">
        <w:t xml:space="preserve"> Department of Urology, SUNY Upstate Medical University, Syracuse, NY, USA</w:t>
      </w:r>
    </w:p>
    <w:p w14:paraId="7D865EAD" w14:textId="77777777" w:rsidR="00660948" w:rsidRDefault="00660948" w:rsidP="00660948">
      <w:pPr>
        <w:spacing w:line="240" w:lineRule="auto"/>
      </w:pPr>
      <w:r>
        <w:rPr>
          <w:vertAlign w:val="superscript"/>
        </w:rPr>
        <w:t>4</w:t>
      </w:r>
      <w:r w:rsidRPr="007A5093">
        <w:rPr>
          <w:vertAlign w:val="superscript"/>
        </w:rPr>
        <w:t xml:space="preserve"> </w:t>
      </w:r>
      <w:r w:rsidRPr="007A5093">
        <w:t>Dalla Lana School of Public Health, University of Toronto, Toronto, Ontario, Canada.</w:t>
      </w:r>
    </w:p>
    <w:p w14:paraId="26EB1826" w14:textId="77777777" w:rsidR="00FD6C8E" w:rsidRPr="007A5093" w:rsidRDefault="00FD6C8E" w:rsidP="00FD6C8E">
      <w:pPr>
        <w:spacing w:line="240" w:lineRule="auto"/>
      </w:pPr>
      <w:r>
        <w:rPr>
          <w:vertAlign w:val="superscript"/>
        </w:rPr>
        <w:t>5</w:t>
      </w:r>
      <w:r w:rsidRPr="007A5093">
        <w:t xml:space="preserve"> Institute for Clinical Evaluative Sciences, Toronto, Ontario, Canada</w:t>
      </w:r>
    </w:p>
    <w:p w14:paraId="240A22AD" w14:textId="77777777" w:rsidR="008A5624" w:rsidRPr="007A5093" w:rsidRDefault="00A71998" w:rsidP="008852CE">
      <w:pPr>
        <w:spacing w:line="240" w:lineRule="auto"/>
      </w:pPr>
      <w:r>
        <w:rPr>
          <w:vertAlign w:val="superscript"/>
        </w:rPr>
        <w:t>6</w:t>
      </w:r>
      <w:r w:rsidR="008A5624" w:rsidRPr="007A5093">
        <w:t xml:space="preserve"> Radiation Medicine Program, Princess Margaret Cancer Centre, University Health Network; Department of Radiation Oncology, University of Toronto; and Techna Institute, University Health Network, Toronto, ON, Canada</w:t>
      </w:r>
    </w:p>
    <w:p w14:paraId="33E11B85" w14:textId="77777777" w:rsidR="00A71998" w:rsidRDefault="00A71998" w:rsidP="008852CE">
      <w:pPr>
        <w:spacing w:line="240" w:lineRule="auto"/>
      </w:pPr>
      <w:r>
        <w:rPr>
          <w:vertAlign w:val="superscript"/>
        </w:rPr>
        <w:t>7</w:t>
      </w:r>
      <w:r w:rsidR="008852CE" w:rsidRPr="007A5093">
        <w:t xml:space="preserve"> </w:t>
      </w:r>
      <w:r w:rsidR="00E7655B" w:rsidRPr="00E7655B">
        <w:t>Department of Urology, Vanderbilt University Medical Center, Nashville, TN, USA</w:t>
      </w:r>
    </w:p>
    <w:p w14:paraId="5DE97A88" w14:textId="77777777" w:rsidR="001D5E7D" w:rsidRDefault="001D5E7D" w:rsidP="001D5E7D">
      <w:pPr>
        <w:spacing w:line="240" w:lineRule="auto"/>
      </w:pPr>
      <w:r>
        <w:rPr>
          <w:vertAlign w:val="superscript"/>
        </w:rPr>
        <w:t>8</w:t>
      </w:r>
      <w:r w:rsidRPr="007A5093">
        <w:t xml:space="preserve"> Department of Urology, Sidney Kimmel Cancer Center, Thomas Jefferson University, Philadelphia PA, USA</w:t>
      </w:r>
    </w:p>
    <w:p w14:paraId="610E9C9B" w14:textId="77777777" w:rsidR="00E7655B" w:rsidRPr="00E7655B" w:rsidRDefault="001D5E7D" w:rsidP="001D5E7D">
      <w:pPr>
        <w:spacing w:line="240" w:lineRule="auto"/>
      </w:pPr>
      <w:r>
        <w:rPr>
          <w:vertAlign w:val="superscript"/>
        </w:rPr>
        <w:t>9</w:t>
      </w:r>
      <w:r w:rsidR="00A71998">
        <w:t xml:space="preserve"> </w:t>
      </w:r>
      <w:r w:rsidR="008852CE" w:rsidRPr="007A5093">
        <w:t>Division of Urology, Department of Surgery, Medical College of Georgia, Augusta University, Augusta, GA, USA</w:t>
      </w:r>
      <w:r>
        <w:t xml:space="preserve">; </w:t>
      </w:r>
      <w:r w:rsidRPr="00E7655B">
        <w:t>Georgia Cancer Center, GA, USA</w:t>
      </w:r>
    </w:p>
    <w:p w14:paraId="089AC10D" w14:textId="77777777" w:rsidR="008852CE" w:rsidRDefault="00E5475B" w:rsidP="00E5475B">
      <w:pPr>
        <w:spacing w:line="240" w:lineRule="auto"/>
      </w:pPr>
      <w:r w:rsidRPr="00E5475B">
        <w:rPr>
          <w:vertAlign w:val="superscript"/>
        </w:rPr>
        <w:t>1</w:t>
      </w:r>
      <w:r w:rsidR="001D5E7D">
        <w:rPr>
          <w:vertAlign w:val="superscript"/>
        </w:rPr>
        <w:t>0</w:t>
      </w:r>
      <w:r>
        <w:t xml:space="preserve"> </w:t>
      </w:r>
      <w:r w:rsidRPr="00E5475B">
        <w:t>Department of Medical Biophysics, University of Toronto</w:t>
      </w:r>
      <w:r>
        <w:t xml:space="preserve">, </w:t>
      </w:r>
      <w:r w:rsidRPr="00E5475B">
        <w:t>Princess Margaret Cancer Centre, University Health Network, Toronto, Ontario</w:t>
      </w:r>
      <w:r>
        <w:t>, Canada</w:t>
      </w:r>
    </w:p>
    <w:p w14:paraId="33ECC1ED" w14:textId="77777777" w:rsidR="00A71998" w:rsidRPr="007A5093" w:rsidRDefault="00A71998" w:rsidP="00A71998">
      <w:pPr>
        <w:spacing w:line="240" w:lineRule="auto"/>
      </w:pPr>
      <w:r>
        <w:rPr>
          <w:vertAlign w:val="superscript"/>
        </w:rPr>
        <w:t>1</w:t>
      </w:r>
      <w:r w:rsidR="001D5E7D">
        <w:rPr>
          <w:vertAlign w:val="superscript"/>
        </w:rPr>
        <w:t>1</w:t>
      </w:r>
      <w:r w:rsidRPr="007A5093">
        <w:rPr>
          <w:vertAlign w:val="superscript"/>
        </w:rPr>
        <w:t xml:space="preserve"> </w:t>
      </w:r>
      <w:r w:rsidRPr="007A5093">
        <w:t>Department of Medicine, University Health Network and University of Toronto, Toronto, Ontario, Canada</w:t>
      </w:r>
    </w:p>
    <w:p w14:paraId="1CD86F66" w14:textId="77777777" w:rsidR="00BF4097" w:rsidRPr="007A5093" w:rsidRDefault="00BF4097" w:rsidP="00BF4097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A5093">
        <w:rPr>
          <w:rFonts w:ascii="Times New Roman" w:hAnsi="Times New Roman" w:cs="Times New Roman"/>
          <w:b/>
          <w:bCs/>
        </w:rPr>
        <w:t>Correspondence:</w:t>
      </w:r>
    </w:p>
    <w:p w14:paraId="36366EC7" w14:textId="77777777" w:rsidR="00BF4097" w:rsidRPr="007A5093" w:rsidRDefault="00BF4097" w:rsidP="009E4C6A">
      <w:pPr>
        <w:spacing w:after="0" w:line="240" w:lineRule="auto"/>
        <w:rPr>
          <w:rFonts w:ascii="Times New Roman" w:hAnsi="Times New Roman" w:cs="Times New Roman"/>
        </w:rPr>
      </w:pPr>
      <w:r w:rsidRPr="007A5093">
        <w:rPr>
          <w:rFonts w:ascii="Times New Roman" w:hAnsi="Times New Roman" w:cs="Times New Roman"/>
        </w:rPr>
        <w:t xml:space="preserve">Hanan Goldberg, MD </w:t>
      </w:r>
    </w:p>
    <w:p w14:paraId="61449026" w14:textId="77777777" w:rsidR="00BF4097" w:rsidRPr="007A5093" w:rsidRDefault="00BF4097" w:rsidP="00E7655B">
      <w:pPr>
        <w:spacing w:after="0" w:line="240" w:lineRule="auto"/>
        <w:rPr>
          <w:rFonts w:ascii="Times New Roman" w:hAnsi="Times New Roman" w:cs="Times New Roman"/>
        </w:rPr>
      </w:pPr>
      <w:r w:rsidRPr="007A5093">
        <w:rPr>
          <w:rFonts w:ascii="Times New Roman" w:hAnsi="Times New Roman" w:cs="Times New Roman"/>
        </w:rPr>
        <w:t>Department of Surgical Oncology, Division of Urology</w:t>
      </w:r>
      <w:r w:rsidR="00E7655B">
        <w:rPr>
          <w:rFonts w:ascii="Times New Roman" w:hAnsi="Times New Roman" w:cs="Times New Roman"/>
        </w:rPr>
        <w:t xml:space="preserve">, </w:t>
      </w:r>
      <w:r w:rsidRPr="007A5093">
        <w:rPr>
          <w:rFonts w:ascii="Times New Roman" w:hAnsi="Times New Roman" w:cs="Times New Roman"/>
        </w:rPr>
        <w:t xml:space="preserve">Princess </w:t>
      </w:r>
      <w:r w:rsidRPr="007A5093">
        <w:rPr>
          <w:rFonts w:ascii="Times New Roman" w:hAnsi="Times New Roman" w:cs="Times New Roman"/>
          <w:sz w:val="24"/>
        </w:rPr>
        <w:t>Margaret</w:t>
      </w:r>
      <w:r w:rsidRPr="007A5093">
        <w:rPr>
          <w:rFonts w:ascii="Times New Roman" w:hAnsi="Times New Roman" w:cs="Times New Roman"/>
        </w:rPr>
        <w:t xml:space="preserve"> Cancer Center                                                     </w:t>
      </w:r>
    </w:p>
    <w:p w14:paraId="1E5AE310" w14:textId="77777777" w:rsidR="00BF4097" w:rsidRPr="007A5093" w:rsidRDefault="00BF4097" w:rsidP="009E4C6A">
      <w:pPr>
        <w:spacing w:after="0" w:line="240" w:lineRule="auto"/>
        <w:rPr>
          <w:rFonts w:ascii="Times New Roman" w:hAnsi="Times New Roman" w:cs="Times New Roman"/>
        </w:rPr>
      </w:pPr>
      <w:r w:rsidRPr="007A5093">
        <w:rPr>
          <w:rFonts w:ascii="Times New Roman" w:hAnsi="Times New Roman" w:cs="Times New Roman"/>
        </w:rPr>
        <w:t xml:space="preserve">610 University Ave, Toronto, Ontario, Canada, M5G 2M9                                                                     Mobile: +1-647-204-0206                                                                                                           </w:t>
      </w:r>
    </w:p>
    <w:p w14:paraId="1FC5ADD0" w14:textId="77777777" w:rsidR="00BF4097" w:rsidRPr="007A5093" w:rsidRDefault="00BF4097" w:rsidP="009E4C6A">
      <w:pPr>
        <w:spacing w:after="0" w:line="240" w:lineRule="auto"/>
        <w:outlineLvl w:val="0"/>
        <w:rPr>
          <w:rFonts w:ascii="Times New Roman" w:hAnsi="Times New Roman" w:cs="Times New Roman"/>
        </w:rPr>
      </w:pPr>
      <w:r w:rsidRPr="007A5093">
        <w:rPr>
          <w:rFonts w:ascii="Times New Roman" w:hAnsi="Times New Roman" w:cs="Times New Roman"/>
        </w:rPr>
        <w:t xml:space="preserve">E-Mail: </w:t>
      </w:r>
      <w:hyperlink r:id="rId7" w:history="1">
        <w:r w:rsidRPr="007A5093">
          <w:rPr>
            <w:rStyle w:val="Hyperlink"/>
            <w:rFonts w:ascii="Times New Roman" w:hAnsi="Times New Roman" w:cs="Times New Roman"/>
          </w:rPr>
          <w:t>gohanan@gmail.com</w:t>
        </w:r>
      </w:hyperlink>
    </w:p>
    <w:p w14:paraId="7DA9C599" w14:textId="77777777" w:rsidR="00B7652F" w:rsidRDefault="00B7652F" w:rsidP="009E4C6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E71E5" w14:textId="77777777" w:rsidR="00BF4097" w:rsidRDefault="00BF4097" w:rsidP="009E4C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6A02">
        <w:rPr>
          <w:rFonts w:ascii="Times New Roman" w:hAnsi="Times New Roman" w:cs="Times New Roman"/>
          <w:b/>
          <w:bCs/>
          <w:sz w:val="24"/>
          <w:szCs w:val="24"/>
        </w:rPr>
        <w:t>Running Head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5E7D">
        <w:rPr>
          <w:rFonts w:ascii="Times New Roman" w:hAnsi="Times New Roman" w:cs="Times New Roman"/>
          <w:sz w:val="24"/>
          <w:szCs w:val="24"/>
        </w:rPr>
        <w:t>PPIs</w:t>
      </w:r>
      <w:r w:rsidR="009E4C6A">
        <w:rPr>
          <w:rFonts w:ascii="Times New Roman" w:hAnsi="Times New Roman" w:cs="Times New Roman"/>
          <w:sz w:val="24"/>
          <w:szCs w:val="24"/>
        </w:rPr>
        <w:t xml:space="preserve"> and Prostate cancer</w:t>
      </w:r>
      <w:r w:rsidR="001D5E7D">
        <w:rPr>
          <w:rFonts w:ascii="Times New Roman" w:hAnsi="Times New Roman" w:cs="Times New Roman"/>
          <w:sz w:val="24"/>
          <w:szCs w:val="24"/>
        </w:rPr>
        <w:t>-specific death</w:t>
      </w:r>
    </w:p>
    <w:p w14:paraId="46344D03" w14:textId="77777777" w:rsidR="00BF4097" w:rsidRPr="00B7652F" w:rsidRDefault="00BF4097" w:rsidP="009E4C6A">
      <w:pPr>
        <w:spacing w:line="240" w:lineRule="auto"/>
        <w:rPr>
          <w:rFonts w:asciiTheme="minorBidi" w:hAnsiTheme="minorBidi"/>
          <w:b/>
          <w:bCs/>
          <w:sz w:val="20"/>
          <w:szCs w:val="20"/>
        </w:rPr>
      </w:pPr>
      <w:r w:rsidRPr="00B7652F">
        <w:rPr>
          <w:rFonts w:asciiTheme="minorBidi" w:hAnsiTheme="minorBidi"/>
          <w:b/>
          <w:bCs/>
          <w:sz w:val="20"/>
          <w:szCs w:val="20"/>
        </w:rPr>
        <w:t>Keywords:</w:t>
      </w:r>
      <w:r w:rsidR="001D5E7D">
        <w:rPr>
          <w:rFonts w:asciiTheme="minorBidi" w:hAnsiTheme="minorBidi"/>
          <w:b/>
          <w:bCs/>
          <w:sz w:val="20"/>
          <w:szCs w:val="20"/>
        </w:rPr>
        <w:t xml:space="preserve"> Androgen deprivation therapy; Pantoprazole; P</w:t>
      </w:r>
      <w:r w:rsidR="00006FA5" w:rsidRPr="00B7652F">
        <w:rPr>
          <w:rFonts w:asciiTheme="minorBidi" w:hAnsiTheme="minorBidi"/>
          <w:b/>
          <w:bCs/>
          <w:sz w:val="20"/>
          <w:szCs w:val="20"/>
        </w:rPr>
        <w:t xml:space="preserve">rostate </w:t>
      </w:r>
      <w:r w:rsidR="009E4C6A" w:rsidRPr="00B7652F">
        <w:rPr>
          <w:rFonts w:asciiTheme="minorBidi" w:hAnsiTheme="minorBidi"/>
          <w:b/>
          <w:bCs/>
          <w:sz w:val="20"/>
          <w:szCs w:val="20"/>
        </w:rPr>
        <w:t>cancer</w:t>
      </w:r>
      <w:r w:rsidR="00006FA5" w:rsidRPr="00B7652F">
        <w:rPr>
          <w:rFonts w:asciiTheme="minorBidi" w:hAnsiTheme="minorBidi"/>
          <w:b/>
          <w:bCs/>
          <w:sz w:val="20"/>
          <w:szCs w:val="20"/>
        </w:rPr>
        <w:t>; Prostate cancer</w:t>
      </w:r>
      <w:r w:rsidR="00B7652F" w:rsidRPr="00B7652F">
        <w:rPr>
          <w:rFonts w:asciiTheme="minorBidi" w:hAnsiTheme="minorBidi"/>
          <w:b/>
          <w:bCs/>
          <w:sz w:val="20"/>
          <w:szCs w:val="20"/>
        </w:rPr>
        <w:t>-</w:t>
      </w:r>
      <w:r w:rsidR="00006FA5" w:rsidRPr="00B7652F">
        <w:rPr>
          <w:rFonts w:asciiTheme="minorBidi" w:hAnsiTheme="minorBidi"/>
          <w:b/>
          <w:bCs/>
          <w:sz w:val="20"/>
          <w:szCs w:val="20"/>
        </w:rPr>
        <w:t xml:space="preserve">specific </w:t>
      </w:r>
      <w:r w:rsidR="001D5E7D">
        <w:rPr>
          <w:rFonts w:asciiTheme="minorBidi" w:hAnsiTheme="minorBidi"/>
          <w:b/>
          <w:bCs/>
          <w:sz w:val="20"/>
          <w:szCs w:val="20"/>
        </w:rPr>
        <w:t xml:space="preserve">death, </w:t>
      </w:r>
      <w:r w:rsidR="00594154">
        <w:rPr>
          <w:rFonts w:asciiTheme="minorBidi" w:hAnsiTheme="minorBidi"/>
          <w:b/>
          <w:bCs/>
          <w:sz w:val="20"/>
          <w:szCs w:val="20"/>
        </w:rPr>
        <w:t>Proton pump inhibitors</w:t>
      </w:r>
    </w:p>
    <w:p w14:paraId="5F7B3871" w14:textId="078FB931" w:rsidR="00BF4097" w:rsidRDefault="00BF4097" w:rsidP="009E4C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6A02">
        <w:rPr>
          <w:rFonts w:ascii="Times New Roman" w:hAnsi="Times New Roman" w:cs="Times New Roman"/>
          <w:b/>
          <w:bCs/>
          <w:sz w:val="24"/>
          <w:szCs w:val="24"/>
        </w:rPr>
        <w:t>Word count: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Abstract:</w:t>
      </w:r>
      <w:r w:rsidR="003F75DA">
        <w:rPr>
          <w:rFonts w:ascii="Times New Roman" w:hAnsi="Times New Roman" w:cs="Times New Roman"/>
          <w:sz w:val="24"/>
          <w:szCs w:val="24"/>
        </w:rPr>
        <w:t xml:space="preserve"> 30</w:t>
      </w:r>
      <w:r w:rsidR="00FD68C2">
        <w:rPr>
          <w:rFonts w:ascii="Times New Roman" w:hAnsi="Times New Roman" w:cs="Times New Roman"/>
          <w:sz w:val="24"/>
          <w:szCs w:val="24"/>
        </w:rPr>
        <w:t>0</w:t>
      </w:r>
      <w:r w:rsidR="00B765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Manuscript: </w:t>
      </w:r>
      <w:r w:rsidR="00E33888">
        <w:rPr>
          <w:rFonts w:ascii="Times New Roman" w:hAnsi="Times New Roman" w:cs="Times New Roman"/>
          <w:sz w:val="24"/>
          <w:szCs w:val="24"/>
        </w:rPr>
        <w:t>3049</w:t>
      </w:r>
    </w:p>
    <w:p w14:paraId="1531246A" w14:textId="1C84B089" w:rsidR="00B7652F" w:rsidRDefault="00BF4097" w:rsidP="007A5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Figures: </w:t>
      </w:r>
      <w:r w:rsidR="00594154">
        <w:rPr>
          <w:rFonts w:ascii="Times New Roman" w:hAnsi="Times New Roman" w:cs="Times New Roman"/>
          <w:sz w:val="24"/>
          <w:szCs w:val="24"/>
        </w:rPr>
        <w:t>1</w:t>
      </w:r>
      <w:r w:rsidR="00B7652F">
        <w:rPr>
          <w:rFonts w:ascii="Times New Roman" w:hAnsi="Times New Roman" w:cs="Times New Roman"/>
          <w:sz w:val="24"/>
          <w:szCs w:val="24"/>
        </w:rPr>
        <w:t xml:space="preserve"> + </w:t>
      </w:r>
      <w:r w:rsidR="00594154">
        <w:rPr>
          <w:rFonts w:ascii="Times New Roman" w:hAnsi="Times New Roman" w:cs="Times New Roman"/>
          <w:sz w:val="24"/>
          <w:szCs w:val="24"/>
        </w:rPr>
        <w:t>2</w:t>
      </w:r>
      <w:r w:rsidR="00B7652F">
        <w:rPr>
          <w:rFonts w:ascii="Times New Roman" w:hAnsi="Times New Roman" w:cs="Times New Roman"/>
          <w:sz w:val="24"/>
          <w:szCs w:val="24"/>
        </w:rPr>
        <w:t xml:space="preserve"> supplemental;</w:t>
      </w:r>
      <w:r w:rsidR="007A50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Tables:</w:t>
      </w:r>
      <w:r w:rsidR="00B7652F">
        <w:rPr>
          <w:rFonts w:ascii="Times New Roman" w:hAnsi="Times New Roman" w:cs="Times New Roman"/>
          <w:sz w:val="24"/>
          <w:szCs w:val="24"/>
        </w:rPr>
        <w:t xml:space="preserve"> 4 + </w:t>
      </w:r>
      <w:r w:rsidR="00F6497A">
        <w:rPr>
          <w:rFonts w:ascii="Times New Roman" w:hAnsi="Times New Roman" w:cs="Times New Roman"/>
          <w:sz w:val="24"/>
          <w:szCs w:val="24"/>
        </w:rPr>
        <w:t>2</w:t>
      </w:r>
      <w:r w:rsidR="00B7652F">
        <w:rPr>
          <w:rFonts w:ascii="Times New Roman" w:hAnsi="Times New Roman" w:cs="Times New Roman"/>
          <w:sz w:val="24"/>
          <w:szCs w:val="24"/>
        </w:rPr>
        <w:t xml:space="preserve"> supplemental; References:</w:t>
      </w:r>
      <w:r w:rsidR="00E620B4">
        <w:rPr>
          <w:rFonts w:ascii="Times New Roman" w:hAnsi="Times New Roman" w:cs="Times New Roman"/>
          <w:sz w:val="24"/>
          <w:szCs w:val="24"/>
        </w:rPr>
        <w:t xml:space="preserve"> 4</w:t>
      </w:r>
      <w:r w:rsidR="00900583">
        <w:rPr>
          <w:rFonts w:ascii="Times New Roman" w:hAnsi="Times New Roman" w:cs="Times New Roman"/>
          <w:sz w:val="24"/>
          <w:szCs w:val="24"/>
        </w:rPr>
        <w:t>9</w:t>
      </w:r>
      <w:r w:rsidR="00B765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EB66D" w14:textId="77777777" w:rsidR="00594154" w:rsidRDefault="00594154" w:rsidP="007A5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B924BF" w14:textId="77777777" w:rsidR="00BF4097" w:rsidRPr="00BF4097" w:rsidRDefault="00BF4097" w:rsidP="00BF4097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Abstract</w:t>
      </w:r>
    </w:p>
    <w:p w14:paraId="08C3B996" w14:textId="77777777" w:rsidR="00BF4097" w:rsidRDefault="00BF4097" w:rsidP="009E15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2C4A7B">
        <w:rPr>
          <w:rFonts w:asciiTheme="minorBidi" w:hAnsiTheme="minorBidi"/>
          <w:b/>
          <w:bCs/>
          <w:i/>
          <w:iCs/>
          <w:sz w:val="24"/>
          <w:szCs w:val="24"/>
        </w:rPr>
        <w:t xml:space="preserve">Introduction </w:t>
      </w:r>
    </w:p>
    <w:p w14:paraId="57B36F41" w14:textId="77777777" w:rsidR="00007E49" w:rsidRPr="00007E49" w:rsidRDefault="00007E49" w:rsidP="009E15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9C0008F" w14:textId="72D77EB0" w:rsidR="003F3D03" w:rsidRDefault="003F3D03" w:rsidP="00007E4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</w:t>
      </w:r>
      <w:r w:rsidR="00007E49" w:rsidRPr="00007E49">
        <w:rPr>
          <w:rFonts w:asciiTheme="minorBidi" w:hAnsiTheme="minorBidi"/>
          <w:sz w:val="24"/>
          <w:szCs w:val="24"/>
        </w:rPr>
        <w:t>roton pump inhibitors (PPIs)</w:t>
      </w:r>
      <w:r w:rsidR="00E30F75">
        <w:rPr>
          <w:rFonts w:asciiTheme="minorBidi" w:hAnsiTheme="minorBidi"/>
          <w:sz w:val="24"/>
          <w:szCs w:val="24"/>
        </w:rPr>
        <w:t xml:space="preserve"> </w:t>
      </w:r>
      <w:r w:rsidR="00007E49" w:rsidRPr="00007E49">
        <w:rPr>
          <w:rFonts w:asciiTheme="minorBidi" w:hAnsiTheme="minorBidi"/>
          <w:sz w:val="24"/>
          <w:szCs w:val="24"/>
        </w:rPr>
        <w:t xml:space="preserve">are </w:t>
      </w:r>
      <w:r w:rsidR="00DF5510">
        <w:rPr>
          <w:rFonts w:asciiTheme="minorBidi" w:hAnsiTheme="minorBidi"/>
          <w:sz w:val="24"/>
          <w:szCs w:val="24"/>
        </w:rPr>
        <w:t>a</w:t>
      </w:r>
      <w:r w:rsidR="00007E49" w:rsidRPr="00007E49">
        <w:rPr>
          <w:rFonts w:asciiTheme="minorBidi" w:hAnsiTheme="minorBidi"/>
          <w:sz w:val="24"/>
          <w:szCs w:val="24"/>
        </w:rPr>
        <w:t xml:space="preserve"> commonly prescribed </w:t>
      </w:r>
      <w:r w:rsidR="00DF5510">
        <w:rPr>
          <w:rFonts w:asciiTheme="minorBidi" w:hAnsiTheme="minorBidi"/>
          <w:sz w:val="24"/>
          <w:szCs w:val="24"/>
        </w:rPr>
        <w:t xml:space="preserve">class of </w:t>
      </w:r>
      <w:r w:rsidR="00007E49" w:rsidRPr="00007E49">
        <w:rPr>
          <w:rFonts w:asciiTheme="minorBidi" w:hAnsiTheme="minorBidi"/>
          <w:sz w:val="24"/>
          <w:szCs w:val="24"/>
        </w:rPr>
        <w:t xml:space="preserve">medications. </w:t>
      </w:r>
      <w:r w:rsidR="00E30F75">
        <w:rPr>
          <w:rFonts w:asciiTheme="minorBidi" w:hAnsiTheme="minorBidi"/>
          <w:sz w:val="24"/>
          <w:szCs w:val="24"/>
        </w:rPr>
        <w:t xml:space="preserve">Although </w:t>
      </w:r>
      <w:r w:rsidR="00644F1E">
        <w:rPr>
          <w:rFonts w:asciiTheme="minorBidi" w:hAnsiTheme="minorBidi"/>
          <w:sz w:val="24"/>
          <w:szCs w:val="24"/>
        </w:rPr>
        <w:t>in-vitro and in-vivo data</w:t>
      </w:r>
      <w:r w:rsidR="00E30F75">
        <w:rPr>
          <w:rFonts w:asciiTheme="minorBidi" w:hAnsiTheme="minorBidi"/>
          <w:sz w:val="24"/>
          <w:szCs w:val="24"/>
        </w:rPr>
        <w:t xml:space="preserve"> have shown </w:t>
      </w:r>
      <w:r w:rsidR="00685060">
        <w:rPr>
          <w:rFonts w:asciiTheme="minorBidi" w:hAnsiTheme="minorBidi"/>
          <w:sz w:val="24"/>
          <w:szCs w:val="24"/>
        </w:rPr>
        <w:t>PPIs</w:t>
      </w:r>
      <w:r w:rsidR="00E30F75">
        <w:rPr>
          <w:rFonts w:asciiTheme="minorBidi" w:hAnsiTheme="minorBidi"/>
          <w:sz w:val="24"/>
          <w:szCs w:val="24"/>
        </w:rPr>
        <w:t xml:space="preserve"> to </w:t>
      </w:r>
      <w:r w:rsidR="00DF5510">
        <w:rPr>
          <w:rFonts w:asciiTheme="minorBidi" w:hAnsiTheme="minorBidi"/>
          <w:sz w:val="24"/>
          <w:szCs w:val="24"/>
        </w:rPr>
        <w:t>have</w:t>
      </w:r>
      <w:r w:rsidR="00E30F75">
        <w:rPr>
          <w:rFonts w:asciiTheme="minorBidi" w:hAnsiTheme="minorBidi"/>
          <w:sz w:val="24"/>
          <w:szCs w:val="24"/>
        </w:rPr>
        <w:t xml:space="preserve"> anti-tumor effects, more recent studies suggest an increased</w:t>
      </w:r>
      <w:r w:rsidR="00685060">
        <w:rPr>
          <w:rFonts w:asciiTheme="minorBidi" w:hAnsiTheme="minorBidi"/>
          <w:sz w:val="24"/>
          <w:szCs w:val="24"/>
        </w:rPr>
        <w:t xml:space="preserve"> cancer</w:t>
      </w:r>
      <w:r w:rsidR="00E30F75">
        <w:rPr>
          <w:rFonts w:asciiTheme="minorBidi" w:hAnsiTheme="minorBidi"/>
          <w:sz w:val="24"/>
          <w:szCs w:val="24"/>
        </w:rPr>
        <w:t xml:space="preserve"> risk in several </w:t>
      </w:r>
      <w:r w:rsidR="00685060">
        <w:rPr>
          <w:rFonts w:asciiTheme="minorBidi" w:hAnsiTheme="minorBidi"/>
          <w:sz w:val="24"/>
          <w:szCs w:val="24"/>
        </w:rPr>
        <w:t>solid organs</w:t>
      </w:r>
      <w:r w:rsidR="00E30F75">
        <w:rPr>
          <w:rFonts w:asciiTheme="minorBidi" w:hAnsiTheme="minorBidi"/>
          <w:sz w:val="24"/>
          <w:szCs w:val="24"/>
        </w:rPr>
        <w:t>. Pantoprazole, a specific PPI</w:t>
      </w:r>
      <w:r w:rsidR="00685060">
        <w:rPr>
          <w:rFonts w:asciiTheme="minorBidi" w:hAnsiTheme="minorBidi"/>
          <w:sz w:val="24"/>
          <w:szCs w:val="24"/>
        </w:rPr>
        <w:t>,</w:t>
      </w:r>
      <w:r w:rsidR="00E30F75">
        <w:rPr>
          <w:rFonts w:asciiTheme="minorBidi" w:hAnsiTheme="minorBidi"/>
          <w:sz w:val="24"/>
          <w:szCs w:val="24"/>
        </w:rPr>
        <w:t xml:space="preserve"> has </w:t>
      </w:r>
      <w:r w:rsidR="00685060">
        <w:rPr>
          <w:rFonts w:asciiTheme="minorBidi" w:hAnsiTheme="minorBidi"/>
          <w:sz w:val="24"/>
          <w:szCs w:val="24"/>
        </w:rPr>
        <w:t xml:space="preserve">been </w:t>
      </w:r>
      <w:r w:rsidR="00E30F75">
        <w:rPr>
          <w:rFonts w:asciiTheme="minorBidi" w:hAnsiTheme="minorBidi"/>
          <w:sz w:val="24"/>
          <w:szCs w:val="24"/>
        </w:rPr>
        <w:t xml:space="preserve">shown to harbor a protective effect in human prostate cancer (PCa) cells. We aimed to investigate the effect of </w:t>
      </w:r>
      <w:r w:rsidR="00DF5510">
        <w:rPr>
          <w:rFonts w:asciiTheme="minorBidi" w:hAnsiTheme="minorBidi"/>
          <w:sz w:val="24"/>
          <w:szCs w:val="24"/>
        </w:rPr>
        <w:t>p</w:t>
      </w:r>
      <w:r w:rsidR="00E30F75">
        <w:rPr>
          <w:rFonts w:asciiTheme="minorBidi" w:hAnsiTheme="minorBidi"/>
          <w:sz w:val="24"/>
          <w:szCs w:val="24"/>
        </w:rPr>
        <w:t>antoprazole and other PPIs on PCa-specific death and other PCa outcomes.</w:t>
      </w:r>
    </w:p>
    <w:p w14:paraId="75E22FA9" w14:textId="77777777" w:rsidR="003F3D03" w:rsidRDefault="003F3D03" w:rsidP="00007E4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14B4BB4" w14:textId="77777777" w:rsidR="003F3D03" w:rsidRDefault="003F3D03" w:rsidP="00007E4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0A3DBAF" w14:textId="77777777" w:rsidR="00BF4097" w:rsidRPr="00685060" w:rsidRDefault="00BF4097" w:rsidP="009E151B">
      <w:pPr>
        <w:spacing w:line="24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685060">
        <w:rPr>
          <w:rFonts w:asciiTheme="minorBidi" w:hAnsiTheme="minorBidi"/>
          <w:b/>
          <w:bCs/>
          <w:i/>
          <w:iCs/>
          <w:sz w:val="24"/>
          <w:szCs w:val="24"/>
        </w:rPr>
        <w:t>Materials &amp; methods</w:t>
      </w:r>
    </w:p>
    <w:p w14:paraId="692F9141" w14:textId="345890B8" w:rsidR="00BF4097" w:rsidRPr="00685060" w:rsidRDefault="00E30F75" w:rsidP="00685060">
      <w:pPr>
        <w:spacing w:line="240" w:lineRule="auto"/>
        <w:rPr>
          <w:rFonts w:asciiTheme="minorBidi" w:hAnsiTheme="minorBidi"/>
          <w:sz w:val="24"/>
          <w:szCs w:val="24"/>
        </w:rPr>
      </w:pPr>
      <w:r w:rsidRPr="00685060">
        <w:rPr>
          <w:rFonts w:asciiTheme="minorBidi" w:hAnsiTheme="minorBidi"/>
          <w:sz w:val="24"/>
          <w:szCs w:val="24"/>
        </w:rPr>
        <w:t xml:space="preserve">In this </w:t>
      </w:r>
      <w:r w:rsidR="00E76C60" w:rsidRPr="00685060">
        <w:rPr>
          <w:rFonts w:asciiTheme="minorBidi" w:hAnsiTheme="minorBidi"/>
          <w:sz w:val="24"/>
          <w:szCs w:val="24"/>
        </w:rPr>
        <w:t>retrospective</w:t>
      </w:r>
      <w:r w:rsidR="006C2C3C" w:rsidRPr="00685060">
        <w:rPr>
          <w:rFonts w:asciiTheme="minorBidi" w:hAnsiTheme="minorBidi"/>
          <w:sz w:val="24"/>
          <w:szCs w:val="24"/>
        </w:rPr>
        <w:t>,</w:t>
      </w:r>
      <w:r w:rsidR="00E76C60" w:rsidRPr="00685060">
        <w:rPr>
          <w:rFonts w:asciiTheme="minorBidi" w:hAnsiTheme="minorBidi"/>
          <w:sz w:val="24"/>
          <w:szCs w:val="24"/>
        </w:rPr>
        <w:t xml:space="preserve"> population-based cohort study</w:t>
      </w:r>
      <w:r w:rsidR="002D3EF0" w:rsidRPr="00685060">
        <w:rPr>
          <w:rFonts w:asciiTheme="minorBidi" w:hAnsiTheme="minorBidi"/>
          <w:sz w:val="24"/>
          <w:szCs w:val="24"/>
        </w:rPr>
        <w:t>,</w:t>
      </w:r>
      <w:r w:rsidR="00E76C60" w:rsidRPr="00685060">
        <w:rPr>
          <w:rFonts w:asciiTheme="minorBidi" w:hAnsiTheme="minorBidi"/>
          <w:sz w:val="24"/>
          <w:szCs w:val="24"/>
        </w:rPr>
        <w:t xml:space="preserve"> </w:t>
      </w:r>
      <w:r w:rsidRPr="00685060">
        <w:rPr>
          <w:rFonts w:asciiTheme="minorBidi" w:hAnsiTheme="minorBidi"/>
          <w:sz w:val="24"/>
          <w:szCs w:val="24"/>
        </w:rPr>
        <w:t xml:space="preserve">data was incorporated </w:t>
      </w:r>
      <w:r w:rsidR="00E76C60" w:rsidRPr="00685060">
        <w:rPr>
          <w:rFonts w:asciiTheme="minorBidi" w:hAnsiTheme="minorBidi"/>
          <w:sz w:val="24"/>
          <w:szCs w:val="24"/>
        </w:rPr>
        <w:t>from the Institute for Clinical and Evaluative Sciences to id</w:t>
      </w:r>
      <w:r w:rsidR="000B58B4" w:rsidRPr="00685060">
        <w:rPr>
          <w:rFonts w:asciiTheme="minorBidi" w:hAnsiTheme="minorBidi"/>
          <w:sz w:val="24"/>
          <w:szCs w:val="24"/>
        </w:rPr>
        <w:t>entif</w:t>
      </w:r>
      <w:r w:rsidR="00E76C60" w:rsidRPr="00685060">
        <w:rPr>
          <w:rFonts w:asciiTheme="minorBidi" w:hAnsiTheme="minorBidi"/>
          <w:sz w:val="24"/>
          <w:szCs w:val="24"/>
        </w:rPr>
        <w:t>y</w:t>
      </w:r>
      <w:r w:rsidR="000B58B4" w:rsidRPr="00685060">
        <w:rPr>
          <w:rFonts w:asciiTheme="minorBidi" w:hAnsiTheme="minorBidi"/>
          <w:sz w:val="24"/>
          <w:szCs w:val="24"/>
        </w:rPr>
        <w:t xml:space="preserve"> all men aged 66 and </w:t>
      </w:r>
      <w:r w:rsidR="00E76C60" w:rsidRPr="00685060">
        <w:rPr>
          <w:rFonts w:asciiTheme="minorBidi" w:hAnsiTheme="minorBidi"/>
          <w:sz w:val="24"/>
          <w:szCs w:val="24"/>
        </w:rPr>
        <w:t>above</w:t>
      </w:r>
      <w:r w:rsidR="000B58B4" w:rsidRPr="00685060">
        <w:rPr>
          <w:rFonts w:asciiTheme="minorBidi" w:hAnsiTheme="minorBidi"/>
          <w:sz w:val="24"/>
          <w:szCs w:val="24"/>
        </w:rPr>
        <w:t xml:space="preserve"> with a history of a single negative prostate biopsy</w:t>
      </w:r>
      <w:r w:rsidR="00E76C60" w:rsidRPr="00685060">
        <w:rPr>
          <w:rFonts w:asciiTheme="minorBidi" w:hAnsiTheme="minorBidi"/>
          <w:sz w:val="24"/>
          <w:szCs w:val="24"/>
        </w:rPr>
        <w:t xml:space="preserve"> </w:t>
      </w:r>
      <w:r w:rsidR="000B58B4" w:rsidRPr="00685060">
        <w:rPr>
          <w:rFonts w:asciiTheme="minorBidi" w:hAnsiTheme="minorBidi"/>
          <w:sz w:val="24"/>
          <w:szCs w:val="24"/>
        </w:rPr>
        <w:t>between 1994 and 2016.</w:t>
      </w:r>
      <w:r w:rsidR="00E76C60" w:rsidRPr="00685060">
        <w:rPr>
          <w:rFonts w:asciiTheme="minorBidi" w:hAnsiTheme="minorBidi"/>
          <w:sz w:val="24"/>
          <w:szCs w:val="24"/>
        </w:rPr>
        <w:t xml:space="preserve"> </w:t>
      </w:r>
      <w:r w:rsidRPr="00685060">
        <w:rPr>
          <w:rFonts w:asciiTheme="minorBidi" w:hAnsiTheme="minorBidi"/>
          <w:sz w:val="24"/>
          <w:szCs w:val="24"/>
        </w:rPr>
        <w:t xml:space="preserve">We used </w:t>
      </w:r>
      <w:ins w:id="1" w:author="Olli Saarela" w:date="2019-08-08T13:53:00Z">
        <w:r w:rsidR="005A7DDC" w:rsidRPr="00685060">
          <w:rPr>
            <w:rFonts w:asciiTheme="minorBidi" w:hAnsiTheme="minorBidi"/>
            <w:sz w:val="24"/>
            <w:szCs w:val="24"/>
          </w:rPr>
          <w:t xml:space="preserve">multivariable </w:t>
        </w:r>
      </w:ins>
      <w:r w:rsidR="00647692" w:rsidRPr="00685060">
        <w:rPr>
          <w:rFonts w:asciiTheme="minorBidi" w:hAnsiTheme="minorBidi"/>
          <w:sz w:val="24"/>
          <w:szCs w:val="24"/>
        </w:rPr>
        <w:t xml:space="preserve">Cox regression </w:t>
      </w:r>
      <w:del w:id="2" w:author="Olli Saarela" w:date="2019-08-08T13:53:00Z">
        <w:r w:rsidR="00647692" w:rsidRPr="00685060" w:rsidDel="005A7DDC">
          <w:rPr>
            <w:rFonts w:asciiTheme="minorBidi" w:hAnsiTheme="minorBidi"/>
            <w:sz w:val="24"/>
            <w:szCs w:val="24"/>
          </w:rPr>
          <w:delText xml:space="preserve">multivariable </w:delText>
        </w:r>
      </w:del>
      <w:r w:rsidR="00647692" w:rsidRPr="00685060">
        <w:rPr>
          <w:rFonts w:asciiTheme="minorBidi" w:hAnsiTheme="minorBidi"/>
          <w:sz w:val="24"/>
          <w:szCs w:val="24"/>
        </w:rPr>
        <w:t xml:space="preserve">models with time-dependent covariates, </w:t>
      </w:r>
      <w:r w:rsidRPr="00685060">
        <w:rPr>
          <w:rFonts w:asciiTheme="minorBidi" w:hAnsiTheme="minorBidi"/>
          <w:sz w:val="24"/>
          <w:szCs w:val="24"/>
        </w:rPr>
        <w:t>to assess</w:t>
      </w:r>
      <w:r w:rsidR="004201F6" w:rsidRPr="00685060">
        <w:rPr>
          <w:rFonts w:asciiTheme="minorBidi" w:hAnsiTheme="minorBidi"/>
          <w:sz w:val="24"/>
          <w:szCs w:val="24"/>
        </w:rPr>
        <w:t xml:space="preserve"> t</w:t>
      </w:r>
      <w:r w:rsidR="00E76C60" w:rsidRPr="00685060">
        <w:rPr>
          <w:rFonts w:asciiTheme="minorBidi" w:hAnsiTheme="minorBidi"/>
          <w:sz w:val="24"/>
          <w:szCs w:val="24"/>
        </w:rPr>
        <w:t xml:space="preserve">he effect of </w:t>
      </w:r>
      <w:r w:rsidRPr="00685060">
        <w:rPr>
          <w:rFonts w:asciiTheme="minorBidi" w:hAnsiTheme="minorBidi"/>
          <w:sz w:val="24"/>
          <w:szCs w:val="24"/>
        </w:rPr>
        <w:t xml:space="preserve">PPIs </w:t>
      </w:r>
      <w:r w:rsidR="00E7655B" w:rsidRPr="00685060">
        <w:rPr>
          <w:rFonts w:asciiTheme="minorBidi" w:hAnsiTheme="minorBidi"/>
          <w:sz w:val="24"/>
          <w:szCs w:val="24"/>
        </w:rPr>
        <w:t xml:space="preserve">on </w:t>
      </w:r>
      <w:r w:rsidR="00DF5510">
        <w:rPr>
          <w:rFonts w:asciiTheme="minorBidi" w:hAnsiTheme="minorBidi"/>
          <w:sz w:val="24"/>
          <w:szCs w:val="24"/>
        </w:rPr>
        <w:t xml:space="preserve">PCa diagnosis, </w:t>
      </w:r>
      <w:r w:rsidRPr="00685060">
        <w:rPr>
          <w:rFonts w:asciiTheme="minorBidi" w:hAnsiTheme="minorBidi"/>
          <w:sz w:val="24"/>
          <w:szCs w:val="24"/>
        </w:rPr>
        <w:t>androgen deprivation therapy (ADT) use</w:t>
      </w:r>
      <w:r w:rsidR="00DF5510">
        <w:rPr>
          <w:rFonts w:asciiTheme="minorBidi" w:hAnsiTheme="minorBidi"/>
          <w:sz w:val="24"/>
          <w:szCs w:val="24"/>
        </w:rPr>
        <w:t>, and</w:t>
      </w:r>
      <w:r w:rsidRPr="00685060">
        <w:rPr>
          <w:rFonts w:asciiTheme="minorBidi" w:hAnsiTheme="minorBidi"/>
          <w:sz w:val="24"/>
          <w:szCs w:val="24"/>
        </w:rPr>
        <w:t xml:space="preserve"> </w:t>
      </w:r>
      <w:r w:rsidR="00DF5510" w:rsidRPr="00685060">
        <w:rPr>
          <w:rFonts w:asciiTheme="minorBidi" w:hAnsiTheme="minorBidi"/>
          <w:sz w:val="24"/>
          <w:szCs w:val="24"/>
        </w:rPr>
        <w:t>PCa-specific death</w:t>
      </w:r>
      <w:r w:rsidRPr="00685060">
        <w:rPr>
          <w:rFonts w:asciiTheme="minorBidi" w:hAnsiTheme="minorBidi"/>
          <w:sz w:val="24"/>
          <w:szCs w:val="24"/>
        </w:rPr>
        <w:t xml:space="preserve">. All models </w:t>
      </w:r>
      <w:r w:rsidR="00DF5510">
        <w:rPr>
          <w:rFonts w:asciiTheme="minorBidi" w:hAnsiTheme="minorBidi"/>
          <w:sz w:val="24"/>
          <w:szCs w:val="24"/>
        </w:rPr>
        <w:t>included</w:t>
      </w:r>
      <w:r w:rsidR="00E7655B" w:rsidRPr="00685060">
        <w:rPr>
          <w:rFonts w:asciiTheme="minorBidi" w:hAnsiTheme="minorBidi"/>
          <w:sz w:val="24"/>
          <w:szCs w:val="24"/>
        </w:rPr>
        <w:t xml:space="preserve"> other </w:t>
      </w:r>
      <w:r w:rsidR="00DF5510">
        <w:rPr>
          <w:rFonts w:asciiTheme="minorBidi" w:hAnsiTheme="minorBidi"/>
          <w:sz w:val="24"/>
          <w:szCs w:val="24"/>
        </w:rPr>
        <w:t xml:space="preserve">medications with a putative effect on </w:t>
      </w:r>
      <w:r w:rsidRPr="00685060">
        <w:rPr>
          <w:rFonts w:asciiTheme="minorBidi" w:hAnsiTheme="minorBidi"/>
          <w:sz w:val="24"/>
          <w:szCs w:val="24"/>
        </w:rPr>
        <w:t>PCa</w:t>
      </w:r>
      <w:r w:rsidR="00685060" w:rsidRPr="00685060">
        <w:rPr>
          <w:rFonts w:asciiTheme="minorBidi" w:hAnsiTheme="minorBidi"/>
          <w:sz w:val="24"/>
          <w:szCs w:val="24"/>
        </w:rPr>
        <w:t>.</w:t>
      </w:r>
      <w:r w:rsidR="00DF5510">
        <w:rPr>
          <w:rFonts w:asciiTheme="minorBidi" w:hAnsiTheme="minorBidi"/>
          <w:sz w:val="24"/>
          <w:szCs w:val="24"/>
        </w:rPr>
        <w:t xml:space="preserve"> </w:t>
      </w:r>
      <w:r w:rsidR="00685060" w:rsidRPr="00685060">
        <w:rPr>
          <w:rFonts w:asciiTheme="minorBidi" w:hAnsiTheme="minorBidi"/>
          <w:sz w:val="24"/>
          <w:szCs w:val="24"/>
        </w:rPr>
        <w:t xml:space="preserve">Furthermore, all models were adjusted for </w:t>
      </w:r>
      <w:r w:rsidR="00647692" w:rsidRPr="00685060">
        <w:rPr>
          <w:rFonts w:asciiTheme="minorBidi" w:hAnsiTheme="minorBidi"/>
          <w:sz w:val="24"/>
          <w:szCs w:val="24"/>
        </w:rPr>
        <w:t xml:space="preserve">age, rurality index, comorbidity score, and </w:t>
      </w:r>
      <w:r w:rsidR="00685060" w:rsidRPr="00685060">
        <w:rPr>
          <w:rFonts w:asciiTheme="minorBidi" w:hAnsiTheme="minorBidi"/>
          <w:sz w:val="24"/>
          <w:szCs w:val="24"/>
        </w:rPr>
        <w:t>study onset year</w:t>
      </w:r>
      <w:r w:rsidR="00647692" w:rsidRPr="00685060">
        <w:rPr>
          <w:rFonts w:asciiTheme="minorBidi" w:hAnsiTheme="minorBidi"/>
          <w:sz w:val="24"/>
          <w:szCs w:val="24"/>
        </w:rPr>
        <w:t>.</w:t>
      </w:r>
    </w:p>
    <w:p w14:paraId="60E45742" w14:textId="77777777" w:rsidR="00685060" w:rsidRPr="00685060" w:rsidRDefault="00685060" w:rsidP="00685060">
      <w:pPr>
        <w:spacing w:line="240" w:lineRule="auto"/>
        <w:rPr>
          <w:rFonts w:asciiTheme="minorBidi" w:hAnsiTheme="minorBidi"/>
          <w:sz w:val="24"/>
          <w:szCs w:val="24"/>
        </w:rPr>
      </w:pPr>
    </w:p>
    <w:p w14:paraId="32F4675A" w14:textId="77777777" w:rsidR="00BF4097" w:rsidRPr="00685060" w:rsidRDefault="00BF4097" w:rsidP="00685060">
      <w:pPr>
        <w:spacing w:line="24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685060">
        <w:rPr>
          <w:rFonts w:asciiTheme="minorBidi" w:hAnsiTheme="minorBidi"/>
          <w:b/>
          <w:bCs/>
          <w:i/>
          <w:iCs/>
          <w:sz w:val="24"/>
          <w:szCs w:val="24"/>
        </w:rPr>
        <w:t>Results</w:t>
      </w:r>
    </w:p>
    <w:p w14:paraId="652DC282" w14:textId="52173F5B" w:rsidR="003F75DA" w:rsidRPr="00685060" w:rsidRDefault="00685060" w:rsidP="003F75DA">
      <w:pPr>
        <w:spacing w:line="240" w:lineRule="auto"/>
        <w:rPr>
          <w:rFonts w:asciiTheme="minorBidi" w:hAnsiTheme="minorBidi"/>
          <w:sz w:val="24"/>
          <w:szCs w:val="24"/>
        </w:rPr>
      </w:pPr>
      <w:r w:rsidRPr="00685060">
        <w:rPr>
          <w:rFonts w:asciiTheme="minorBidi" w:hAnsiTheme="minorBidi"/>
          <w:sz w:val="24"/>
          <w:szCs w:val="24"/>
        </w:rPr>
        <w:t>Overall,</w:t>
      </w:r>
      <w:r w:rsidR="009E151B" w:rsidRPr="00685060">
        <w:rPr>
          <w:rFonts w:asciiTheme="minorBidi" w:hAnsiTheme="minorBidi"/>
          <w:sz w:val="24"/>
          <w:szCs w:val="24"/>
        </w:rPr>
        <w:t xml:space="preserve"> 21,512 men were </w:t>
      </w:r>
      <w:r w:rsidRPr="00685060">
        <w:rPr>
          <w:rFonts w:asciiTheme="minorBidi" w:hAnsiTheme="minorBidi"/>
          <w:sz w:val="24"/>
          <w:szCs w:val="24"/>
        </w:rPr>
        <w:t xml:space="preserve">included, </w:t>
      </w:r>
      <w:r w:rsidR="00644F1E">
        <w:rPr>
          <w:rFonts w:asciiTheme="minorBidi" w:hAnsiTheme="minorBidi"/>
          <w:sz w:val="24"/>
          <w:szCs w:val="24"/>
        </w:rPr>
        <w:t>with a</w:t>
      </w:r>
      <w:r w:rsidR="009E151B" w:rsidRPr="00685060">
        <w:rPr>
          <w:rFonts w:asciiTheme="minorBidi" w:hAnsiTheme="minorBidi"/>
          <w:sz w:val="24"/>
          <w:szCs w:val="24"/>
        </w:rPr>
        <w:t xml:space="preserve"> </w:t>
      </w:r>
      <w:r w:rsidRPr="00685060">
        <w:rPr>
          <w:rFonts w:asciiTheme="minorBidi" w:hAnsiTheme="minorBidi"/>
          <w:sz w:val="24"/>
          <w:szCs w:val="24"/>
        </w:rPr>
        <w:t>mean</w:t>
      </w:r>
      <w:r w:rsidR="00644F1E">
        <w:rPr>
          <w:rFonts w:asciiTheme="minorBidi" w:hAnsiTheme="minorBidi"/>
          <w:sz w:val="24"/>
          <w:szCs w:val="24"/>
        </w:rPr>
        <w:t xml:space="preserve"> follow-up</w:t>
      </w:r>
      <w:r w:rsidR="003F75DA">
        <w:rPr>
          <w:rFonts w:asciiTheme="minorBidi" w:hAnsiTheme="minorBidi"/>
          <w:sz w:val="24"/>
          <w:szCs w:val="24"/>
        </w:rPr>
        <w:t xml:space="preserve"> time</w:t>
      </w:r>
      <w:r w:rsidR="009E151B" w:rsidRPr="00685060">
        <w:rPr>
          <w:rFonts w:asciiTheme="minorBidi" w:hAnsiTheme="minorBidi"/>
          <w:sz w:val="24"/>
          <w:szCs w:val="24"/>
        </w:rPr>
        <w:t xml:space="preserve"> of 8.06 years (</w:t>
      </w:r>
      <w:r w:rsidR="00A71998" w:rsidRPr="00685060">
        <w:rPr>
          <w:rFonts w:asciiTheme="minorBidi" w:hAnsiTheme="minorBidi"/>
          <w:sz w:val="24"/>
          <w:szCs w:val="24"/>
        </w:rPr>
        <w:t xml:space="preserve">SD </w:t>
      </w:r>
      <w:r w:rsidR="009E151B" w:rsidRPr="00685060">
        <w:rPr>
          <w:rFonts w:asciiTheme="minorBidi" w:hAnsiTheme="minorBidi"/>
          <w:sz w:val="24"/>
          <w:szCs w:val="24"/>
        </w:rPr>
        <w:t>5.44</w:t>
      </w:r>
      <w:r w:rsidR="00A71998" w:rsidRPr="00685060">
        <w:rPr>
          <w:rFonts w:asciiTheme="minorBidi" w:hAnsiTheme="minorBidi"/>
          <w:sz w:val="24"/>
          <w:szCs w:val="24"/>
        </w:rPr>
        <w:t xml:space="preserve"> years</w:t>
      </w:r>
      <w:r w:rsidR="003F75DA">
        <w:rPr>
          <w:rFonts w:asciiTheme="minorBidi" w:hAnsiTheme="minorBidi"/>
          <w:sz w:val="24"/>
          <w:szCs w:val="24"/>
        </w:rPr>
        <w:t>)</w:t>
      </w:r>
      <w:r w:rsidRPr="00685060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</w:t>
      </w:r>
      <w:r w:rsidRPr="00685060">
        <w:rPr>
          <w:rFonts w:asciiTheme="minorBidi" w:hAnsiTheme="minorBidi"/>
          <w:sz w:val="24"/>
          <w:szCs w:val="24"/>
        </w:rPr>
        <w:t xml:space="preserve">A total of 10,999 patients (51.1%) used a PPI during the study period. A total of 5,187 patients (24.1%) were diagnosed with PCa, 2,043 patients (9.5%) were treated with ADT, and 805 patients (3.7%) died from PCa. </w:t>
      </w:r>
      <w:r w:rsidR="003F75DA" w:rsidRPr="00685060">
        <w:rPr>
          <w:rFonts w:asciiTheme="minorBidi" w:hAnsiTheme="minorBidi"/>
          <w:sz w:val="24"/>
          <w:szCs w:val="24"/>
        </w:rPr>
        <w:t xml:space="preserve">Pantoprazole was associated with a 3% (95% CI 0.3%-6%) increased </w:t>
      </w:r>
      <w:commentRangeStart w:id="3"/>
      <w:del w:id="4" w:author="Olli Saarela" w:date="2019-08-08T14:29:00Z">
        <w:r w:rsidR="003F75DA" w:rsidRPr="00685060" w:rsidDel="00041B95">
          <w:rPr>
            <w:rFonts w:asciiTheme="minorBidi" w:hAnsiTheme="minorBidi"/>
            <w:sz w:val="24"/>
            <w:szCs w:val="24"/>
          </w:rPr>
          <w:delText>likelihood</w:delText>
        </w:r>
      </w:del>
      <w:commentRangeEnd w:id="3"/>
      <w:ins w:id="5" w:author="Olli Saarela" w:date="2019-08-08T14:29:00Z">
        <w:r w:rsidR="00041B95">
          <w:rPr>
            <w:rFonts w:asciiTheme="minorBidi" w:hAnsiTheme="minorBidi"/>
            <w:sz w:val="24"/>
            <w:szCs w:val="24"/>
          </w:rPr>
          <w:t>rate</w:t>
        </w:r>
      </w:ins>
      <w:r w:rsidR="005A7DDC">
        <w:rPr>
          <w:rStyle w:val="CommentReference"/>
        </w:rPr>
        <w:commentReference w:id="3"/>
      </w:r>
      <w:r w:rsidR="003F75DA" w:rsidRPr="00685060">
        <w:rPr>
          <w:rFonts w:asciiTheme="minorBidi" w:hAnsiTheme="minorBidi"/>
          <w:sz w:val="24"/>
          <w:szCs w:val="24"/>
        </w:rPr>
        <w:t xml:space="preserve"> of being treated with ADT for every six months of cumulative use</w:t>
      </w:r>
      <w:r w:rsidR="003F75DA">
        <w:rPr>
          <w:rFonts w:asciiTheme="minorBidi" w:hAnsiTheme="minorBidi"/>
          <w:sz w:val="24"/>
          <w:szCs w:val="24"/>
        </w:rPr>
        <w:t xml:space="preserve">, while any use of </w:t>
      </w:r>
      <w:r w:rsidR="00DF5510">
        <w:rPr>
          <w:rFonts w:asciiTheme="minorBidi" w:hAnsiTheme="minorBidi"/>
          <w:sz w:val="24"/>
          <w:szCs w:val="24"/>
        </w:rPr>
        <w:t xml:space="preserve">all </w:t>
      </w:r>
      <w:r w:rsidR="003F75DA">
        <w:rPr>
          <w:rFonts w:asciiTheme="minorBidi" w:hAnsiTheme="minorBidi"/>
          <w:sz w:val="24"/>
          <w:szCs w:val="24"/>
        </w:rPr>
        <w:t xml:space="preserve">other </w:t>
      </w:r>
      <w:r w:rsidRPr="00685060">
        <w:rPr>
          <w:rFonts w:asciiTheme="minorBidi" w:hAnsiTheme="minorBidi"/>
          <w:sz w:val="24"/>
          <w:szCs w:val="24"/>
        </w:rPr>
        <w:t>PPIs w</w:t>
      </w:r>
      <w:r w:rsidR="003F75DA">
        <w:rPr>
          <w:rFonts w:asciiTheme="minorBidi" w:hAnsiTheme="minorBidi"/>
          <w:sz w:val="24"/>
          <w:szCs w:val="24"/>
        </w:rPr>
        <w:t>as</w:t>
      </w:r>
      <w:r w:rsidRPr="00685060">
        <w:rPr>
          <w:rFonts w:asciiTheme="minorBidi" w:hAnsiTheme="minorBidi"/>
          <w:sz w:val="24"/>
          <w:szCs w:val="24"/>
        </w:rPr>
        <w:t xml:space="preserve"> associated with a 39% (95% CI 18%-64%) increased </w:t>
      </w:r>
      <w:del w:id="6" w:author="Olli Saarela" w:date="2019-08-08T13:55:00Z">
        <w:r w:rsidRPr="00685060" w:rsidDel="00043901">
          <w:rPr>
            <w:rFonts w:asciiTheme="minorBidi" w:hAnsiTheme="minorBidi"/>
            <w:sz w:val="24"/>
            <w:szCs w:val="24"/>
          </w:rPr>
          <w:delText xml:space="preserve">risk of dying from </w:delText>
        </w:r>
      </w:del>
      <w:r w:rsidRPr="00685060">
        <w:rPr>
          <w:rFonts w:asciiTheme="minorBidi" w:hAnsiTheme="minorBidi"/>
          <w:sz w:val="24"/>
          <w:szCs w:val="24"/>
        </w:rPr>
        <w:t>PCa</w:t>
      </w:r>
      <w:ins w:id="7" w:author="Olli Saarela" w:date="2019-08-08T13:55:00Z">
        <w:r w:rsidR="00043901">
          <w:rPr>
            <w:rFonts w:asciiTheme="minorBidi" w:hAnsiTheme="minorBidi"/>
            <w:sz w:val="24"/>
            <w:szCs w:val="24"/>
          </w:rPr>
          <w:t>-specific mortality</w:t>
        </w:r>
      </w:ins>
      <w:r w:rsidRPr="00685060">
        <w:rPr>
          <w:rFonts w:asciiTheme="minorBidi" w:hAnsiTheme="minorBidi"/>
          <w:sz w:val="24"/>
          <w:szCs w:val="24"/>
        </w:rPr>
        <w:t xml:space="preserve">. No significant association </w:t>
      </w:r>
      <w:r w:rsidR="003F75DA">
        <w:rPr>
          <w:rFonts w:asciiTheme="minorBidi" w:hAnsiTheme="minorBidi"/>
          <w:sz w:val="24"/>
          <w:szCs w:val="24"/>
        </w:rPr>
        <w:t>was found to PCa</w:t>
      </w:r>
      <w:r w:rsidRPr="00685060">
        <w:rPr>
          <w:rFonts w:asciiTheme="minorBidi" w:hAnsiTheme="minorBidi"/>
          <w:sz w:val="24"/>
          <w:szCs w:val="24"/>
        </w:rPr>
        <w:t xml:space="preserve"> diagnosis</w:t>
      </w:r>
      <w:r w:rsidR="003F75DA">
        <w:rPr>
          <w:rFonts w:asciiTheme="minorBidi" w:hAnsiTheme="minorBidi"/>
          <w:sz w:val="24"/>
          <w:szCs w:val="24"/>
        </w:rPr>
        <w:t>.</w:t>
      </w:r>
    </w:p>
    <w:p w14:paraId="278BD4C3" w14:textId="77777777" w:rsidR="00BF4097" w:rsidRPr="00685060" w:rsidRDefault="00BF4097" w:rsidP="00685060">
      <w:pPr>
        <w:spacing w:line="24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685060">
        <w:rPr>
          <w:rFonts w:asciiTheme="minorBidi" w:hAnsiTheme="minorBidi"/>
          <w:b/>
          <w:bCs/>
          <w:i/>
          <w:iCs/>
          <w:sz w:val="24"/>
          <w:szCs w:val="24"/>
        </w:rPr>
        <w:t>Conclusion</w:t>
      </w:r>
    </w:p>
    <w:p w14:paraId="3A6E0705" w14:textId="77777777" w:rsidR="00685060" w:rsidRDefault="00685060" w:rsidP="00685060">
      <w:pPr>
        <w:spacing w:line="240" w:lineRule="auto"/>
        <w:rPr>
          <w:rFonts w:asciiTheme="minorBidi" w:hAnsiTheme="minorBidi"/>
          <w:sz w:val="24"/>
          <w:szCs w:val="24"/>
        </w:rPr>
      </w:pPr>
      <w:r w:rsidRPr="00685060">
        <w:rPr>
          <w:rFonts w:asciiTheme="minorBidi" w:hAnsiTheme="minorBidi"/>
          <w:sz w:val="24"/>
          <w:szCs w:val="24"/>
        </w:rPr>
        <w:t xml:space="preserve">   Upon validation of the potential</w:t>
      </w:r>
      <w:r w:rsidR="003F75DA">
        <w:rPr>
          <w:rFonts w:asciiTheme="minorBidi" w:hAnsiTheme="minorBidi"/>
          <w:sz w:val="24"/>
          <w:szCs w:val="24"/>
        </w:rPr>
        <w:t>ly</w:t>
      </w:r>
      <w:r w:rsidRPr="00685060">
        <w:rPr>
          <w:rFonts w:asciiTheme="minorBidi" w:hAnsiTheme="minorBidi"/>
          <w:sz w:val="24"/>
          <w:szCs w:val="24"/>
        </w:rPr>
        <w:t xml:space="preserve"> </w:t>
      </w:r>
      <w:r w:rsidR="003F75DA">
        <w:rPr>
          <w:rFonts w:asciiTheme="minorBidi" w:hAnsiTheme="minorBidi"/>
          <w:sz w:val="24"/>
          <w:szCs w:val="24"/>
        </w:rPr>
        <w:t>negative association</w:t>
      </w:r>
      <w:r w:rsidRPr="00685060">
        <w:rPr>
          <w:rFonts w:asciiTheme="minorBidi" w:hAnsiTheme="minorBidi"/>
          <w:sz w:val="24"/>
          <w:szCs w:val="24"/>
        </w:rPr>
        <w:t xml:space="preserve"> of PPIs </w:t>
      </w:r>
      <w:r w:rsidR="003F75DA">
        <w:rPr>
          <w:rFonts w:asciiTheme="minorBidi" w:hAnsiTheme="minorBidi"/>
          <w:sz w:val="24"/>
          <w:szCs w:val="24"/>
        </w:rPr>
        <w:t>with</w:t>
      </w:r>
      <w:r w:rsidRPr="00685060">
        <w:rPr>
          <w:rFonts w:asciiTheme="minorBidi" w:hAnsiTheme="minorBidi"/>
          <w:sz w:val="24"/>
          <w:szCs w:val="24"/>
        </w:rPr>
        <w:t xml:space="preserve"> PCa-specific death and ADT use, the expansive use of PPIs may need to be reassessed, especially in </w:t>
      </w:r>
      <w:r w:rsidR="00DF5510">
        <w:rPr>
          <w:rFonts w:asciiTheme="minorBidi" w:hAnsiTheme="minorBidi"/>
          <w:sz w:val="24"/>
          <w:szCs w:val="24"/>
        </w:rPr>
        <w:t>P</w:t>
      </w:r>
      <w:r w:rsidRPr="00685060">
        <w:rPr>
          <w:rFonts w:asciiTheme="minorBidi" w:hAnsiTheme="minorBidi"/>
          <w:sz w:val="24"/>
          <w:szCs w:val="24"/>
        </w:rPr>
        <w:t>Ca</w:t>
      </w:r>
      <w:r w:rsidR="00DF5510">
        <w:rPr>
          <w:rFonts w:asciiTheme="minorBidi" w:hAnsiTheme="minorBidi"/>
          <w:sz w:val="24"/>
          <w:szCs w:val="24"/>
        </w:rPr>
        <w:t xml:space="preserve"> patients.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2A101DEA" w14:textId="77777777" w:rsidR="00BF4097" w:rsidRDefault="002E4F25" w:rsidP="002E4F25">
      <w:pPr>
        <w:rPr>
          <w:b/>
          <w:bCs/>
          <w:i/>
          <w:iCs/>
        </w:rPr>
      </w:pPr>
      <w:r w:rsidRPr="002E4F25">
        <w:rPr>
          <w:b/>
          <w:bCs/>
          <w:i/>
          <w:iCs/>
        </w:rPr>
        <w:t xml:space="preserve">     </w:t>
      </w:r>
      <w:r w:rsidR="00BF4097">
        <w:rPr>
          <w:b/>
          <w:bCs/>
          <w:i/>
          <w:iCs/>
        </w:rPr>
        <w:br w:type="page"/>
      </w:r>
    </w:p>
    <w:p w14:paraId="47585E58" w14:textId="77777777" w:rsidR="00D04918" w:rsidRDefault="00FF75DB">
      <w:pPr>
        <w:rPr>
          <w:rFonts w:asciiTheme="minorBidi" w:hAnsiTheme="minorBidi"/>
          <w:b/>
          <w:bCs/>
          <w:sz w:val="24"/>
          <w:szCs w:val="24"/>
        </w:rPr>
      </w:pPr>
      <w:r w:rsidRPr="00D04918">
        <w:rPr>
          <w:rFonts w:asciiTheme="minorBidi" w:hAnsiTheme="minorBidi"/>
          <w:b/>
          <w:bCs/>
          <w:sz w:val="24"/>
          <w:szCs w:val="24"/>
        </w:rPr>
        <w:lastRenderedPageBreak/>
        <w:t>Introduction</w:t>
      </w:r>
    </w:p>
    <w:p w14:paraId="2428229F" w14:textId="1BEB7080" w:rsidR="00221C6C" w:rsidRDefault="008A4552" w:rsidP="000817DC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C55424" w:rsidRPr="00C55424">
        <w:rPr>
          <w:rFonts w:asciiTheme="minorBidi" w:hAnsiTheme="minorBidi"/>
          <w:sz w:val="24"/>
          <w:szCs w:val="24"/>
        </w:rPr>
        <w:t>Prostate cancer</w:t>
      </w:r>
      <w:r w:rsidR="00C55424">
        <w:rPr>
          <w:rFonts w:asciiTheme="minorBidi" w:hAnsiTheme="minorBidi"/>
          <w:sz w:val="24"/>
          <w:szCs w:val="24"/>
        </w:rPr>
        <w:t xml:space="preserve"> (PCa)</w:t>
      </w:r>
      <w:r w:rsidR="00C55424" w:rsidRPr="00C55424">
        <w:rPr>
          <w:rFonts w:asciiTheme="minorBidi" w:hAnsiTheme="minorBidi"/>
          <w:sz w:val="24"/>
          <w:szCs w:val="24"/>
        </w:rPr>
        <w:t xml:space="preserve"> is the most commonly diagnosed</w:t>
      </w:r>
      <w:r w:rsidR="00C55424">
        <w:rPr>
          <w:rFonts w:asciiTheme="minorBidi" w:hAnsiTheme="minorBidi"/>
          <w:sz w:val="24"/>
          <w:szCs w:val="24"/>
        </w:rPr>
        <w:t xml:space="preserve"> </w:t>
      </w:r>
      <w:r w:rsidR="00C55424" w:rsidRPr="00C55424">
        <w:rPr>
          <w:rFonts w:asciiTheme="minorBidi" w:hAnsiTheme="minorBidi"/>
          <w:sz w:val="24"/>
          <w:szCs w:val="24"/>
        </w:rPr>
        <w:t>cancer among Canadian males</w:t>
      </w:r>
      <w:hyperlink w:anchor="_ENREF_1" w:tooltip="[Internet]., 2018 #14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&lt;EndNote&gt;&lt;Cite&gt;&lt;Author&gt;[Internet].&lt;/Author&gt;&lt;Year&gt;2018&lt;/Year&gt;&lt;RecNum&gt;14&lt;/RecNum&gt;&lt;DisplayText&gt;&lt;style face="superscript"&gt;1&lt;/style&gt;&lt;/DisplayText&gt;&lt;record&gt;&lt;rec-number&gt;14&lt;/rec-number&gt;&lt;foreign-keys&gt;&lt;key app="EN" db-id="ft9tfefwozad5ee2s5evtdtwffza92avvvvw"&gt;14&lt;/key&gt;&lt;/foreign-keys&gt;&lt;ref-type name="Web Page"&gt;12&lt;/ref-type&gt;&lt;contributors&gt;&lt;authors&gt;&lt;author&gt;Canadian Cancer Society’s Advisory Committee on Cancer Statistics [Internet].&lt;/author&gt;&lt;/authors&gt;&lt;/contributors&gt;&lt;titles&gt;&lt;title&gt;Canadian Cancer Statistics 2018&lt;/title&gt;&lt;/titles&gt;&lt;volume&gt;2019&lt;/volume&gt;&lt;number&gt;20th July&lt;/number&gt;&lt;dates&gt;&lt;year&gt;2018&lt;/year&gt;&lt;/dates&gt;&lt;urls&gt;&lt;related-urls&gt;&lt;url&gt;http://www.cancer.ca/Canadian-Cancer-Statistics-2018-EN &lt;/url&gt;&lt;/related-urls&gt;&lt;/urls&gt;&lt;/record&gt;&lt;/Cite&gt;&lt;/EndNote&gt;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0E168B">
          <w:rPr>
            <w:rFonts w:asciiTheme="minorBidi" w:hAnsiTheme="minorBidi"/>
            <w:noProof/>
            <w:sz w:val="24"/>
            <w:szCs w:val="24"/>
            <w:vertAlign w:val="superscript"/>
          </w:rPr>
          <w:t>1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C55424">
        <w:rPr>
          <w:rFonts w:asciiTheme="minorBidi" w:hAnsiTheme="minorBidi"/>
          <w:sz w:val="24"/>
          <w:szCs w:val="24"/>
        </w:rPr>
        <w:t>.</w:t>
      </w:r>
      <w:r w:rsidR="000817DC">
        <w:rPr>
          <w:rFonts w:asciiTheme="minorBidi" w:hAnsiTheme="minorBidi"/>
          <w:sz w:val="24"/>
          <w:szCs w:val="24"/>
        </w:rPr>
        <w:t xml:space="preserve"> Approximately 60% of PCa develop in men older than 65, with an average age of 66</w:t>
      </w:r>
      <w:hyperlink w:anchor="_ENREF_2" w:tooltip="CoAC, 2019 #13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&lt;EndNote&gt;&lt;Cite&gt;&lt;Author&gt;CoAC&lt;/Author&gt;&lt;Year&gt;2019&lt;/Year&gt;&lt;RecNum&gt;13&lt;/RecNum&gt;&lt;DisplayText&gt;&lt;style face="superscript"&gt;2&lt;/style&gt;&lt;/DisplayText&gt;&lt;record&gt;&lt;rec-number&gt;13&lt;/rec-number&gt;&lt;foreign-keys&gt;&lt;key app="EN" db-id="ft9tfefwozad5ee2s5evtdtwffza92avvvvw"&gt;13&lt;/key&gt;&lt;/foreign-keys&gt;&lt;ref-type name="Web Page"&gt;12&lt;/ref-type&gt;&lt;contributors&gt;&lt;authors&gt;&lt;author&gt;Society CoAC&lt;/author&gt;&lt;/authors&gt;&lt;/contributors&gt;&lt;titles&gt;&lt;title&gt;Key Statistics for Prostate Cancer&lt;/title&gt;&lt;/titles&gt;&lt;volume&gt;2019&lt;/volume&gt;&lt;number&gt;20th July&lt;/number&gt;&lt;dates&gt;&lt;year&gt;2019&lt;/year&gt;&lt;/dates&gt;&lt;urls&gt;&lt;related-urls&gt;&lt;url&gt;https://www.cancer.org/cancer/prostate-cancer/about/key-statistics.html.&lt;/url&gt;&lt;/related-urls&gt;&lt;/urls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0817DC">
          <w:rPr>
            <w:rFonts w:asciiTheme="minorBidi" w:hAnsiTheme="minorBidi"/>
            <w:noProof/>
            <w:sz w:val="24"/>
            <w:szCs w:val="24"/>
            <w:vertAlign w:val="superscript"/>
          </w:rPr>
          <w:t>2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0817DC">
        <w:rPr>
          <w:rFonts w:asciiTheme="minorBidi" w:hAnsiTheme="minorBidi"/>
          <w:sz w:val="24"/>
          <w:szCs w:val="24"/>
        </w:rPr>
        <w:t xml:space="preserve">. </w:t>
      </w:r>
      <w:r w:rsidR="00C55424">
        <w:rPr>
          <w:rFonts w:asciiTheme="minorBidi" w:hAnsiTheme="minorBidi"/>
          <w:sz w:val="24"/>
          <w:szCs w:val="24"/>
        </w:rPr>
        <w:t xml:space="preserve"> </w:t>
      </w:r>
      <w:r w:rsidR="00C55424" w:rsidRPr="00C55424">
        <w:rPr>
          <w:rFonts w:asciiTheme="minorBidi" w:hAnsiTheme="minorBidi"/>
          <w:sz w:val="24"/>
          <w:szCs w:val="24"/>
        </w:rPr>
        <w:t xml:space="preserve">In Canada, the five-year net survival for </w:t>
      </w:r>
      <w:r w:rsidR="00C55424">
        <w:rPr>
          <w:rFonts w:asciiTheme="minorBidi" w:hAnsiTheme="minorBidi"/>
          <w:sz w:val="24"/>
          <w:szCs w:val="24"/>
        </w:rPr>
        <w:t>PCa</w:t>
      </w:r>
      <w:r w:rsidR="00C55424" w:rsidRPr="00C55424">
        <w:rPr>
          <w:rFonts w:asciiTheme="minorBidi" w:hAnsiTheme="minorBidi"/>
          <w:sz w:val="24"/>
          <w:szCs w:val="24"/>
        </w:rPr>
        <w:t xml:space="preserve"> is among the highest of all cancers at 95%</w:t>
      </w:r>
      <w:hyperlink w:anchor="_ENREF_1" w:tooltip="[Internet]., 2018 #14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&lt;EndNote&gt;&lt;Cite&gt;&lt;Author&gt;[Internet].&lt;/Author&gt;&lt;Year&gt;2018&lt;/Year&gt;&lt;RecNum&gt;14&lt;/RecNum&gt;&lt;DisplayText&gt;&lt;style face="superscript"&gt;1&lt;/style&gt;&lt;/DisplayText&gt;&lt;record&gt;&lt;rec-number&gt;14&lt;/rec-number&gt;&lt;foreign-keys&gt;&lt;key app="EN" db-id="ft9tfefwozad5ee2s5evtdtwffza92avvvvw"&gt;14&lt;/key&gt;&lt;/foreign-keys&gt;&lt;ref-type name="Web Page"&gt;12&lt;/ref-type&gt;&lt;contributors&gt;&lt;authors&gt;&lt;author&gt;Canadian Cancer Society’s Advisory Committee on Cancer Statistics [Internet].&lt;/author&gt;&lt;/authors&gt;&lt;/contributors&gt;&lt;titles&gt;&lt;title&gt;Canadian Cancer Statistics 2018&lt;/title&gt;&lt;/titles&gt;&lt;volume&gt;2019&lt;/volume&gt;&lt;number&gt;20th July&lt;/number&gt;&lt;dates&gt;&lt;year&gt;2018&lt;/year&gt;&lt;/dates&gt;&lt;urls&gt;&lt;related-urls&gt;&lt;url&gt;http://www.cancer.ca/Canadian-Cancer-Statistics-2018-EN &lt;/url&gt;&lt;/related-urls&gt;&lt;/urls&gt;&lt;/record&gt;&lt;/Cite&gt;&lt;/EndNote&gt;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0E168B">
          <w:rPr>
            <w:rFonts w:asciiTheme="minorBidi" w:hAnsiTheme="minorBidi"/>
            <w:noProof/>
            <w:sz w:val="24"/>
            <w:szCs w:val="24"/>
            <w:vertAlign w:val="superscript"/>
          </w:rPr>
          <w:t>1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0817DC">
        <w:rPr>
          <w:rFonts w:asciiTheme="minorBidi" w:hAnsiTheme="minorBidi"/>
          <w:sz w:val="24"/>
          <w:szCs w:val="24"/>
        </w:rPr>
        <w:t>. In the US</w:t>
      </w:r>
      <w:r w:rsidR="00482EB0">
        <w:rPr>
          <w:rFonts w:asciiTheme="minorBidi" w:hAnsiTheme="minorBidi"/>
          <w:sz w:val="24"/>
          <w:szCs w:val="24"/>
        </w:rPr>
        <w:t>,</w:t>
      </w:r>
      <w:r w:rsidR="000817DC">
        <w:rPr>
          <w:rFonts w:asciiTheme="minorBidi" w:hAnsiTheme="minorBidi"/>
          <w:sz w:val="24"/>
          <w:szCs w:val="24"/>
        </w:rPr>
        <w:t xml:space="preserve"> </w:t>
      </w:r>
      <w:r w:rsidR="00C55424" w:rsidRPr="00C55424">
        <w:rPr>
          <w:rFonts w:asciiTheme="minorBidi" w:hAnsiTheme="minorBidi"/>
          <w:sz w:val="24"/>
          <w:szCs w:val="24"/>
        </w:rPr>
        <w:t>survival for</w:t>
      </w:r>
      <w:r w:rsidR="00C55424">
        <w:rPr>
          <w:rFonts w:asciiTheme="minorBidi" w:hAnsiTheme="minorBidi"/>
          <w:sz w:val="24"/>
          <w:szCs w:val="24"/>
        </w:rPr>
        <w:t xml:space="preserve"> </w:t>
      </w:r>
      <w:r w:rsidR="00C55424" w:rsidRPr="00C55424">
        <w:rPr>
          <w:rFonts w:asciiTheme="minorBidi" w:hAnsiTheme="minorBidi"/>
          <w:sz w:val="24"/>
          <w:szCs w:val="24"/>
        </w:rPr>
        <w:t>early</w:t>
      </w:r>
      <w:r w:rsidR="00482EB0">
        <w:rPr>
          <w:rFonts w:asciiTheme="minorBidi" w:hAnsiTheme="minorBidi"/>
          <w:sz w:val="24"/>
          <w:szCs w:val="24"/>
        </w:rPr>
        <w:t>-</w:t>
      </w:r>
      <w:r w:rsidR="00C55424" w:rsidRPr="00C55424">
        <w:rPr>
          <w:rFonts w:asciiTheme="minorBidi" w:hAnsiTheme="minorBidi"/>
          <w:sz w:val="24"/>
          <w:szCs w:val="24"/>
        </w:rPr>
        <w:t>stage disease is almost 100%</w:t>
      </w:r>
      <w:r w:rsidR="000817DC">
        <w:rPr>
          <w:rFonts w:asciiTheme="minorBidi" w:hAnsiTheme="minorBidi"/>
          <w:sz w:val="24"/>
          <w:szCs w:val="24"/>
        </w:rPr>
        <w:t xml:space="preserve"> while being considerably lower</w:t>
      </w:r>
      <w:r w:rsidR="00C55424">
        <w:rPr>
          <w:rFonts w:asciiTheme="minorBidi" w:hAnsiTheme="minorBidi"/>
          <w:sz w:val="24"/>
          <w:szCs w:val="24"/>
        </w:rPr>
        <w:t xml:space="preserve"> </w:t>
      </w:r>
      <w:r w:rsidR="00C55424" w:rsidRPr="00C55424">
        <w:rPr>
          <w:rFonts w:asciiTheme="minorBidi" w:hAnsiTheme="minorBidi"/>
          <w:sz w:val="24"/>
          <w:szCs w:val="24"/>
        </w:rPr>
        <w:t xml:space="preserve">for </w:t>
      </w:r>
      <w:r w:rsidR="00C55424">
        <w:rPr>
          <w:rFonts w:asciiTheme="minorBidi" w:hAnsiTheme="minorBidi"/>
          <w:sz w:val="24"/>
          <w:szCs w:val="24"/>
        </w:rPr>
        <w:t xml:space="preserve">advanced </w:t>
      </w:r>
      <w:r w:rsidR="00C55424" w:rsidRPr="00C55424">
        <w:rPr>
          <w:rFonts w:asciiTheme="minorBidi" w:hAnsiTheme="minorBidi"/>
          <w:sz w:val="24"/>
          <w:szCs w:val="24"/>
        </w:rPr>
        <w:t>cancers</w:t>
      </w:r>
      <w:r w:rsidR="000817DC">
        <w:rPr>
          <w:rFonts w:asciiTheme="minorBidi" w:hAnsiTheme="minorBidi"/>
          <w:sz w:val="24"/>
          <w:szCs w:val="24"/>
        </w:rPr>
        <w:t xml:space="preserve"> (stage IV)</w:t>
      </w:r>
      <w:r w:rsidR="00C55424" w:rsidRPr="00C55424">
        <w:rPr>
          <w:rFonts w:asciiTheme="minorBidi" w:hAnsiTheme="minorBidi"/>
          <w:sz w:val="24"/>
          <w:szCs w:val="24"/>
        </w:rPr>
        <w:t xml:space="preserve"> </w:t>
      </w:r>
      <w:r w:rsidR="00C55424">
        <w:rPr>
          <w:rFonts w:asciiTheme="minorBidi" w:hAnsiTheme="minorBidi"/>
          <w:sz w:val="24"/>
          <w:szCs w:val="24"/>
        </w:rPr>
        <w:t>presenting</w:t>
      </w:r>
      <w:r w:rsidR="00C55424" w:rsidRPr="00C55424">
        <w:rPr>
          <w:rFonts w:asciiTheme="minorBidi" w:hAnsiTheme="minorBidi"/>
          <w:sz w:val="24"/>
          <w:szCs w:val="24"/>
        </w:rPr>
        <w:t xml:space="preserve"> with distant metastases</w:t>
      </w:r>
      <w:r w:rsidR="00C55424">
        <w:rPr>
          <w:rFonts w:asciiTheme="minorBidi" w:hAnsiTheme="minorBidi"/>
          <w:sz w:val="24"/>
          <w:szCs w:val="24"/>
        </w:rPr>
        <w:t xml:space="preserve"> </w:t>
      </w:r>
      <w:r w:rsidR="00C55424" w:rsidRPr="00C55424">
        <w:rPr>
          <w:rFonts w:asciiTheme="minorBidi" w:hAnsiTheme="minorBidi"/>
          <w:sz w:val="24"/>
          <w:szCs w:val="24"/>
        </w:rPr>
        <w:t>at diagnosis (29%)</w:t>
      </w:r>
      <w:hyperlink w:anchor="_ENREF_3" w:tooltip="Steele, 2017 #15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&lt;EndNote&gt;&lt;Cite&gt;&lt;Author&gt;Steele&lt;/Author&gt;&lt;Year&gt;2017&lt;/Year&gt;&lt;RecNum&gt;15&lt;/RecNum&gt;&lt;DisplayText&gt;&lt;style face="superscript"&gt;3&lt;/style&gt;&lt;/DisplayText&gt;&lt;record&gt;&lt;rec-number&gt;15&lt;/rec-number&gt;&lt;foreign-keys&gt;&lt;key app="EN" db-id="ft9tfefwozad5ee2s5evtdtwffza92avvvvw"&gt;15&lt;/key&gt;&lt;/foreign-keys&gt;&lt;ref-type name="Journal Article"&gt;17&lt;/ref-type&gt;&lt;contributors&gt;&lt;authors&gt;&lt;author&gt;Steele, C. B.&lt;/author&gt;&lt;author&gt;Li, J.&lt;/author&gt;&lt;author&gt;Huang, B.&lt;/author&gt;&lt;author&gt;Weir, H. K.&lt;/author&gt;&lt;/authors&gt;&lt;/contributors&gt;&lt;auth-address&gt;Division of Cancer Prevention and Control, National Center for Chronic Disease Prevention and Health Promotion, Centers for Disease Control and Prevention, Atlanta, Georgia.&amp;#xD;Markey Cancer Center, Kentucky Cancer Registry, and College of Public Health, University of Kentucky, Lexington, Kentucky.&lt;/auth-address&gt;&lt;titles&gt;&lt;title&gt;Prostate cancer survival in the United States by race and stage (2001-2009): Findings from the CONCORD-2 study&lt;/title&gt;&lt;/titles&gt;&lt;pages&gt;5160-5177&lt;/pages&gt;&lt;volume&gt;123 Suppl 24&lt;/volume&gt;&lt;dates&gt;&lt;year&gt;2017&lt;/year&gt;&lt;pub-dates&gt;&lt;date&gt;Dec 15&lt;/date&gt;&lt;/pub-dates&gt;&lt;/dates&gt;&lt;isbn&gt;0008-543x&lt;/isbn&gt;&lt;accession-num&gt;29205313&lt;/accession-num&gt;&lt;urls&gt;&lt;/urls&gt;&lt;electronic-resource-num&gt;10.1002/cncr.31026&lt;/electronic-resource-num&gt;&lt;remote-database-provider&gt;Nlm&lt;/remote-database-provider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0817DC">
          <w:rPr>
            <w:rFonts w:asciiTheme="minorBidi" w:hAnsiTheme="minorBidi"/>
            <w:noProof/>
            <w:sz w:val="24"/>
            <w:szCs w:val="24"/>
            <w:vertAlign w:val="superscript"/>
          </w:rPr>
          <w:t>3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C55424">
        <w:rPr>
          <w:rFonts w:asciiTheme="minorBidi" w:hAnsiTheme="minorBidi"/>
          <w:sz w:val="24"/>
          <w:szCs w:val="24"/>
        </w:rPr>
        <w:t xml:space="preserve">. </w:t>
      </w:r>
    </w:p>
    <w:p w14:paraId="32C500A2" w14:textId="3158A49A" w:rsidR="000E168B" w:rsidRDefault="002E4FDC" w:rsidP="0067725C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The high prevalence of PCa has </w:t>
      </w:r>
      <w:r w:rsidR="008A4552">
        <w:rPr>
          <w:rFonts w:asciiTheme="minorBidi" w:hAnsiTheme="minorBidi"/>
          <w:sz w:val="24"/>
          <w:szCs w:val="24"/>
        </w:rPr>
        <w:t>led to</w:t>
      </w:r>
      <w:r>
        <w:rPr>
          <w:rFonts w:asciiTheme="minorBidi" w:hAnsiTheme="minorBidi"/>
          <w:sz w:val="24"/>
          <w:szCs w:val="24"/>
        </w:rPr>
        <w:t xml:space="preserve"> tremendous interest in delaying disease progression and preventing PCa-specific death. Many medications have been previously assessed and were suggested to harbor a primary or secondary chemo-preventative </w:t>
      </w:r>
      <w:r w:rsidR="00C53EB8">
        <w:rPr>
          <w:rFonts w:asciiTheme="minorBidi" w:hAnsiTheme="minorBidi"/>
          <w:sz w:val="24"/>
          <w:szCs w:val="24"/>
        </w:rPr>
        <w:t>effect</w:t>
      </w:r>
      <w:r>
        <w:rPr>
          <w:rFonts w:asciiTheme="minorBidi" w:hAnsiTheme="minorBidi"/>
          <w:sz w:val="24"/>
          <w:szCs w:val="24"/>
        </w:rPr>
        <w:t>. Some of the most well-studi</w:t>
      </w:r>
      <w:r w:rsidR="008A4552">
        <w:rPr>
          <w:rFonts w:asciiTheme="minorBidi" w:hAnsiTheme="minorBidi"/>
          <w:sz w:val="24"/>
          <w:szCs w:val="24"/>
        </w:rPr>
        <w:t>e</w:t>
      </w:r>
      <w:r>
        <w:rPr>
          <w:rFonts w:asciiTheme="minorBidi" w:hAnsiTheme="minorBidi"/>
          <w:sz w:val="24"/>
          <w:szCs w:val="24"/>
        </w:rPr>
        <w:t xml:space="preserve">d medications include </w:t>
      </w:r>
      <w:r w:rsidR="008A4552">
        <w:rPr>
          <w:rFonts w:asciiTheme="minorBidi" w:hAnsiTheme="minorBidi"/>
          <w:sz w:val="24"/>
          <w:szCs w:val="24"/>
        </w:rPr>
        <w:t>f</w:t>
      </w:r>
      <w:r>
        <w:rPr>
          <w:rFonts w:asciiTheme="minorBidi" w:hAnsiTheme="minorBidi"/>
          <w:sz w:val="24"/>
          <w:szCs w:val="24"/>
        </w:rPr>
        <w:t>ive alpha</w:t>
      </w:r>
      <w:r w:rsidR="00D302A6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reductase inhibitors</w:t>
      </w:r>
      <w:r w:rsidR="00D302A6">
        <w:rPr>
          <w:rFonts w:asciiTheme="minorBidi" w:hAnsiTheme="minorBidi"/>
          <w:sz w:val="24"/>
          <w:szCs w:val="24"/>
        </w:rPr>
        <w:t xml:space="preserve"> (5ARIs)</w:t>
      </w:r>
      <w:hyperlink w:anchor="_ENREF_4" w:tooltip="Sarkar, 2019 #19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PEVuZE5vdGU+PENpdGU+PEF1dGhvcj5TYXJrYXI8L0F1dGhvcj48WWVhcj4yMDE5PC9ZZWFyPjxS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PEVuZE5vdGU+PENpdGU+PEF1dGhvcj5TYXJrYXI8L0F1dGhvcj48WWVhcj4yMDE5PC9ZZWFyPjxS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8A4552">
          <w:rPr>
            <w:rFonts w:asciiTheme="minorBidi" w:hAnsiTheme="minorBidi"/>
            <w:noProof/>
            <w:sz w:val="24"/>
            <w:szCs w:val="24"/>
            <w:vertAlign w:val="superscript"/>
          </w:rPr>
          <w:t>4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8A4552">
        <w:rPr>
          <w:rFonts w:asciiTheme="minorBidi" w:hAnsiTheme="minorBidi"/>
          <w:sz w:val="24"/>
          <w:szCs w:val="24"/>
        </w:rPr>
        <w:t>, metformin</w:t>
      </w:r>
      <w:hyperlink w:anchor="_ENREF_5" w:tooltip="Margel, 2013 #18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PEVuZE5vdGU+PENpdGU+PEF1dGhvcj5NYXJnZWw8L0F1dGhvcj48WWVhcj4yMDEzPC9ZZWFyPjxS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PEVuZE5vdGU+PENpdGU+PEF1dGhvcj5NYXJnZWw8L0F1dGhvcj48WWVhcj4yMDEzPC9ZZWFyPjxS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8A4552">
          <w:rPr>
            <w:rFonts w:asciiTheme="minorBidi" w:hAnsiTheme="minorBidi"/>
            <w:noProof/>
            <w:sz w:val="24"/>
            <w:szCs w:val="24"/>
            <w:vertAlign w:val="superscript"/>
          </w:rPr>
          <w:t>5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8A4552">
        <w:rPr>
          <w:rFonts w:asciiTheme="minorBidi" w:hAnsiTheme="minorBidi"/>
          <w:sz w:val="24"/>
          <w:szCs w:val="24"/>
        </w:rPr>
        <w:t>, and statins</w:t>
      </w:r>
      <w:hyperlink w:anchor="_ENREF_6" w:tooltip="Nielsen, 2012 #17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PEVuZE5vdGU+PENpdGU+PEF1dGhvcj5OaWVsc2VuPC9BdXRob3I+PFllYXI+MjAxMjwvWWVhcj48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PEVuZE5vdGU+PENpdGU+PEF1dGhvcj5OaWVsc2VuPC9BdXRob3I+PFllYXI+MjAxMjwvWWVhcj48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8A4552">
          <w:rPr>
            <w:rFonts w:asciiTheme="minorBidi" w:hAnsiTheme="minorBidi"/>
            <w:noProof/>
            <w:sz w:val="24"/>
            <w:szCs w:val="24"/>
            <w:vertAlign w:val="superscript"/>
          </w:rPr>
          <w:t>6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8A4552">
        <w:rPr>
          <w:rFonts w:asciiTheme="minorBidi" w:hAnsiTheme="minorBidi"/>
          <w:sz w:val="24"/>
          <w:szCs w:val="24"/>
        </w:rPr>
        <w:t>.</w:t>
      </w:r>
    </w:p>
    <w:p w14:paraId="4AB61CA5" w14:textId="12C2DE81" w:rsidR="001E59B9" w:rsidRDefault="008A4552" w:rsidP="0067725C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However, another important class of medications </w:t>
      </w:r>
      <w:r w:rsidR="00DF5510">
        <w:rPr>
          <w:rFonts w:asciiTheme="minorBidi" w:hAnsiTheme="minorBidi"/>
          <w:sz w:val="24"/>
          <w:szCs w:val="24"/>
        </w:rPr>
        <w:t>are</w:t>
      </w:r>
      <w:r>
        <w:rPr>
          <w:rFonts w:asciiTheme="minorBidi" w:hAnsiTheme="minorBidi"/>
          <w:sz w:val="24"/>
          <w:szCs w:val="24"/>
        </w:rPr>
        <w:t xml:space="preserve"> proton pump inhibitors (PPIs). </w:t>
      </w:r>
      <w:r w:rsidR="00C53EB8">
        <w:rPr>
          <w:rFonts w:asciiTheme="minorBidi" w:hAnsiTheme="minorBidi"/>
          <w:sz w:val="24"/>
          <w:szCs w:val="24"/>
        </w:rPr>
        <w:t xml:space="preserve">These are one of the more commonly </w:t>
      </w:r>
      <w:r w:rsidR="0067725C">
        <w:rPr>
          <w:rFonts w:asciiTheme="minorBidi" w:hAnsiTheme="minorBidi"/>
          <w:sz w:val="24"/>
          <w:szCs w:val="24"/>
        </w:rPr>
        <w:t>prescribed</w:t>
      </w:r>
      <w:r w:rsidR="00C53EB8">
        <w:rPr>
          <w:rFonts w:asciiTheme="minorBidi" w:hAnsiTheme="minorBidi"/>
          <w:sz w:val="24"/>
          <w:szCs w:val="24"/>
        </w:rPr>
        <w:t xml:space="preserve"> medication</w:t>
      </w:r>
      <w:r w:rsidR="008F7B7E">
        <w:rPr>
          <w:rFonts w:asciiTheme="minorBidi" w:hAnsiTheme="minorBidi"/>
          <w:sz w:val="24"/>
          <w:szCs w:val="24"/>
        </w:rPr>
        <w:t>s</w:t>
      </w:r>
      <w:r w:rsidR="00BC218F">
        <w:rPr>
          <w:rFonts w:asciiTheme="minorBidi" w:hAnsiTheme="minorBidi"/>
          <w:sz w:val="24"/>
          <w:szCs w:val="24"/>
        </w:rPr>
        <w:t xml:space="preserve"> globally</w:t>
      </w:r>
      <w:r w:rsidR="0067725C">
        <w:rPr>
          <w:rFonts w:asciiTheme="minorBidi" w:hAnsiTheme="minorBidi"/>
          <w:sz w:val="24"/>
          <w:szCs w:val="24"/>
        </w:rPr>
        <w:t>, used</w:t>
      </w:r>
      <w:r w:rsidR="00C53EB8">
        <w:rPr>
          <w:rFonts w:asciiTheme="minorBidi" w:hAnsiTheme="minorBidi"/>
          <w:sz w:val="24"/>
          <w:szCs w:val="24"/>
        </w:rPr>
        <w:t xml:space="preserve"> for gastroesophageal reflux and peptic ulcer disease</w:t>
      </w:r>
      <w:hyperlink w:anchor="_ENREF_7" w:tooltip="Gesmundo, 2019 #2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PEVuZE5vdGU+PENpdGU+PEF1dGhvcj5HZXNtdW5kbzwvQXV0aG9yPjxZZWFyPjIwMTk8L1llYXI+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PEVuZE5vdGU+PENpdGU+PEF1dGhvcj5HZXNtdW5kbzwvQXV0aG9yPjxZZWFyPjIwMTk8L1llYXI+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1E59B9">
          <w:rPr>
            <w:rFonts w:asciiTheme="minorBidi" w:hAnsiTheme="minorBidi"/>
            <w:noProof/>
            <w:sz w:val="24"/>
            <w:szCs w:val="24"/>
            <w:vertAlign w:val="superscript"/>
          </w:rPr>
          <w:t>7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C53EB8">
        <w:rPr>
          <w:rFonts w:asciiTheme="minorBidi" w:hAnsiTheme="minorBidi"/>
          <w:sz w:val="24"/>
          <w:szCs w:val="24"/>
        </w:rPr>
        <w:t>.</w:t>
      </w:r>
      <w:r w:rsidR="001E59B9">
        <w:rPr>
          <w:rFonts w:asciiTheme="minorBidi" w:hAnsiTheme="minorBidi"/>
          <w:sz w:val="24"/>
          <w:szCs w:val="24"/>
        </w:rPr>
        <w:t xml:space="preserve"> PPIs inhibit gastric acid secretion by irreversibly binding and inhibiting the </w:t>
      </w:r>
      <w:r w:rsidR="00C53EB8" w:rsidRPr="00C53EB8">
        <w:rPr>
          <w:rFonts w:asciiTheme="minorBidi" w:hAnsiTheme="minorBidi"/>
          <w:sz w:val="24"/>
          <w:szCs w:val="24"/>
        </w:rPr>
        <w:t>hydrogen/potassium ATPase enzyme in gastric parietal</w:t>
      </w:r>
      <w:r w:rsidR="001E59B9">
        <w:rPr>
          <w:rFonts w:asciiTheme="minorBidi" w:hAnsiTheme="minorBidi"/>
          <w:sz w:val="24"/>
          <w:szCs w:val="24"/>
        </w:rPr>
        <w:t xml:space="preserve"> </w:t>
      </w:r>
      <w:r w:rsidR="00C53EB8" w:rsidRPr="00C53EB8">
        <w:rPr>
          <w:rFonts w:asciiTheme="minorBidi" w:hAnsiTheme="minorBidi"/>
          <w:sz w:val="24"/>
          <w:szCs w:val="24"/>
        </w:rPr>
        <w:t>cells</w:t>
      </w:r>
      <w:hyperlink w:anchor="_ENREF_8" w:tooltip="Klinkenberg-Knol, 2000 #27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PEVuZE5vdGU+PENpdGU+PEF1dGhvcj5LbGlua2VuYmVyZy1Lbm9sPC9BdXRob3I+PFllYXI+MjAw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PEVuZE5vdGU+PENpdGU+PEF1dGhvcj5LbGlua2VuYmVyZy1Lbm9sPC9BdXRob3I+PFllYXI+MjAw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1E59B9">
          <w:rPr>
            <w:rFonts w:asciiTheme="minorBidi" w:hAnsiTheme="minorBidi"/>
            <w:noProof/>
            <w:sz w:val="24"/>
            <w:szCs w:val="24"/>
            <w:vertAlign w:val="superscript"/>
          </w:rPr>
          <w:t>8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C53EB8" w:rsidRPr="00C53EB8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Th</w:t>
      </w:r>
      <w:r w:rsidR="009C7B18">
        <w:rPr>
          <w:rFonts w:asciiTheme="minorBidi" w:hAnsiTheme="minorBidi"/>
          <w:sz w:val="24"/>
          <w:szCs w:val="24"/>
        </w:rPr>
        <w:t xml:space="preserve">e </w:t>
      </w:r>
      <w:r w:rsidR="00BC218F">
        <w:rPr>
          <w:rFonts w:asciiTheme="minorBidi" w:hAnsiTheme="minorBidi"/>
          <w:sz w:val="24"/>
          <w:szCs w:val="24"/>
        </w:rPr>
        <w:t>effect</w:t>
      </w:r>
      <w:r w:rsidR="009C7B18">
        <w:rPr>
          <w:rFonts w:asciiTheme="minorBidi" w:hAnsiTheme="minorBidi"/>
          <w:sz w:val="24"/>
          <w:szCs w:val="24"/>
        </w:rPr>
        <w:t xml:space="preserve"> of this</w:t>
      </w:r>
      <w:r>
        <w:rPr>
          <w:rFonts w:asciiTheme="minorBidi" w:hAnsiTheme="minorBidi"/>
          <w:sz w:val="24"/>
          <w:szCs w:val="24"/>
        </w:rPr>
        <w:t xml:space="preserve"> group</w:t>
      </w:r>
      <w:r w:rsidR="00BC218F">
        <w:rPr>
          <w:rFonts w:asciiTheme="minorBidi" w:hAnsiTheme="minorBidi"/>
          <w:sz w:val="24"/>
          <w:szCs w:val="24"/>
        </w:rPr>
        <w:t xml:space="preserve"> of medications</w:t>
      </w:r>
      <w:r>
        <w:rPr>
          <w:rFonts w:asciiTheme="minorBidi" w:hAnsiTheme="minorBidi"/>
          <w:sz w:val="24"/>
          <w:szCs w:val="24"/>
        </w:rPr>
        <w:t xml:space="preserve"> </w:t>
      </w:r>
      <w:r w:rsidR="00BB77E4">
        <w:rPr>
          <w:rFonts w:asciiTheme="minorBidi" w:hAnsiTheme="minorBidi"/>
          <w:sz w:val="24"/>
          <w:szCs w:val="24"/>
        </w:rPr>
        <w:t>has</w:t>
      </w:r>
      <w:r>
        <w:rPr>
          <w:rFonts w:asciiTheme="minorBidi" w:hAnsiTheme="minorBidi"/>
          <w:sz w:val="24"/>
          <w:szCs w:val="24"/>
        </w:rPr>
        <w:t xml:space="preserve"> been assessed in several cancer</w:t>
      </w:r>
      <w:r w:rsidR="005904DF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, including gastric</w:t>
      </w:r>
      <w:hyperlink w:anchor="_ENREF_9" w:tooltip="Brusselaers, 2017 #8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&lt;EndNote&gt;&lt;Cite&gt;&lt;Author&gt;Brusselaers&lt;/Author&gt;&lt;Year&gt;2017&lt;/Year&gt;&lt;RecNum&gt;8&lt;/RecNum&gt;&lt;DisplayText&gt;&lt;style face="superscript"&gt;9&lt;/style&gt;&lt;/DisplayText&gt;&lt;record&gt;&lt;rec-number&gt;8&lt;/rec-number&gt;&lt;foreign-keys&gt;&lt;key app="EN" db-id="ft9tfefwozad5ee2s5evtdtwffza92avvvvw"&gt;8&lt;/key&gt;&lt;/foreign-keys&gt;&lt;ref-type name="Journal Article"&gt;17&lt;/ref-type&gt;&lt;contributors&gt;&lt;authors&gt;&lt;author&gt;Brusselaers, N.&lt;/author&gt;&lt;author&gt;Wahlin, K.&lt;/author&gt;&lt;author&gt;Engstrand, L.&lt;/author&gt;&lt;author&gt;Lagergren, J.&lt;/author&gt;&lt;/authors&gt;&lt;/contributors&gt;&lt;auth-address&gt;Department of Microbiology, Tumor and Cell Biology, Science for Life Laboratory, Karolinska Institutet, Stockholm, Sweden.&amp;#xD;Department of Molecular Medicine and Surgery, Upper Gastrointestinal Surgery, Karolinska Institutet, Karolinska University Hospital, Stockholm, Sweden.&lt;/auth-address&gt;&lt;titles&gt;&lt;title&gt;Maintenance therapy with proton pump inhibitors and risk of gastric cancer: a nationwide population-based cohort study in Sweden&lt;/title&gt;&lt;/titles&gt;&lt;pages&gt;e017739&lt;/pages&gt;&lt;volume&gt;7&lt;/volume&gt;&lt;number&gt;10&lt;/number&gt;&lt;dates&gt;&lt;year&gt;2017&lt;/year&gt;&lt;pub-dates&gt;&lt;date&gt;Oct 30&lt;/date&gt;&lt;/pub-dates&gt;&lt;/dates&gt;&lt;isbn&gt;2044-6055&lt;/isbn&gt;&lt;accession-num&gt;29084798&lt;/accession-num&gt;&lt;urls&gt;&lt;/urls&gt;&lt;electronic-resource-num&gt;10.1136/bmjopen-2017-017739&lt;/electronic-resource-num&gt;&lt;remote-database-provider&gt;Nlm&lt;/remote-database-provider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1E59B9">
          <w:rPr>
            <w:rFonts w:asciiTheme="minorBidi" w:hAnsiTheme="minorBidi"/>
            <w:noProof/>
            <w:sz w:val="24"/>
            <w:szCs w:val="24"/>
            <w:vertAlign w:val="superscript"/>
          </w:rPr>
          <w:t>9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>,</w:t>
      </w:r>
      <w:r w:rsidR="005904DF">
        <w:rPr>
          <w:rFonts w:asciiTheme="minorBidi" w:hAnsiTheme="minorBidi"/>
          <w:sz w:val="24"/>
          <w:szCs w:val="24"/>
        </w:rPr>
        <w:t xml:space="preserve"> esophageal</w:t>
      </w:r>
      <w:hyperlink w:anchor="_ENREF_10" w:tooltip="Brusselaers, 2018 #26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PEVuZE5vdGU+PENpdGU+PEF1dGhvcj5CcnVzc2VsYWVyczwvQXV0aG9yPjxZZWFyPjIwMTg8L1ll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PEVuZE5vdGU+PENpdGU+PEF1dGhvcj5CcnVzc2VsYWVyczwvQXV0aG9yPjxZZWFyPjIwMTg8L1ll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1E59B9">
          <w:rPr>
            <w:rFonts w:asciiTheme="minorBidi" w:hAnsiTheme="minorBidi"/>
            <w:noProof/>
            <w:sz w:val="24"/>
            <w:szCs w:val="24"/>
            <w:vertAlign w:val="superscript"/>
          </w:rPr>
          <w:t>10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5904DF">
        <w:rPr>
          <w:rFonts w:asciiTheme="minorBidi" w:hAnsiTheme="minorBidi"/>
          <w:sz w:val="24"/>
          <w:szCs w:val="24"/>
        </w:rPr>
        <w:t>, hepatic</w:t>
      </w:r>
      <w:hyperlink w:anchor="_ENREF_11" w:tooltip="Tran, 2018 #22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&lt;EndNote&gt;&lt;Cite&gt;&lt;Author&gt;Tran&lt;/Author&gt;&lt;Year&gt;2018&lt;/Year&gt;&lt;RecNum&gt;22&lt;/RecNum&gt;&lt;DisplayText&gt;&lt;style face="superscript"&gt;11&lt;/style&gt;&lt;/DisplayText&gt;&lt;record&gt;&lt;rec-number&gt;22&lt;/rec-number&gt;&lt;foreign-keys&gt;&lt;key app="EN" db-id="ft9tfefwozad5ee2s5evtdtwffza92avvvvw"&gt;22&lt;/key&gt;&lt;/foreign-keys&gt;&lt;ref-type name="Journal Article"&gt;17&lt;/ref-type&gt;&lt;contributors&gt;&lt;authors&gt;&lt;author&gt;Tran, K. T.&lt;/author&gt;&lt;author&gt;McMenamin, U. C.&lt;/author&gt;&lt;/authors&gt;&lt;/contributors&gt;&lt;auth-address&gt;Cancer Epidemiology and Health Services Research Group, Centre for Public Health, Queen&amp;apos;s University Belfast, Belfast, UK.&lt;/auth-address&gt;&lt;titles&gt;&lt;title&gt;Proton pump inhibitor and histamine-2 receptor antagonist use and risk of liver cancer in two population-based studies&lt;/title&gt;&lt;/titles&gt;&lt;pages&gt;55-64&lt;/pages&gt;&lt;volume&gt;48&lt;/volume&gt;&lt;number&gt;1&lt;/number&gt;&lt;dates&gt;&lt;year&gt;2018&lt;/year&gt;&lt;pub-dates&gt;&lt;date&gt;Jul&lt;/date&gt;&lt;/pub-dates&gt;&lt;/dates&gt;&lt;isbn&gt;0269-2813&lt;/isbn&gt;&lt;accession-num&gt;29741272&lt;/accession-num&gt;&lt;urls&gt;&lt;/urls&gt;&lt;electronic-resource-num&gt;10.1111/apt.14796&lt;/electronic-resource-num&gt;&lt;remote-database-provider&gt;Nlm&lt;/remote-database-provider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1E59B9">
          <w:rPr>
            <w:rFonts w:asciiTheme="minorBidi" w:hAnsiTheme="minorBidi"/>
            <w:noProof/>
            <w:sz w:val="24"/>
            <w:szCs w:val="24"/>
            <w:vertAlign w:val="superscript"/>
          </w:rPr>
          <w:t>11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5904DF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breast</w:t>
      </w:r>
      <w:hyperlink w:anchor="_ENREF_12" w:tooltip="Halfdanarson, 2019 #4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ZWFyPjxSZWNOdW0+NDwvUmVjTnVtPjxEaXNwbGF5VGV4dD48c3R5bGUgZmFjZT0ic3VwZXJzY3Jp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ZWFyPjxSZWNOdW0+NDwvUmVjTnVtPjxEaXNwbGF5VGV4dD48c3R5bGUgZmFjZT0ic3VwZXJzY3Jp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1E59B9">
          <w:rPr>
            <w:rFonts w:asciiTheme="minorBidi" w:hAnsiTheme="minorBidi"/>
            <w:noProof/>
            <w:sz w:val="24"/>
            <w:szCs w:val="24"/>
            <w:vertAlign w:val="superscript"/>
          </w:rPr>
          <w:t>12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>, melanoma</w:t>
      </w:r>
      <w:hyperlink w:anchor="_ENREF_12" w:tooltip="Halfdanarson, 2019 #4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ZWFyPjxSZWNOdW0+NDwvUmVjTnVtPjxEaXNwbGF5VGV4dD48c3R5bGUgZmFjZT0ic3VwZXJzY3Jp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ZWFyPjxSZWNOdW0+NDwvUmVjTnVtPjxEaXNwbGF5VGV4dD48c3R5bGUgZmFjZT0ic3VwZXJzY3Jp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1E59B9">
          <w:rPr>
            <w:rFonts w:asciiTheme="minorBidi" w:hAnsiTheme="minorBidi"/>
            <w:noProof/>
            <w:sz w:val="24"/>
            <w:szCs w:val="24"/>
            <w:vertAlign w:val="superscript"/>
          </w:rPr>
          <w:t>12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482EB0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and PCa</w:t>
      </w:r>
      <w:hyperlink w:anchor="_ENREF_12" w:tooltip="Halfdanarson, 2019 #4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ZWFyPjxSZWNOdW0+NDwvUmVjTnVtPjxEaXNwbGF5VGV4dD48c3R5bGUgZmFjZT0ic3VwZXJzY3Jp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ZWFyPjxSZWNOdW0+NDwvUmVjTnVtPjxEaXNwbGF5VGV4dD48c3R5bGUgZmFjZT0ic3VwZXJzY3Jp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1E59B9">
          <w:rPr>
            <w:rFonts w:asciiTheme="minorBidi" w:hAnsiTheme="minorBidi"/>
            <w:noProof/>
            <w:sz w:val="24"/>
            <w:szCs w:val="24"/>
            <w:vertAlign w:val="superscript"/>
          </w:rPr>
          <w:t>12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. </w:t>
      </w:r>
      <w:r w:rsidR="0067725C">
        <w:rPr>
          <w:rFonts w:asciiTheme="minorBidi" w:hAnsiTheme="minorBidi"/>
          <w:sz w:val="24"/>
          <w:szCs w:val="24"/>
        </w:rPr>
        <w:t>S</w:t>
      </w:r>
      <w:r w:rsidR="001E59B9">
        <w:rPr>
          <w:rFonts w:asciiTheme="minorBidi" w:hAnsiTheme="minorBidi"/>
          <w:sz w:val="24"/>
          <w:szCs w:val="24"/>
        </w:rPr>
        <w:t>ome studies have shown PPIs to manifest anti-tumor effects</w:t>
      </w:r>
      <w:hyperlink w:anchor="_ENREF_13" w:tooltip="Canitano, 2016 #28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PEVuZE5vdGU+PENpdGU+PEF1dGhvcj5DYW5pdGFubzwvQXV0aG9yPjxZZWFyPjIwMTY8L1llYXI+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PEVuZE5vdGU+PENpdGU+PEF1dGhvcj5DYW5pdGFubzwvQXV0aG9yPjxZZWFyPjIwMTY8L1llYXI+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936802">
          <w:rPr>
            <w:rFonts w:asciiTheme="minorBidi" w:hAnsiTheme="minorBidi"/>
            <w:noProof/>
            <w:sz w:val="24"/>
            <w:szCs w:val="24"/>
            <w:vertAlign w:val="superscript"/>
          </w:rPr>
          <w:t>13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1E59B9">
        <w:rPr>
          <w:rFonts w:asciiTheme="minorBidi" w:hAnsiTheme="minorBidi"/>
          <w:sz w:val="24"/>
          <w:szCs w:val="24"/>
        </w:rPr>
        <w:t xml:space="preserve">, </w:t>
      </w:r>
      <w:r w:rsidR="0067725C">
        <w:rPr>
          <w:rFonts w:asciiTheme="minorBidi" w:hAnsiTheme="minorBidi"/>
          <w:sz w:val="24"/>
          <w:szCs w:val="24"/>
        </w:rPr>
        <w:t xml:space="preserve">but </w:t>
      </w:r>
      <w:r w:rsidR="001E59B9">
        <w:rPr>
          <w:rFonts w:asciiTheme="minorBidi" w:hAnsiTheme="minorBidi"/>
          <w:sz w:val="24"/>
          <w:szCs w:val="24"/>
        </w:rPr>
        <w:t>more recent studies have depicted</w:t>
      </w:r>
      <w:r w:rsidR="000817DC">
        <w:rPr>
          <w:rFonts w:asciiTheme="minorBidi" w:hAnsiTheme="minorBidi"/>
          <w:sz w:val="24"/>
          <w:szCs w:val="24"/>
        </w:rPr>
        <w:t xml:space="preserve"> contradicting results with an</w:t>
      </w:r>
      <w:r w:rsidR="001E59B9">
        <w:rPr>
          <w:rFonts w:asciiTheme="minorBidi" w:hAnsiTheme="minorBidi"/>
          <w:sz w:val="24"/>
          <w:szCs w:val="24"/>
        </w:rPr>
        <w:t xml:space="preserve"> association between long-term</w:t>
      </w:r>
      <w:r w:rsidR="000817DC">
        <w:rPr>
          <w:rFonts w:asciiTheme="minorBidi" w:hAnsiTheme="minorBidi"/>
          <w:sz w:val="24"/>
          <w:szCs w:val="24"/>
        </w:rPr>
        <w:t xml:space="preserve"> PPI</w:t>
      </w:r>
      <w:r w:rsidR="001E59B9">
        <w:rPr>
          <w:rFonts w:asciiTheme="minorBidi" w:hAnsiTheme="minorBidi"/>
          <w:sz w:val="24"/>
          <w:szCs w:val="24"/>
        </w:rPr>
        <w:t xml:space="preserve"> use and </w:t>
      </w:r>
      <w:r w:rsidR="00936802">
        <w:rPr>
          <w:rFonts w:asciiTheme="minorBidi" w:hAnsiTheme="minorBidi"/>
          <w:sz w:val="24"/>
          <w:szCs w:val="24"/>
        </w:rPr>
        <w:t xml:space="preserve">an </w:t>
      </w:r>
      <w:r w:rsidR="001E59B9">
        <w:rPr>
          <w:rFonts w:asciiTheme="minorBidi" w:hAnsiTheme="minorBidi"/>
          <w:sz w:val="24"/>
          <w:szCs w:val="24"/>
        </w:rPr>
        <w:t xml:space="preserve">increased </w:t>
      </w:r>
      <w:r w:rsidR="000817DC">
        <w:rPr>
          <w:rFonts w:asciiTheme="minorBidi" w:hAnsiTheme="minorBidi"/>
          <w:sz w:val="24"/>
          <w:szCs w:val="24"/>
        </w:rPr>
        <w:t xml:space="preserve">risk of </w:t>
      </w:r>
      <w:r w:rsidR="001E59B9">
        <w:rPr>
          <w:rFonts w:asciiTheme="minorBidi" w:hAnsiTheme="minorBidi"/>
          <w:sz w:val="24"/>
          <w:szCs w:val="24"/>
        </w:rPr>
        <w:t>gastric</w:t>
      </w:r>
      <w:hyperlink w:anchor="_ENREF_14" w:tooltip="Cheung, 2018 #29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PEVuZE5vdGU+PENpdGU+PEF1dGhvcj5DaGV1bmc8L0F1dGhvcj48WWVhcj4yMDE4PC9ZZWFyPjxS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PEVuZE5vdGU+PENpdGU+PEF1dGhvcj5DaGV1bmc8L0F1dGhvcj48WWVhcj4yMDE4PC9ZZWFyPjxS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6F2C7F">
          <w:rPr>
            <w:rFonts w:asciiTheme="minorBidi" w:hAnsiTheme="minorBidi"/>
            <w:noProof/>
            <w:sz w:val="24"/>
            <w:szCs w:val="24"/>
            <w:vertAlign w:val="superscript"/>
          </w:rPr>
          <w:t>14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1E59B9">
        <w:rPr>
          <w:rFonts w:asciiTheme="minorBidi" w:hAnsiTheme="minorBidi"/>
          <w:sz w:val="24"/>
          <w:szCs w:val="24"/>
        </w:rPr>
        <w:t>, colorectal</w:t>
      </w:r>
      <w:hyperlink w:anchor="_ENREF_15" w:tooltip="Soriano, 2018 #30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&lt;EndNote&gt;&lt;Cite&gt;&lt;Author&gt;Soriano&lt;/Author&gt;&lt;Year&gt;2018&lt;/Year&gt;&lt;RecNum&gt;30&lt;/RecNum&gt;&lt;DisplayText&gt;&lt;style face="superscript"&gt;15&lt;/style&gt;&lt;/DisplayText&gt;&lt;record&gt;&lt;rec-number&gt;30&lt;/rec-number&gt;&lt;foreign-keys&gt;&lt;key app="EN" db-id="ft9tfefwozad5ee2s5evtdtwffza92avvvvw"&gt;30&lt;/key&gt;&lt;/foreign-keys&gt;&lt;ref-type name="Journal Article"&gt;17&lt;/ref-type&gt;&lt;contributors&gt;&lt;authors&gt;&lt;author&gt;Soriano, Lucía Cea&lt;/author&gt;&lt;author&gt;Soriano-Gabarró, Montse&lt;/author&gt;&lt;author&gt;García Rodríguez, Luis A.&lt;/author&gt;&lt;/authors&gt;&lt;/contributors&gt;&lt;titles&gt;&lt;title&gt;Trends in the contemporary incidence of colorectal cancer and patient characteristics in the United Kingdom: a population-based cohort study using The Health Improvement Network&lt;/title&gt;&lt;secondary-title&gt;BMC cancer&lt;/secondary-title&gt;&lt;alt-title&gt;BMC Cancer&lt;/alt-title&gt;&lt;/titles&gt;&lt;periodical&gt;&lt;full-title&gt;BMC cancer&lt;/full-title&gt;&lt;abbr-1&gt;BMC Cancer&lt;/abbr-1&gt;&lt;/periodical&gt;&lt;alt-periodical&gt;&lt;full-title&gt;BMC cancer&lt;/full-title&gt;&lt;abbr-1&gt;BMC Cancer&lt;/abbr-1&gt;&lt;/alt-periodical&gt;&lt;pages&gt;402-402&lt;/pages&gt;&lt;volume&gt;18&lt;/volume&gt;&lt;number&gt;1&lt;/number&gt;&lt;keywords&gt;&lt;keyword&gt;*Colorectal cancer&lt;/keyword&gt;&lt;keyword&gt;*Comorbidities&lt;/keyword&gt;&lt;keyword&gt;*Incidence&lt;/keyword&gt;&lt;keyword&gt;*United Kingdom&lt;/keyword&gt;&lt;keyword&gt;Adult&lt;/keyword&gt;&lt;keyword&gt;Aged&lt;/keyword&gt;&lt;keyword&gt;Aged, 80 and over&lt;/keyword&gt;&lt;keyword&gt;Colorectal Neoplasms/*epidemiology&lt;/keyword&gt;&lt;keyword&gt;Comorbidity&lt;/keyword&gt;&lt;keyword&gt;Female&lt;/keyword&gt;&lt;keyword&gt;Humans&lt;/keyword&gt;&lt;keyword&gt;Incidence&lt;/keyword&gt;&lt;keyword&gt;Male&lt;/keyword&gt;&lt;keyword&gt;Middle Aged&lt;/keyword&gt;&lt;keyword&gt;Population Surveillance&lt;/keyword&gt;&lt;keyword&gt;Registries&lt;/keyword&gt;&lt;keyword&gt;United Kingdom/epidemiology&lt;/keyword&gt;&lt;/keywords&gt;&lt;dates&gt;&lt;year&gt;2018&lt;/year&gt;&lt;/dates&gt;&lt;publisher&gt;BioMed Central&lt;/publisher&gt;&lt;isbn&gt;1471-2407&lt;/isbn&gt;&lt;accession-num&gt;29636012&lt;/accession-num&gt;&lt;urls&gt;&lt;related-urls&gt;&lt;url&gt;https://www.ncbi.nlm.nih.gov/pubmed/29636012&lt;/url&gt;&lt;url&gt;https://www.ncbi.nlm.nih.gov/pmc/articles/PMC5894203/&lt;/url&gt;&lt;/related-urls&gt;&lt;/urls&gt;&lt;electronic-resource-num&gt;10.1186/s12885-018-4265-1&lt;/electronic-resource-num&gt;&lt;remote-database-name&gt;PubMed&lt;/remote-database-name&gt;&lt;language&gt;eng&lt;/language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6F2C7F">
          <w:rPr>
            <w:rFonts w:asciiTheme="minorBidi" w:hAnsiTheme="minorBidi"/>
            <w:noProof/>
            <w:sz w:val="24"/>
            <w:szCs w:val="24"/>
            <w:vertAlign w:val="superscript"/>
          </w:rPr>
          <w:t>15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1E59B9">
        <w:rPr>
          <w:rFonts w:asciiTheme="minorBidi" w:hAnsiTheme="minorBidi"/>
          <w:sz w:val="24"/>
          <w:szCs w:val="24"/>
        </w:rPr>
        <w:t>, pancreatic</w:t>
      </w:r>
      <w:hyperlink w:anchor="_ENREF_16" w:tooltip="Kearns, 2017 #31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PEVuZE5vdGU+PENpdGU+PEF1dGhvcj5LZWFybnM8L0F1dGhvcj48WWVhcj4yMDE3PC9ZZWFyPjxS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=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PEVuZE5vdGU+PENpdGU+PEF1dGhvcj5LZWFybnM8L0F1dGhvcj48WWVhcj4yMDE3PC9ZZWFyPjxS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=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6F2C7F">
          <w:rPr>
            <w:rFonts w:asciiTheme="minorBidi" w:hAnsiTheme="minorBidi"/>
            <w:noProof/>
            <w:sz w:val="24"/>
            <w:szCs w:val="24"/>
            <w:vertAlign w:val="superscript"/>
          </w:rPr>
          <w:t>16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482EB0">
        <w:rPr>
          <w:rFonts w:asciiTheme="minorBidi" w:hAnsiTheme="minorBidi"/>
          <w:sz w:val="24"/>
          <w:szCs w:val="24"/>
        </w:rPr>
        <w:t>,</w:t>
      </w:r>
      <w:r w:rsidR="001E59B9">
        <w:rPr>
          <w:rFonts w:asciiTheme="minorBidi" w:hAnsiTheme="minorBidi"/>
          <w:sz w:val="24"/>
          <w:szCs w:val="24"/>
        </w:rPr>
        <w:t xml:space="preserve"> and PCa</w:t>
      </w:r>
      <w:hyperlink w:anchor="_ENREF_7" w:tooltip="Gesmundo, 2019 #2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PEVuZE5vdGU+PENpdGU+PEF1dGhvcj5HZXNtdW5kbzwvQXV0aG9yPjxZZWFyPjIwMTk8L1llYXI+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PEVuZE5vdGU+PENpdGU+PEF1dGhvcj5HZXNtdW5kbzwvQXV0aG9yPjxZZWFyPjIwMTk8L1llYXI+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6F2C7F">
          <w:rPr>
            <w:rFonts w:asciiTheme="minorBidi" w:hAnsiTheme="minorBidi"/>
            <w:noProof/>
            <w:sz w:val="24"/>
            <w:szCs w:val="24"/>
            <w:vertAlign w:val="superscript"/>
          </w:rPr>
          <w:t>7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1E59B9">
        <w:rPr>
          <w:rFonts w:asciiTheme="minorBidi" w:hAnsiTheme="minorBidi"/>
          <w:sz w:val="24"/>
          <w:szCs w:val="24"/>
        </w:rPr>
        <w:t>.</w:t>
      </w:r>
    </w:p>
    <w:p w14:paraId="4775BEF5" w14:textId="37A0F1CC" w:rsidR="008A4552" w:rsidRDefault="006F2C7F" w:rsidP="0067725C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8A4552">
        <w:rPr>
          <w:rFonts w:asciiTheme="minorBidi" w:hAnsiTheme="minorBidi"/>
          <w:sz w:val="24"/>
          <w:szCs w:val="24"/>
        </w:rPr>
        <w:t xml:space="preserve">Pantoprazole, </w:t>
      </w:r>
      <w:r w:rsidR="00644F1E">
        <w:rPr>
          <w:rFonts w:asciiTheme="minorBidi" w:hAnsiTheme="minorBidi"/>
          <w:sz w:val="24"/>
          <w:szCs w:val="24"/>
        </w:rPr>
        <w:t>one of the more</w:t>
      </w:r>
      <w:r w:rsidR="00DF5510">
        <w:rPr>
          <w:rFonts w:asciiTheme="minorBidi" w:hAnsiTheme="minorBidi"/>
          <w:sz w:val="24"/>
          <w:szCs w:val="24"/>
        </w:rPr>
        <w:t xml:space="preserve"> commonly prescribed PPI</w:t>
      </w:r>
      <w:r w:rsidR="00FD68C2">
        <w:rPr>
          <w:rFonts w:asciiTheme="minorBidi" w:hAnsiTheme="minorBidi"/>
          <w:sz w:val="24"/>
          <w:szCs w:val="24"/>
        </w:rPr>
        <w:t>,</w:t>
      </w:r>
      <w:r w:rsidR="008A4552">
        <w:rPr>
          <w:rFonts w:asciiTheme="minorBidi" w:hAnsiTheme="minorBidi"/>
          <w:sz w:val="24"/>
          <w:szCs w:val="24"/>
        </w:rPr>
        <w:t xml:space="preserve"> has be</w:t>
      </w:r>
      <w:r w:rsidR="00C53EB8">
        <w:rPr>
          <w:rFonts w:asciiTheme="minorBidi" w:hAnsiTheme="minorBidi"/>
          <w:sz w:val="24"/>
          <w:szCs w:val="24"/>
        </w:rPr>
        <w:t>en</w:t>
      </w:r>
      <w:r w:rsidR="008A4552">
        <w:rPr>
          <w:rFonts w:asciiTheme="minorBidi" w:hAnsiTheme="minorBidi"/>
          <w:sz w:val="24"/>
          <w:szCs w:val="24"/>
        </w:rPr>
        <w:t xml:space="preserve"> suggested to have a specific anti-tumor effect,</w:t>
      </w:r>
      <w:r w:rsidR="00976C1A">
        <w:rPr>
          <w:rFonts w:asciiTheme="minorBidi" w:hAnsiTheme="minorBidi"/>
          <w:sz w:val="24"/>
          <w:szCs w:val="24"/>
        </w:rPr>
        <w:t xml:space="preserve"> </w:t>
      </w:r>
      <w:r w:rsidR="00C53EB8">
        <w:rPr>
          <w:rFonts w:asciiTheme="minorBidi" w:hAnsiTheme="minorBidi"/>
          <w:sz w:val="24"/>
          <w:szCs w:val="24"/>
        </w:rPr>
        <w:t>influencing</w:t>
      </w:r>
      <w:r w:rsidR="008A4552">
        <w:rPr>
          <w:rFonts w:asciiTheme="minorBidi" w:hAnsiTheme="minorBidi"/>
          <w:sz w:val="24"/>
          <w:szCs w:val="24"/>
        </w:rPr>
        <w:t xml:space="preserve"> cancer cell apoptosis, metastasis</w:t>
      </w:r>
      <w:r w:rsidR="00482EB0">
        <w:rPr>
          <w:rFonts w:asciiTheme="minorBidi" w:hAnsiTheme="minorBidi"/>
          <w:sz w:val="24"/>
          <w:szCs w:val="24"/>
        </w:rPr>
        <w:t>,</w:t>
      </w:r>
      <w:r w:rsidR="008A4552">
        <w:rPr>
          <w:rFonts w:asciiTheme="minorBidi" w:hAnsiTheme="minorBidi"/>
          <w:sz w:val="24"/>
          <w:szCs w:val="24"/>
        </w:rPr>
        <w:t xml:space="preserve"> and </w:t>
      </w:r>
      <w:r w:rsidR="008A4552">
        <w:rPr>
          <w:rFonts w:asciiTheme="minorBidi" w:hAnsiTheme="minorBidi"/>
          <w:sz w:val="24"/>
          <w:szCs w:val="24"/>
        </w:rPr>
        <w:lastRenderedPageBreak/>
        <w:t>autophagy</w:t>
      </w:r>
      <w:hyperlink w:anchor="_ENREF_17" w:tooltip="Cao, 2018 #20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&lt;EndNote&gt;&lt;Cite&gt;&lt;Author&gt;Cao&lt;/Author&gt;&lt;Year&gt;2018&lt;/Year&gt;&lt;RecNum&gt;20&lt;/RecNum&gt;&lt;DisplayText&gt;&lt;style face="superscript"&gt;17&lt;/style&gt;&lt;/DisplayText&gt;&lt;record&gt;&lt;rec-number&gt;20&lt;/rec-number&gt;&lt;foreign-keys&gt;&lt;key app="EN" db-id="ft9tfefwozad5ee2s5evtdtwffza92avvvvw"&gt;20&lt;/key&gt;&lt;/foreign-keys&gt;&lt;ref-type name="Journal Article"&gt;17&lt;/ref-type&gt;&lt;contributors&gt;&lt;authors&gt;&lt;author&gt;Cao, Y.&lt;/author&gt;&lt;author&gt;Chen, M.&lt;/author&gt;&lt;author&gt;Tang, D.&lt;/author&gt;&lt;author&gt;Yan, H.&lt;/author&gt;&lt;author&gt;Ding, X.&lt;/author&gt;&lt;author&gt;Zhou, F.&lt;/author&gt;&lt;author&gt;Zhang, M.&lt;/author&gt;&lt;author&gt;Xu, G.&lt;/author&gt;&lt;author&gt;Zhang, W.&lt;/author&gt;&lt;/authors&gt;&lt;/contributors&gt;&lt;auth-address&gt;Department of Gastroenterology, Drum Tower Hospital Affiliated to Medical School of Nanjing University, Nanjing, Jiangsu Province, China.&amp;#xD;Jiangsu Clinical Medical Center of Digestive Disease, Nanjing, China.&amp;#xD;Department of Laboratory Medicine, Changhai Hospital, the Second Military Medical University, Shanghai, China.&lt;/auth-address&gt;&lt;titles&gt;&lt;title&gt;The proton pump inhibitor pantoprazole disrupts protein degradation systems and sensitizes cancer cells to death under various stresses&lt;/title&gt;&lt;/titles&gt;&lt;pages&gt;604&lt;/pages&gt;&lt;volume&gt;9&lt;/volume&gt;&lt;number&gt;6&lt;/number&gt;&lt;dates&gt;&lt;year&gt;2018&lt;/year&gt;&lt;pub-dates&gt;&lt;date&gt;May 22&lt;/date&gt;&lt;/pub-dates&gt;&lt;/dates&gt;&lt;accession-num&gt;29789637&lt;/accession-num&gt;&lt;urls&gt;&lt;/urls&gt;&lt;electronic-resource-num&gt;10.1038/s41419-018-0642-6&lt;/electronic-resource-num&gt;&lt;remote-database-provider&gt;Nlm&lt;/remote-database-provider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6F2C7F">
          <w:rPr>
            <w:rFonts w:asciiTheme="minorBidi" w:hAnsiTheme="minorBidi"/>
            <w:noProof/>
            <w:sz w:val="24"/>
            <w:szCs w:val="24"/>
            <w:vertAlign w:val="superscript"/>
          </w:rPr>
          <w:t>17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976C1A">
        <w:rPr>
          <w:rFonts w:asciiTheme="minorBidi" w:hAnsiTheme="minorBidi"/>
          <w:sz w:val="24"/>
          <w:szCs w:val="24"/>
        </w:rPr>
        <w:t xml:space="preserve"> (</w:t>
      </w:r>
      <w:r w:rsidR="000817DC">
        <w:rPr>
          <w:rFonts w:asciiTheme="minorBidi" w:hAnsiTheme="minorBidi"/>
          <w:sz w:val="24"/>
          <w:szCs w:val="24"/>
        </w:rPr>
        <w:t xml:space="preserve">a </w:t>
      </w:r>
      <w:r w:rsidR="000817DC" w:rsidRPr="000817DC">
        <w:rPr>
          <w:rFonts w:asciiTheme="minorBidi" w:hAnsiTheme="minorBidi"/>
          <w:sz w:val="24"/>
          <w:szCs w:val="24"/>
        </w:rPr>
        <w:t xml:space="preserve">regulated </w:t>
      </w:r>
      <w:r w:rsidR="00976C1A">
        <w:rPr>
          <w:rFonts w:asciiTheme="minorBidi" w:hAnsiTheme="minorBidi"/>
          <w:sz w:val="24"/>
          <w:szCs w:val="24"/>
        </w:rPr>
        <w:t xml:space="preserve">cell </w:t>
      </w:r>
      <w:r w:rsidR="000817DC" w:rsidRPr="000817DC">
        <w:rPr>
          <w:rFonts w:asciiTheme="minorBidi" w:hAnsiTheme="minorBidi"/>
          <w:sz w:val="24"/>
          <w:szCs w:val="24"/>
        </w:rPr>
        <w:t xml:space="preserve">mechanism </w:t>
      </w:r>
      <w:r w:rsidR="000817DC">
        <w:rPr>
          <w:rFonts w:asciiTheme="minorBidi" w:hAnsiTheme="minorBidi"/>
          <w:sz w:val="24"/>
          <w:szCs w:val="24"/>
        </w:rPr>
        <w:t xml:space="preserve">for removal of </w:t>
      </w:r>
      <w:r w:rsidR="000817DC" w:rsidRPr="000817DC">
        <w:rPr>
          <w:rFonts w:asciiTheme="minorBidi" w:hAnsiTheme="minorBidi"/>
          <w:sz w:val="24"/>
          <w:szCs w:val="24"/>
        </w:rPr>
        <w:t>unnecessary components</w:t>
      </w:r>
      <w:r w:rsidR="00976C1A">
        <w:rPr>
          <w:rFonts w:asciiTheme="minorBidi" w:hAnsiTheme="minorBidi"/>
          <w:sz w:val="24"/>
          <w:szCs w:val="24"/>
        </w:rPr>
        <w:t>, and a known chemotherapy resistance mechanism)</w:t>
      </w:r>
      <w:r w:rsidR="000817DC">
        <w:rPr>
          <w:rFonts w:asciiTheme="minorBidi" w:hAnsiTheme="minorBidi"/>
          <w:sz w:val="24"/>
          <w:szCs w:val="24"/>
        </w:rPr>
        <w:t xml:space="preserve">. </w:t>
      </w:r>
      <w:r w:rsidR="00C53EB8">
        <w:rPr>
          <w:rFonts w:asciiTheme="minorBidi" w:hAnsiTheme="minorBidi"/>
          <w:sz w:val="24"/>
          <w:szCs w:val="24"/>
        </w:rPr>
        <w:t>Pantoprazole</w:t>
      </w:r>
      <w:r w:rsidR="00BC218F">
        <w:rPr>
          <w:rFonts w:asciiTheme="minorBidi" w:hAnsiTheme="minorBidi"/>
          <w:sz w:val="24"/>
          <w:szCs w:val="24"/>
        </w:rPr>
        <w:t xml:space="preserve"> specifically,</w:t>
      </w:r>
      <w:r w:rsidR="00C53EB8">
        <w:rPr>
          <w:rFonts w:asciiTheme="minorBidi" w:hAnsiTheme="minorBidi"/>
          <w:sz w:val="24"/>
          <w:szCs w:val="24"/>
        </w:rPr>
        <w:t xml:space="preserve"> has been suggested to enhance docetaxel activity against human </w:t>
      </w:r>
      <w:r w:rsidR="00976C1A">
        <w:rPr>
          <w:rFonts w:asciiTheme="minorBidi" w:hAnsiTheme="minorBidi"/>
          <w:sz w:val="24"/>
          <w:szCs w:val="24"/>
        </w:rPr>
        <w:t>PCa</w:t>
      </w:r>
      <w:r w:rsidR="00C53EB8">
        <w:rPr>
          <w:rFonts w:asciiTheme="minorBidi" w:hAnsiTheme="minorBidi"/>
          <w:sz w:val="24"/>
          <w:szCs w:val="24"/>
        </w:rPr>
        <w:t xml:space="preserve"> cells, in both in-vitro</w:t>
      </w:r>
      <w:hyperlink w:anchor="_ENREF_18" w:tooltip="Tan, 2015 #5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PEVuZE5vdGU+PENpdGU+PEF1dGhvcj5UYW48L0F1dGhvcj48WWVhcj4yMDE1PC9ZZWFyPjxSZWNO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PEVuZE5vdGU+PENpdGU+PEF1dGhvcj5UYW48L0F1dGhvcj48WWVhcj4yMDE1PC9ZZWFyPjxSZWNO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6F2C7F">
          <w:rPr>
            <w:rFonts w:asciiTheme="minorBidi" w:hAnsiTheme="minorBidi"/>
            <w:noProof/>
            <w:sz w:val="24"/>
            <w:szCs w:val="24"/>
            <w:vertAlign w:val="superscript"/>
          </w:rPr>
          <w:t>18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C53EB8">
        <w:rPr>
          <w:rFonts w:asciiTheme="minorBidi" w:hAnsiTheme="minorBidi"/>
          <w:sz w:val="24"/>
          <w:szCs w:val="24"/>
        </w:rPr>
        <w:t xml:space="preserve"> and in-vivo</w:t>
      </w:r>
      <w:hyperlink w:anchor="_ENREF_19" w:tooltip="Hansen, 2019 #3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PEVuZE5vdGU+PENpdGU+PEF1dGhvcj5IYW5zZW48L0F1dGhvcj48WWVhcj4yMDE5PC9ZZWFyPjxS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PEVuZE5vdGU+PENpdGU+PEF1dGhvcj5IYW5zZW48L0F1dGhvcj48WWVhcj4yMDE5PC9ZZWFyPjxS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6F2C7F">
          <w:rPr>
            <w:rFonts w:asciiTheme="minorBidi" w:hAnsiTheme="minorBidi"/>
            <w:noProof/>
            <w:sz w:val="24"/>
            <w:szCs w:val="24"/>
            <w:vertAlign w:val="superscript"/>
          </w:rPr>
          <w:t>19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C53EB8">
        <w:rPr>
          <w:rFonts w:asciiTheme="minorBidi" w:hAnsiTheme="minorBidi"/>
          <w:sz w:val="24"/>
          <w:szCs w:val="24"/>
        </w:rPr>
        <w:t xml:space="preserve"> settings, by </w:t>
      </w:r>
      <w:r w:rsidR="0067725C">
        <w:rPr>
          <w:rFonts w:asciiTheme="minorBidi" w:hAnsiTheme="minorBidi"/>
          <w:sz w:val="24"/>
          <w:szCs w:val="24"/>
        </w:rPr>
        <w:t>limiting</w:t>
      </w:r>
      <w:r w:rsidR="00C53EB8">
        <w:rPr>
          <w:rFonts w:asciiTheme="minorBidi" w:hAnsiTheme="minorBidi"/>
          <w:sz w:val="24"/>
          <w:szCs w:val="24"/>
        </w:rPr>
        <w:t xml:space="preserve"> autophagy.</w:t>
      </w:r>
    </w:p>
    <w:p w14:paraId="0B2B8EC1" w14:textId="2CC53A1E" w:rsidR="0067725C" w:rsidRDefault="0071035D" w:rsidP="00211324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9C59F5">
        <w:rPr>
          <w:rFonts w:asciiTheme="minorBidi" w:hAnsiTheme="minorBidi"/>
          <w:sz w:val="24"/>
          <w:szCs w:val="24"/>
        </w:rPr>
        <w:t>These findings led us</w:t>
      </w:r>
      <w:r>
        <w:rPr>
          <w:rFonts w:asciiTheme="minorBidi" w:hAnsiTheme="minorBidi"/>
          <w:sz w:val="24"/>
          <w:szCs w:val="24"/>
        </w:rPr>
        <w:t xml:space="preserve"> to investigate the</w:t>
      </w:r>
      <w:r w:rsidR="0067725C">
        <w:rPr>
          <w:rFonts w:asciiTheme="minorBidi" w:hAnsiTheme="minorBidi"/>
          <w:sz w:val="24"/>
          <w:szCs w:val="24"/>
        </w:rPr>
        <w:t xml:space="preserve"> effect of PPIs</w:t>
      </w:r>
      <w:r w:rsidR="00482EB0">
        <w:rPr>
          <w:rFonts w:asciiTheme="minorBidi" w:hAnsiTheme="minorBidi"/>
          <w:sz w:val="24"/>
          <w:szCs w:val="24"/>
        </w:rPr>
        <w:t>,</w:t>
      </w:r>
      <w:r w:rsidR="0067725C">
        <w:rPr>
          <w:rFonts w:asciiTheme="minorBidi" w:hAnsiTheme="minorBidi"/>
          <w:sz w:val="24"/>
          <w:szCs w:val="24"/>
        </w:rPr>
        <w:t xml:space="preserve"> and specifically the effect of </w:t>
      </w:r>
      <w:r w:rsidR="00FD68C2">
        <w:rPr>
          <w:rFonts w:asciiTheme="minorBidi" w:hAnsiTheme="minorBidi"/>
          <w:sz w:val="24"/>
          <w:szCs w:val="24"/>
        </w:rPr>
        <w:t>p</w:t>
      </w:r>
      <w:r w:rsidR="0067725C">
        <w:rPr>
          <w:rFonts w:asciiTheme="minorBidi" w:hAnsiTheme="minorBidi"/>
          <w:sz w:val="24"/>
          <w:szCs w:val="24"/>
        </w:rPr>
        <w:t>antoprazole on PCa-specific death</w:t>
      </w:r>
      <w:r w:rsidR="00976C1A">
        <w:rPr>
          <w:rFonts w:asciiTheme="minorBidi" w:hAnsiTheme="minorBidi"/>
          <w:sz w:val="24"/>
          <w:szCs w:val="24"/>
        </w:rPr>
        <w:t xml:space="preserve"> and other PCa-associated outcomes</w:t>
      </w:r>
      <w:r w:rsidR="009E3479">
        <w:rPr>
          <w:rFonts w:asciiTheme="minorBidi" w:hAnsiTheme="minorBidi"/>
          <w:sz w:val="24"/>
          <w:szCs w:val="24"/>
        </w:rPr>
        <w:t>, in a population-</w:t>
      </w:r>
      <w:r w:rsidR="00BC218F">
        <w:rPr>
          <w:rFonts w:asciiTheme="minorBidi" w:hAnsiTheme="minorBidi"/>
          <w:sz w:val="24"/>
          <w:szCs w:val="24"/>
        </w:rPr>
        <w:t xml:space="preserve">level </w:t>
      </w:r>
      <w:r w:rsidR="009E3479">
        <w:rPr>
          <w:rFonts w:asciiTheme="minorBidi" w:hAnsiTheme="minorBidi"/>
          <w:sz w:val="24"/>
          <w:szCs w:val="24"/>
        </w:rPr>
        <w:t xml:space="preserve">based study. </w:t>
      </w:r>
      <w:r w:rsidR="00DF5510">
        <w:rPr>
          <w:rFonts w:asciiTheme="minorBidi" w:hAnsiTheme="minorBidi"/>
          <w:sz w:val="24"/>
          <w:szCs w:val="24"/>
        </w:rPr>
        <w:t>In addition to</w:t>
      </w:r>
      <w:r w:rsidR="00BC218F">
        <w:rPr>
          <w:rFonts w:asciiTheme="minorBidi" w:hAnsiTheme="minorBidi"/>
          <w:sz w:val="24"/>
          <w:szCs w:val="24"/>
        </w:rPr>
        <w:t xml:space="preserve"> basic demographic data, w</w:t>
      </w:r>
      <w:r w:rsidR="009E3479">
        <w:rPr>
          <w:rFonts w:asciiTheme="minorBidi" w:hAnsiTheme="minorBidi"/>
          <w:sz w:val="24"/>
          <w:szCs w:val="24"/>
        </w:rPr>
        <w:t xml:space="preserve">e </w:t>
      </w:r>
      <w:r w:rsidR="00BC218F">
        <w:rPr>
          <w:rFonts w:asciiTheme="minorBidi" w:hAnsiTheme="minorBidi"/>
          <w:sz w:val="24"/>
          <w:szCs w:val="24"/>
        </w:rPr>
        <w:t xml:space="preserve">also </w:t>
      </w:r>
      <w:r w:rsidR="00DF5510">
        <w:rPr>
          <w:rFonts w:asciiTheme="minorBidi" w:hAnsiTheme="minorBidi"/>
          <w:sz w:val="24"/>
          <w:szCs w:val="24"/>
        </w:rPr>
        <w:t>included</w:t>
      </w:r>
      <w:r w:rsidR="009E3479">
        <w:rPr>
          <w:rFonts w:asciiTheme="minorBidi" w:hAnsiTheme="minorBidi"/>
          <w:sz w:val="24"/>
          <w:szCs w:val="24"/>
        </w:rPr>
        <w:t xml:space="preserve"> other medications</w:t>
      </w:r>
      <w:r w:rsidR="00DF5510">
        <w:rPr>
          <w:rFonts w:asciiTheme="minorBidi" w:hAnsiTheme="minorBidi"/>
          <w:sz w:val="24"/>
          <w:szCs w:val="24"/>
        </w:rPr>
        <w:t xml:space="preserve"> with a putative effect on PCa</w:t>
      </w:r>
      <w:r w:rsidR="009E3479">
        <w:rPr>
          <w:rFonts w:asciiTheme="minorBidi" w:hAnsiTheme="minorBidi"/>
          <w:sz w:val="24"/>
          <w:szCs w:val="24"/>
        </w:rPr>
        <w:t>.</w:t>
      </w:r>
      <w:r w:rsidR="00976C1A">
        <w:rPr>
          <w:rFonts w:asciiTheme="minorBidi" w:hAnsiTheme="minorBidi"/>
          <w:sz w:val="24"/>
          <w:szCs w:val="24"/>
        </w:rPr>
        <w:t xml:space="preserve"> </w:t>
      </w:r>
      <w:r w:rsidR="00DF5510">
        <w:rPr>
          <w:rFonts w:asciiTheme="minorBidi" w:hAnsiTheme="minorBidi"/>
          <w:sz w:val="24"/>
          <w:szCs w:val="24"/>
        </w:rPr>
        <w:t>We hypothesized</w:t>
      </w:r>
      <w:r w:rsidR="00976C1A">
        <w:rPr>
          <w:rFonts w:asciiTheme="minorBidi" w:hAnsiTheme="minorBidi"/>
          <w:sz w:val="24"/>
          <w:szCs w:val="24"/>
        </w:rPr>
        <w:t xml:space="preserve"> that </w:t>
      </w:r>
      <w:r w:rsidR="00FD68C2">
        <w:rPr>
          <w:rFonts w:asciiTheme="minorBidi" w:hAnsiTheme="minorBidi"/>
          <w:sz w:val="24"/>
          <w:szCs w:val="24"/>
        </w:rPr>
        <w:t>p</w:t>
      </w:r>
      <w:r w:rsidR="00976C1A">
        <w:rPr>
          <w:rFonts w:asciiTheme="minorBidi" w:hAnsiTheme="minorBidi"/>
          <w:sz w:val="24"/>
          <w:szCs w:val="24"/>
        </w:rPr>
        <w:t>antoprazole and perhaps other PPIs</w:t>
      </w:r>
      <w:r w:rsidR="00DF5510">
        <w:rPr>
          <w:rFonts w:asciiTheme="minorBidi" w:hAnsiTheme="minorBidi"/>
          <w:sz w:val="24"/>
          <w:szCs w:val="24"/>
        </w:rPr>
        <w:t>,</w:t>
      </w:r>
      <w:r w:rsidR="00976C1A">
        <w:rPr>
          <w:rFonts w:asciiTheme="minorBidi" w:hAnsiTheme="minorBidi"/>
          <w:sz w:val="24"/>
          <w:szCs w:val="24"/>
        </w:rPr>
        <w:t xml:space="preserve"> </w:t>
      </w:r>
      <w:r w:rsidR="009E3479">
        <w:rPr>
          <w:rFonts w:asciiTheme="minorBidi" w:hAnsiTheme="minorBidi"/>
          <w:sz w:val="24"/>
          <w:szCs w:val="24"/>
        </w:rPr>
        <w:t>would decrease</w:t>
      </w:r>
      <w:r w:rsidR="00976C1A">
        <w:rPr>
          <w:rFonts w:asciiTheme="minorBidi" w:hAnsiTheme="minorBidi"/>
          <w:sz w:val="24"/>
          <w:szCs w:val="24"/>
        </w:rPr>
        <w:t xml:space="preserve"> the rate of PCa-specific death </w:t>
      </w:r>
      <w:r w:rsidR="009E3479">
        <w:rPr>
          <w:rFonts w:asciiTheme="minorBidi" w:hAnsiTheme="minorBidi"/>
          <w:sz w:val="24"/>
          <w:szCs w:val="24"/>
        </w:rPr>
        <w:t>over time.</w:t>
      </w:r>
    </w:p>
    <w:p w14:paraId="21103C1C" w14:textId="77777777" w:rsidR="0071035D" w:rsidRPr="00221C6C" w:rsidRDefault="0071035D" w:rsidP="00211324">
      <w:pPr>
        <w:spacing w:line="480" w:lineRule="auto"/>
        <w:rPr>
          <w:rFonts w:asciiTheme="minorBidi" w:hAnsiTheme="minorBidi"/>
          <w:sz w:val="24"/>
          <w:szCs w:val="24"/>
        </w:rPr>
      </w:pPr>
    </w:p>
    <w:p w14:paraId="06DEC848" w14:textId="77777777" w:rsidR="00FF75DB" w:rsidRPr="004D674C" w:rsidRDefault="00FF75DB">
      <w:pPr>
        <w:rPr>
          <w:rFonts w:asciiTheme="minorBidi" w:hAnsiTheme="minorBidi"/>
          <w:b/>
          <w:bCs/>
          <w:sz w:val="24"/>
          <w:szCs w:val="24"/>
        </w:rPr>
      </w:pPr>
      <w:r w:rsidRPr="004D674C">
        <w:rPr>
          <w:rFonts w:asciiTheme="minorBidi" w:hAnsiTheme="minorBidi"/>
          <w:b/>
          <w:bCs/>
          <w:sz w:val="24"/>
          <w:szCs w:val="24"/>
        </w:rPr>
        <w:t>Methods</w:t>
      </w:r>
    </w:p>
    <w:p w14:paraId="2BB617EC" w14:textId="32AA6C21" w:rsidR="008E422F" w:rsidRDefault="004D674C" w:rsidP="00D10FE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</w:t>
      </w:r>
      <w:r w:rsidR="00D10FE1">
        <w:rPr>
          <w:rFonts w:ascii="Arial" w:hAnsi="Arial" w:cs="Arial"/>
          <w:sz w:val="24"/>
          <w:szCs w:val="24"/>
        </w:rPr>
        <w:t xml:space="preserve">This study was approved by </w:t>
      </w:r>
      <w:r>
        <w:rPr>
          <w:rFonts w:ascii="Arial" w:hAnsi="Arial" w:cs="Arial"/>
          <w:sz w:val="24"/>
          <w:szCs w:val="24"/>
        </w:rPr>
        <w:t>the</w:t>
      </w:r>
      <w:r w:rsidR="009E3479">
        <w:rPr>
          <w:rFonts w:ascii="Arial" w:hAnsi="Arial" w:cs="Arial"/>
          <w:sz w:val="24"/>
          <w:szCs w:val="24"/>
        </w:rPr>
        <w:t xml:space="preserve"> ethics board committee of the</w:t>
      </w:r>
      <w:r>
        <w:rPr>
          <w:rFonts w:ascii="Arial" w:hAnsi="Arial" w:cs="Arial"/>
          <w:sz w:val="24"/>
          <w:szCs w:val="24"/>
        </w:rPr>
        <w:t xml:space="preserve"> University of Toronto</w:t>
      </w:r>
      <w:r w:rsidR="009E3479">
        <w:rPr>
          <w:rFonts w:ascii="Arial" w:hAnsi="Arial" w:cs="Arial"/>
          <w:sz w:val="24"/>
          <w:szCs w:val="24"/>
        </w:rPr>
        <w:t xml:space="preserve"> and University Heath Network</w:t>
      </w:r>
      <w:r w:rsidR="00D10FE1">
        <w:rPr>
          <w:rFonts w:ascii="Arial" w:hAnsi="Arial" w:cs="Arial"/>
          <w:sz w:val="24"/>
          <w:szCs w:val="24"/>
        </w:rPr>
        <w:t>. The</w:t>
      </w:r>
      <w:r w:rsidR="00D10FE1" w:rsidRPr="00501EF9">
        <w:rPr>
          <w:rFonts w:ascii="Arial" w:hAnsi="Arial" w:cs="Arial"/>
          <w:sz w:val="24"/>
          <w:szCs w:val="24"/>
        </w:rPr>
        <w:t xml:space="preserve"> study was </w:t>
      </w:r>
      <w:r w:rsidR="00153A15">
        <w:rPr>
          <w:rFonts w:ascii="Arial" w:hAnsi="Arial" w:cs="Arial"/>
          <w:sz w:val="24"/>
          <w:szCs w:val="24"/>
        </w:rPr>
        <w:t>reported</w:t>
      </w:r>
      <w:r w:rsidR="00D10FE1" w:rsidRPr="00501EF9">
        <w:rPr>
          <w:rFonts w:ascii="Arial" w:hAnsi="Arial" w:cs="Arial"/>
          <w:sz w:val="24"/>
          <w:szCs w:val="24"/>
        </w:rPr>
        <w:t xml:space="preserve"> according to Strengthening the Reporting of Observational Studies in Epidemiology</w:t>
      </w:r>
      <w:r w:rsidR="009E3479">
        <w:rPr>
          <w:rFonts w:ascii="Arial" w:hAnsi="Arial" w:cs="Arial"/>
          <w:sz w:val="24"/>
          <w:szCs w:val="24"/>
        </w:rPr>
        <w:t xml:space="preserve"> guidelines</w:t>
      </w:r>
      <w:hyperlink w:anchor="_ENREF_20" w:tooltip="von Elm, 2007 #34" w:history="1">
        <w:r w:rsidR="00F53930">
          <w:rPr>
            <w:rFonts w:ascii="Arial" w:hAnsi="Arial" w:cs="Arial"/>
            <w:sz w:val="24"/>
            <w:szCs w:val="24"/>
          </w:rPr>
          <w:fldChar w:fldCharType="begin"/>
        </w:r>
        <w:r w:rsidR="00F53930">
          <w:rPr>
            <w:rFonts w:ascii="Arial" w:hAnsi="Arial" w:cs="Arial"/>
            <w:sz w:val="24"/>
            <w:szCs w:val="24"/>
          </w:rPr>
          <w:instrText xml:space="preserve"> ADDIN EN.CITE &lt;EndNote&gt;&lt;Cite&gt;&lt;Author&gt;von Elm&lt;/Author&gt;&lt;Year&gt;2007&lt;/Year&gt;&lt;RecNum&gt;34&lt;/RecNum&gt;&lt;DisplayText&gt;&lt;style face="superscript"&gt;20&lt;/style&gt;&lt;/DisplayText&gt;&lt;record&gt;&lt;rec-number&gt;34&lt;/rec-number&gt;&lt;foreign-keys&gt;&lt;key app="EN" db-id="ft9tfefwozad5ee2s5evtdtwffza92avvvvw"&gt;34&lt;/key&gt;&lt;/foreign-keys&gt;&lt;ref-type name="Journal Article"&gt;17&lt;/ref-type&gt;&lt;contributors&gt;&lt;authors&gt;&lt;author&gt;von Elm, E.&lt;/author&gt;&lt;author&gt;Altman, D. G.&lt;/author&gt;&lt;author&gt;Egger, M.&lt;/author&gt;&lt;author&gt;Pocock, S. J.&lt;/author&gt;&lt;author&gt;Gotzsche, P. C.&lt;/author&gt;&lt;author&gt;Vandenbroucke, J. P.&lt;/author&gt;&lt;/authors&gt;&lt;/contributors&gt;&lt;auth-address&gt;Institute of Social and Preventive Medicine, University of Bern, Bern, Switzerland. strobe@ispm.unibe.ch&lt;/auth-address&gt;&lt;titles&gt;&lt;title&gt;The Strengthening the Reporting of Observational Studies in Epidemiology (STROBE) statement: guidelines for reporting observational studies&lt;/title&gt;&lt;secondary-title&gt;Ann Intern Med&lt;/secondary-title&gt;&lt;alt-title&gt;Annals of internal medicine&lt;/alt-title&gt;&lt;/titles&gt;&lt;periodical&gt;&lt;full-title&gt;Ann Intern Med&lt;/full-title&gt;&lt;abbr-1&gt;Annals of internal medicine&lt;/abbr-1&gt;&lt;/periodical&gt;&lt;alt-periodical&gt;&lt;full-title&gt;Ann Intern Med&lt;/full-title&gt;&lt;abbr-1&gt;Annals of internal medicine&lt;/abbr-1&gt;&lt;/alt-periodical&gt;&lt;pages&gt;573-7&lt;/pages&gt;&lt;volume&gt;147&lt;/volume&gt;&lt;number&gt;8&lt;/number&gt;&lt;edition&gt;2007/10/17&lt;/edition&gt;&lt;keywords&gt;&lt;keyword&gt;Case-Control Studies&lt;/keyword&gt;&lt;keyword&gt;Cohort Studies&lt;/keyword&gt;&lt;keyword&gt;Cross-Sectional Studies&lt;/keyword&gt;&lt;keyword&gt;*Epidemiologic Research Design&lt;/keyword&gt;&lt;keyword&gt;*Observation/methods&lt;/keyword&gt;&lt;keyword&gt;Publishing/*standards&lt;/keyword&gt;&lt;/keywords&gt;&lt;dates&gt;&lt;year&gt;2007&lt;/year&gt;&lt;pub-dates&gt;&lt;date&gt;Oct 16&lt;/date&gt;&lt;/pub-dates&gt;&lt;/dates&gt;&lt;isbn&gt;0003-4819&lt;/isbn&gt;&lt;accession-num&gt;17938396&lt;/accession-num&gt;&lt;urls&gt;&lt;/urls&gt;&lt;electronic-resource-num&gt;10.7326/0003-4819-147-8-200710160-00010&lt;/electronic-resource-num&gt;&lt;remote-database-provider&gt;Nlm&lt;/remote-database-provider&gt;&lt;language&gt;eng&lt;/language&gt;&lt;/record&gt;&lt;/Cite&gt;&lt;/EndNote&gt;</w:instrText>
        </w:r>
        <w:r w:rsidR="00F53930">
          <w:rPr>
            <w:rFonts w:ascii="Arial" w:hAnsi="Arial" w:cs="Arial"/>
            <w:sz w:val="24"/>
            <w:szCs w:val="24"/>
          </w:rPr>
          <w:fldChar w:fldCharType="separate"/>
        </w:r>
        <w:r w:rsidR="00F53930" w:rsidRPr="009E3479">
          <w:rPr>
            <w:rFonts w:ascii="Arial" w:hAnsi="Arial" w:cs="Arial"/>
            <w:noProof/>
            <w:sz w:val="24"/>
            <w:szCs w:val="24"/>
            <w:vertAlign w:val="superscript"/>
          </w:rPr>
          <w:t>20</w:t>
        </w:r>
        <w:r w:rsidR="00F53930">
          <w:rPr>
            <w:rFonts w:ascii="Arial" w:hAnsi="Arial" w:cs="Arial"/>
            <w:sz w:val="24"/>
            <w:szCs w:val="24"/>
          </w:rPr>
          <w:fldChar w:fldCharType="end"/>
        </w:r>
      </w:hyperlink>
      <w:r w:rsidR="00D10FE1">
        <w:rPr>
          <w:rFonts w:ascii="Arial" w:hAnsi="Arial" w:cs="Arial"/>
          <w:sz w:val="24"/>
          <w:szCs w:val="24"/>
        </w:rPr>
        <w:t>,</w:t>
      </w:r>
      <w:r w:rsidR="00D10FE1" w:rsidRPr="00501EF9">
        <w:rPr>
          <w:rFonts w:ascii="Arial" w:hAnsi="Arial" w:cs="Arial"/>
          <w:sz w:val="24"/>
          <w:szCs w:val="24"/>
        </w:rPr>
        <w:t xml:space="preserve"> and Reporting of Studies Conducted Using Observational Routinely-Collected Health Data </w:t>
      </w:r>
      <w:r w:rsidR="009E3479">
        <w:rPr>
          <w:rFonts w:ascii="Arial" w:hAnsi="Arial" w:cs="Arial"/>
          <w:sz w:val="24"/>
          <w:szCs w:val="24"/>
        </w:rPr>
        <w:t>statement</w:t>
      </w:r>
      <w:hyperlink w:anchor="_ENREF_21" w:tooltip="Benchimol, 2015 #35" w:history="1">
        <w:r w:rsidR="00F53930">
          <w:rPr>
            <w:rFonts w:ascii="Arial" w:hAnsi="Arial" w:cs="Arial"/>
            <w:sz w:val="24"/>
            <w:szCs w:val="24"/>
          </w:rPr>
          <w:fldChar w:fldCharType="begin">
            <w:fldData xml:space="preserve">PEVuZE5vdGU+PENpdGU+PEF1dGhvcj5CZW5jaGltb2w8L0F1dGhvcj48WWVhcj4yMDE1PC9ZZWFy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</w:fldData>
          </w:fldChar>
        </w:r>
        <w:r w:rsidR="00F53930">
          <w:rPr>
            <w:rFonts w:ascii="Arial" w:hAnsi="Arial" w:cs="Arial"/>
            <w:sz w:val="24"/>
            <w:szCs w:val="24"/>
          </w:rPr>
          <w:instrText xml:space="preserve"> ADDIN EN.CITE </w:instrText>
        </w:r>
        <w:r w:rsidR="00F53930">
          <w:rPr>
            <w:rFonts w:ascii="Arial" w:hAnsi="Arial" w:cs="Arial"/>
            <w:sz w:val="24"/>
            <w:szCs w:val="24"/>
          </w:rPr>
          <w:fldChar w:fldCharType="begin">
            <w:fldData xml:space="preserve">PEVuZE5vdGU+PENpdGU+PEF1dGhvcj5CZW5jaGltb2w8L0F1dGhvcj48WWVhcj4yMDE1PC9ZZWFy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</w:fldData>
          </w:fldChar>
        </w:r>
        <w:r w:rsidR="00F53930">
          <w:rPr>
            <w:rFonts w:ascii="Arial" w:hAnsi="Arial" w:cs="Arial"/>
            <w:sz w:val="24"/>
            <w:szCs w:val="24"/>
          </w:rPr>
          <w:instrText xml:space="preserve"> ADDIN EN.CITE.DATA </w:instrText>
        </w:r>
        <w:r w:rsidR="00F53930">
          <w:rPr>
            <w:rFonts w:ascii="Arial" w:hAnsi="Arial" w:cs="Arial"/>
            <w:sz w:val="24"/>
            <w:szCs w:val="24"/>
          </w:rPr>
        </w:r>
        <w:r w:rsidR="00F53930">
          <w:rPr>
            <w:rFonts w:ascii="Arial" w:hAnsi="Arial" w:cs="Arial"/>
            <w:sz w:val="24"/>
            <w:szCs w:val="24"/>
          </w:rPr>
          <w:fldChar w:fldCharType="end"/>
        </w:r>
        <w:r w:rsidR="00F53930">
          <w:rPr>
            <w:rFonts w:ascii="Arial" w:hAnsi="Arial" w:cs="Arial"/>
            <w:sz w:val="24"/>
            <w:szCs w:val="24"/>
          </w:rPr>
        </w:r>
        <w:r w:rsidR="00F53930">
          <w:rPr>
            <w:rFonts w:ascii="Arial" w:hAnsi="Arial" w:cs="Arial"/>
            <w:sz w:val="24"/>
            <w:szCs w:val="24"/>
          </w:rPr>
          <w:fldChar w:fldCharType="separate"/>
        </w:r>
        <w:r w:rsidR="00F53930" w:rsidRPr="009E3479">
          <w:rPr>
            <w:rFonts w:ascii="Arial" w:hAnsi="Arial" w:cs="Arial"/>
            <w:noProof/>
            <w:sz w:val="24"/>
            <w:szCs w:val="24"/>
            <w:vertAlign w:val="superscript"/>
          </w:rPr>
          <w:t>21</w:t>
        </w:r>
        <w:r w:rsidR="00F53930">
          <w:rPr>
            <w:rFonts w:ascii="Arial" w:hAnsi="Arial" w:cs="Arial"/>
            <w:sz w:val="24"/>
            <w:szCs w:val="24"/>
          </w:rPr>
          <w:fldChar w:fldCharType="end"/>
        </w:r>
      </w:hyperlink>
      <w:r w:rsidR="009E3479">
        <w:rPr>
          <w:rFonts w:ascii="Arial" w:hAnsi="Arial" w:cs="Arial"/>
          <w:sz w:val="24"/>
          <w:szCs w:val="24"/>
        </w:rPr>
        <w:t>.</w:t>
      </w:r>
      <w:r w:rsidR="00D10FE1">
        <w:rPr>
          <w:rFonts w:ascii="Arial" w:hAnsi="Arial" w:cs="Arial"/>
          <w:sz w:val="24"/>
          <w:szCs w:val="24"/>
        </w:rPr>
        <w:t xml:space="preserve"> </w:t>
      </w:r>
      <w:r w:rsidR="009934BB">
        <w:rPr>
          <w:rFonts w:ascii="Arial" w:hAnsi="Arial" w:cs="Arial"/>
          <w:sz w:val="24"/>
          <w:szCs w:val="24"/>
        </w:rPr>
        <w:t>Administrative d</w:t>
      </w:r>
      <w:r w:rsidR="009E3479">
        <w:rPr>
          <w:rFonts w:ascii="Arial" w:hAnsi="Arial" w:cs="Arial"/>
          <w:sz w:val="24"/>
          <w:szCs w:val="24"/>
        </w:rPr>
        <w:t xml:space="preserve">ata housed at the </w:t>
      </w:r>
      <w:r w:rsidR="009E3479">
        <w:rPr>
          <w:rFonts w:asciiTheme="minorBidi" w:hAnsiTheme="minorBidi"/>
          <w:sz w:val="24"/>
          <w:szCs w:val="24"/>
        </w:rPr>
        <w:t xml:space="preserve">Institute for Clinical and Evaluative Sciences (ICES) was used to perform a </w:t>
      </w:r>
      <w:r w:rsidR="008E422F">
        <w:rPr>
          <w:rFonts w:ascii="Arial" w:hAnsi="Arial" w:cs="Arial"/>
          <w:sz w:val="24"/>
          <w:szCs w:val="24"/>
        </w:rPr>
        <w:t xml:space="preserve">retrospective population-based cohort </w:t>
      </w:r>
      <w:r w:rsidR="00EC10D2">
        <w:rPr>
          <w:rFonts w:ascii="Arial" w:hAnsi="Arial" w:cs="Arial"/>
          <w:sz w:val="24"/>
          <w:szCs w:val="24"/>
        </w:rPr>
        <w:t>study</w:t>
      </w:r>
      <w:r w:rsidR="009934BB">
        <w:rPr>
          <w:rFonts w:ascii="Arial" w:hAnsi="Arial" w:cs="Arial"/>
          <w:sz w:val="24"/>
          <w:szCs w:val="24"/>
        </w:rPr>
        <w:t xml:space="preserve">. </w:t>
      </w:r>
      <w:r w:rsidR="008E422F">
        <w:rPr>
          <w:rFonts w:ascii="Arial" w:hAnsi="Arial" w:cs="Arial"/>
          <w:sz w:val="24"/>
          <w:szCs w:val="24"/>
        </w:rPr>
        <w:t xml:space="preserve">In </w:t>
      </w:r>
      <w:r w:rsidR="009934BB">
        <w:rPr>
          <w:rFonts w:ascii="Arial" w:hAnsi="Arial" w:cs="Arial"/>
          <w:sz w:val="24"/>
          <w:szCs w:val="24"/>
        </w:rPr>
        <w:t xml:space="preserve">the province of </w:t>
      </w:r>
      <w:r w:rsidR="008E422F">
        <w:rPr>
          <w:rFonts w:ascii="Arial" w:hAnsi="Arial" w:cs="Arial"/>
          <w:sz w:val="24"/>
          <w:szCs w:val="24"/>
        </w:rPr>
        <w:t xml:space="preserve">Ontario, </w:t>
      </w:r>
      <w:r w:rsidR="00644F1E">
        <w:rPr>
          <w:rFonts w:ascii="Arial" w:hAnsi="Arial" w:cs="Arial"/>
          <w:sz w:val="24"/>
          <w:szCs w:val="24"/>
        </w:rPr>
        <w:t>a</w:t>
      </w:r>
      <w:r w:rsidR="009934BB">
        <w:rPr>
          <w:rFonts w:ascii="Arial" w:hAnsi="Arial" w:cs="Arial"/>
          <w:sz w:val="24"/>
          <w:szCs w:val="24"/>
        </w:rPr>
        <w:t xml:space="preserve"> sing</w:t>
      </w:r>
      <w:r w:rsidR="00644F1E">
        <w:rPr>
          <w:rFonts w:ascii="Arial" w:hAnsi="Arial" w:cs="Arial"/>
          <w:sz w:val="24"/>
          <w:szCs w:val="24"/>
        </w:rPr>
        <w:t>l</w:t>
      </w:r>
      <w:r w:rsidR="009934BB">
        <w:rPr>
          <w:rFonts w:ascii="Arial" w:hAnsi="Arial" w:cs="Arial"/>
          <w:sz w:val="24"/>
          <w:szCs w:val="24"/>
        </w:rPr>
        <w:t>e government-</w:t>
      </w:r>
      <w:r w:rsidR="00644F1E">
        <w:rPr>
          <w:rFonts w:ascii="Arial" w:hAnsi="Arial" w:cs="Arial"/>
          <w:sz w:val="24"/>
          <w:szCs w:val="24"/>
        </w:rPr>
        <w:t>funded</w:t>
      </w:r>
      <w:r w:rsidR="009934BB">
        <w:rPr>
          <w:rFonts w:ascii="Arial" w:hAnsi="Arial" w:cs="Arial"/>
          <w:sz w:val="24"/>
          <w:szCs w:val="24"/>
        </w:rPr>
        <w:t xml:space="preserve"> health insurance system, the Ontario Health Insurance Plan (OHIP)</w:t>
      </w:r>
      <w:r w:rsidR="00DF5510">
        <w:rPr>
          <w:rFonts w:ascii="Arial" w:hAnsi="Arial" w:cs="Arial"/>
          <w:sz w:val="24"/>
          <w:szCs w:val="24"/>
        </w:rPr>
        <w:t>,</w:t>
      </w:r>
      <w:r w:rsidR="009934BB">
        <w:rPr>
          <w:rFonts w:ascii="Arial" w:hAnsi="Arial" w:cs="Arial"/>
          <w:sz w:val="24"/>
          <w:szCs w:val="24"/>
        </w:rPr>
        <w:t xml:space="preserve"> is responsible for reimbursement of </w:t>
      </w:r>
      <w:r w:rsidR="008E422F">
        <w:rPr>
          <w:rFonts w:ascii="Arial" w:hAnsi="Arial" w:cs="Arial"/>
          <w:sz w:val="24"/>
          <w:szCs w:val="24"/>
        </w:rPr>
        <w:t>all essential medical care</w:t>
      </w:r>
      <w:r w:rsidR="009934BB">
        <w:rPr>
          <w:rFonts w:ascii="Arial" w:hAnsi="Arial" w:cs="Arial"/>
          <w:sz w:val="24"/>
          <w:szCs w:val="24"/>
        </w:rPr>
        <w:t>.</w:t>
      </w:r>
      <w:r w:rsidR="008E422F">
        <w:rPr>
          <w:rFonts w:ascii="Arial" w:hAnsi="Arial" w:cs="Arial"/>
          <w:sz w:val="24"/>
          <w:szCs w:val="24"/>
        </w:rPr>
        <w:t xml:space="preserve"> </w:t>
      </w:r>
      <w:r w:rsidR="009934BB">
        <w:rPr>
          <w:rFonts w:ascii="Arial" w:hAnsi="Arial" w:cs="Arial"/>
          <w:sz w:val="24"/>
          <w:szCs w:val="24"/>
        </w:rPr>
        <w:t xml:space="preserve">This allows capture of </w:t>
      </w:r>
      <w:r w:rsidR="008E422F">
        <w:rPr>
          <w:rFonts w:ascii="Arial" w:hAnsi="Arial" w:cs="Arial"/>
          <w:sz w:val="24"/>
          <w:szCs w:val="24"/>
        </w:rPr>
        <w:t>the entire adult population</w:t>
      </w:r>
      <w:r w:rsidR="009934BB">
        <w:rPr>
          <w:rFonts w:ascii="Arial" w:hAnsi="Arial" w:cs="Arial"/>
          <w:sz w:val="24"/>
          <w:szCs w:val="24"/>
        </w:rPr>
        <w:t xml:space="preserve"> and acces</w:t>
      </w:r>
      <w:r w:rsidR="00482EB0">
        <w:rPr>
          <w:rFonts w:ascii="Arial" w:hAnsi="Arial" w:cs="Arial"/>
          <w:sz w:val="24"/>
          <w:szCs w:val="24"/>
        </w:rPr>
        <w:t>s to</w:t>
      </w:r>
      <w:r w:rsidR="009934BB">
        <w:rPr>
          <w:rFonts w:ascii="Arial" w:hAnsi="Arial" w:cs="Arial"/>
          <w:sz w:val="24"/>
          <w:szCs w:val="24"/>
        </w:rPr>
        <w:t xml:space="preserve"> their anonymized data</w:t>
      </w:r>
      <w:r w:rsidR="008E422F">
        <w:rPr>
          <w:rFonts w:ascii="Arial" w:hAnsi="Arial" w:cs="Arial"/>
          <w:sz w:val="24"/>
          <w:szCs w:val="24"/>
        </w:rPr>
        <w:t>.</w:t>
      </w:r>
      <w:r w:rsidR="00153A15">
        <w:rPr>
          <w:rFonts w:ascii="Arial" w:hAnsi="Arial" w:cs="Arial"/>
          <w:sz w:val="24"/>
          <w:szCs w:val="24"/>
        </w:rPr>
        <w:t xml:space="preserve"> </w:t>
      </w:r>
      <w:r w:rsidR="00501EF9">
        <w:rPr>
          <w:rFonts w:ascii="Arial" w:hAnsi="Arial" w:cs="Arial"/>
          <w:sz w:val="24"/>
          <w:szCs w:val="24"/>
        </w:rPr>
        <w:t xml:space="preserve"> </w:t>
      </w:r>
      <w:r w:rsidR="009934BB">
        <w:rPr>
          <w:rFonts w:ascii="Arial" w:hAnsi="Arial" w:cs="Arial"/>
          <w:sz w:val="24"/>
          <w:szCs w:val="24"/>
        </w:rPr>
        <w:t xml:space="preserve">Importantly, in </w:t>
      </w:r>
      <w:r w:rsidR="00153A15">
        <w:rPr>
          <w:rFonts w:ascii="Arial" w:hAnsi="Arial" w:cs="Arial"/>
          <w:sz w:val="24"/>
          <w:szCs w:val="24"/>
        </w:rPr>
        <w:t>Ontario</w:t>
      </w:r>
      <w:r w:rsidR="00F619B9">
        <w:rPr>
          <w:rFonts w:ascii="Arial" w:hAnsi="Arial" w:cs="Arial"/>
          <w:sz w:val="24"/>
          <w:szCs w:val="24"/>
        </w:rPr>
        <w:t>,</w:t>
      </w:r>
      <w:r w:rsidR="00153A15" w:rsidRPr="00153A15">
        <w:rPr>
          <w:rFonts w:ascii="Arial" w:hAnsi="Arial" w:cs="Arial"/>
          <w:sz w:val="24"/>
          <w:szCs w:val="24"/>
        </w:rPr>
        <w:t xml:space="preserve"> </w:t>
      </w:r>
      <w:r w:rsidR="009934BB">
        <w:rPr>
          <w:rFonts w:ascii="Arial" w:hAnsi="Arial" w:cs="Arial"/>
          <w:sz w:val="24"/>
          <w:szCs w:val="24"/>
        </w:rPr>
        <w:t xml:space="preserve">medication prescription is free available to </w:t>
      </w:r>
      <w:r w:rsidR="00153A15" w:rsidRPr="00153A15">
        <w:rPr>
          <w:rFonts w:ascii="Arial" w:hAnsi="Arial" w:cs="Arial"/>
          <w:sz w:val="24"/>
          <w:szCs w:val="24"/>
        </w:rPr>
        <w:t>everyone 65</w:t>
      </w:r>
      <w:r w:rsidR="00153A15">
        <w:rPr>
          <w:rFonts w:ascii="Arial" w:hAnsi="Arial" w:cs="Arial"/>
          <w:sz w:val="24"/>
          <w:szCs w:val="24"/>
        </w:rPr>
        <w:t xml:space="preserve"> years</w:t>
      </w:r>
      <w:r w:rsidR="00153A15" w:rsidRPr="00153A15">
        <w:rPr>
          <w:rFonts w:ascii="Arial" w:hAnsi="Arial" w:cs="Arial"/>
          <w:sz w:val="24"/>
          <w:szCs w:val="24"/>
        </w:rPr>
        <w:t xml:space="preserve"> and </w:t>
      </w:r>
      <w:r w:rsidR="007D1149">
        <w:rPr>
          <w:rFonts w:ascii="Arial" w:hAnsi="Arial" w:cs="Arial"/>
          <w:sz w:val="24"/>
          <w:szCs w:val="24"/>
        </w:rPr>
        <w:t>older</w:t>
      </w:r>
      <w:r w:rsidR="00153A15" w:rsidRPr="00153A15">
        <w:rPr>
          <w:rFonts w:ascii="Arial" w:hAnsi="Arial" w:cs="Arial"/>
          <w:sz w:val="24"/>
          <w:szCs w:val="24"/>
        </w:rPr>
        <w:t xml:space="preserve"> through the Ontario Drug Benefit (ODB) program</w:t>
      </w:r>
      <w:r w:rsidR="009934BB">
        <w:rPr>
          <w:rFonts w:ascii="Arial" w:hAnsi="Arial" w:cs="Arial"/>
          <w:sz w:val="24"/>
          <w:szCs w:val="24"/>
        </w:rPr>
        <w:t>. This allows</w:t>
      </w:r>
      <w:r w:rsidR="00153A15">
        <w:rPr>
          <w:rFonts w:ascii="Arial" w:hAnsi="Arial" w:cs="Arial"/>
          <w:sz w:val="24"/>
          <w:szCs w:val="24"/>
        </w:rPr>
        <w:t xml:space="preserve"> accurate capture of all </w:t>
      </w:r>
      <w:r w:rsidR="009934BB">
        <w:rPr>
          <w:rFonts w:ascii="Arial" w:hAnsi="Arial" w:cs="Arial"/>
          <w:sz w:val="24"/>
          <w:szCs w:val="24"/>
        </w:rPr>
        <w:t xml:space="preserve">provided </w:t>
      </w:r>
      <w:r w:rsidR="00153A15">
        <w:rPr>
          <w:rFonts w:ascii="Arial" w:hAnsi="Arial" w:cs="Arial"/>
          <w:sz w:val="24"/>
          <w:szCs w:val="24"/>
        </w:rPr>
        <w:t xml:space="preserve">prescriptions </w:t>
      </w:r>
      <w:r w:rsidR="009934BB">
        <w:rPr>
          <w:rFonts w:ascii="Arial" w:hAnsi="Arial" w:cs="Arial"/>
          <w:sz w:val="24"/>
          <w:szCs w:val="24"/>
        </w:rPr>
        <w:t>in</w:t>
      </w:r>
      <w:r w:rsidR="00153A15">
        <w:rPr>
          <w:rFonts w:ascii="Arial" w:hAnsi="Arial" w:cs="Arial"/>
          <w:sz w:val="24"/>
          <w:szCs w:val="24"/>
        </w:rPr>
        <w:t xml:space="preserve"> th</w:t>
      </w:r>
      <w:r w:rsidR="00A32B69">
        <w:rPr>
          <w:rFonts w:ascii="Arial" w:hAnsi="Arial" w:cs="Arial"/>
          <w:sz w:val="24"/>
          <w:szCs w:val="24"/>
        </w:rPr>
        <w:t>is</w:t>
      </w:r>
      <w:r w:rsidR="00153A15">
        <w:rPr>
          <w:rFonts w:ascii="Arial" w:hAnsi="Arial" w:cs="Arial"/>
          <w:sz w:val="24"/>
          <w:szCs w:val="24"/>
        </w:rPr>
        <w:t xml:space="preserve"> population. </w:t>
      </w:r>
    </w:p>
    <w:p w14:paraId="03C08132" w14:textId="77777777" w:rsidR="00D10FE1" w:rsidRPr="00A3621B" w:rsidRDefault="00D10FE1" w:rsidP="00D10FE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A3621B">
        <w:rPr>
          <w:rFonts w:ascii="Arial" w:hAnsi="Arial" w:cs="Arial"/>
          <w:b/>
          <w:bCs/>
          <w:sz w:val="24"/>
          <w:szCs w:val="24"/>
        </w:rPr>
        <w:lastRenderedPageBreak/>
        <w:t>Data sources</w:t>
      </w:r>
    </w:p>
    <w:p w14:paraId="0B290115" w14:textId="58DED739" w:rsidR="00A3621B" w:rsidRPr="00A3621B" w:rsidRDefault="00C42C84" w:rsidP="007E1B97">
      <w:pPr>
        <w:spacing w:line="480" w:lineRule="auto"/>
        <w:rPr>
          <w:rFonts w:asciiTheme="minorBidi" w:hAnsiTheme="minorBidi"/>
          <w:sz w:val="24"/>
          <w:szCs w:val="24"/>
          <w:rtl/>
        </w:rPr>
      </w:pPr>
      <w:r w:rsidRPr="00A3621B">
        <w:rPr>
          <w:rFonts w:asciiTheme="minorBidi" w:hAnsiTheme="minorBidi"/>
          <w:sz w:val="24"/>
          <w:szCs w:val="24"/>
        </w:rPr>
        <w:t xml:space="preserve">     </w:t>
      </w:r>
      <w:r w:rsidR="00180DAB" w:rsidRPr="00A3621B">
        <w:rPr>
          <w:rFonts w:asciiTheme="minorBidi" w:hAnsiTheme="minorBidi"/>
          <w:sz w:val="24"/>
          <w:szCs w:val="24"/>
        </w:rPr>
        <w:t xml:space="preserve">Data was acquired from several specific datasets housed at </w:t>
      </w:r>
      <w:r w:rsidR="00A3621B" w:rsidRPr="00A3621B">
        <w:rPr>
          <w:rFonts w:asciiTheme="minorBidi" w:hAnsiTheme="minorBidi" w:hint="cs"/>
          <w:sz w:val="24"/>
          <w:szCs w:val="24"/>
        </w:rPr>
        <w:t>ICES</w:t>
      </w:r>
      <w:r w:rsidR="00FA0FFA">
        <w:rPr>
          <w:rFonts w:asciiTheme="minorBidi" w:hAnsiTheme="minorBidi"/>
          <w:sz w:val="24"/>
          <w:szCs w:val="24"/>
        </w:rPr>
        <w:t xml:space="preserve">. </w:t>
      </w:r>
      <w:r w:rsidR="009E79EC">
        <w:rPr>
          <w:rFonts w:asciiTheme="minorBidi" w:hAnsiTheme="minorBidi"/>
          <w:sz w:val="24"/>
          <w:szCs w:val="24"/>
        </w:rPr>
        <w:t>These included the</w:t>
      </w:r>
      <w:r w:rsidR="00FA0FFA">
        <w:rPr>
          <w:rFonts w:asciiTheme="minorBidi" w:hAnsiTheme="minorBidi"/>
          <w:sz w:val="24"/>
          <w:szCs w:val="24"/>
        </w:rPr>
        <w:t xml:space="preserve"> Ontario Cancer </w:t>
      </w:r>
      <w:r w:rsidR="00482EB0">
        <w:rPr>
          <w:rFonts w:asciiTheme="minorBidi" w:hAnsiTheme="minorBidi"/>
          <w:sz w:val="24"/>
          <w:szCs w:val="24"/>
        </w:rPr>
        <w:t>R</w:t>
      </w:r>
      <w:r w:rsidR="00FA0FFA">
        <w:rPr>
          <w:rFonts w:asciiTheme="minorBidi" w:hAnsiTheme="minorBidi"/>
          <w:sz w:val="24"/>
          <w:szCs w:val="24"/>
        </w:rPr>
        <w:t>egistry (OCR)</w:t>
      </w:r>
      <w:r w:rsidR="009E79EC">
        <w:rPr>
          <w:rFonts w:asciiTheme="minorBidi" w:hAnsiTheme="minorBidi"/>
          <w:sz w:val="24"/>
          <w:szCs w:val="24"/>
        </w:rPr>
        <w:t>, which</w:t>
      </w:r>
      <w:r w:rsidR="00FA0FFA">
        <w:rPr>
          <w:rFonts w:asciiTheme="minorBidi" w:hAnsiTheme="minorBidi"/>
          <w:sz w:val="24"/>
          <w:szCs w:val="24"/>
        </w:rPr>
        <w:t xml:space="preserve"> </w:t>
      </w:r>
      <w:r w:rsidR="00F24A19">
        <w:rPr>
          <w:rFonts w:asciiTheme="minorBidi" w:hAnsiTheme="minorBidi"/>
          <w:sz w:val="24"/>
          <w:szCs w:val="24"/>
        </w:rPr>
        <w:t>w</w:t>
      </w:r>
      <w:r w:rsidR="00FA0FFA">
        <w:rPr>
          <w:rFonts w:asciiTheme="minorBidi" w:hAnsiTheme="minorBidi"/>
          <w:sz w:val="24"/>
          <w:szCs w:val="24"/>
        </w:rPr>
        <w:t>as used to identify incident PCa cases, with a known accuracy of over 93%</w:t>
      </w:r>
      <w:hyperlink w:anchor="_ENREF_22" w:tooltip="E. J. Holowaty, 1996 #36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&lt;EndNote&gt;&lt;Cite&gt;&lt;Author&gt;E. J. Holowaty&lt;/Author&gt;&lt;Year&gt;1996&lt;/Year&gt;&lt;RecNum&gt;36&lt;/RecNum&gt;&lt;DisplayText&gt;&lt;style face="superscript"&gt;22&lt;/style&gt;&lt;/DisplayText&gt;&lt;record&gt;&lt;rec-number&gt;36&lt;/rec-number&gt;&lt;foreign-keys&gt;&lt;key app="EN" db-id="ft9tfefwozad5ee2s5evtdtwffza92avvvvw"&gt;36&lt;/key&gt;&lt;/foreign-keys&gt;&lt;ref-type name="Journal Article"&gt;17&lt;/ref-type&gt;&lt;contributors&gt;&lt;authors&gt;&lt;author&gt;E. J. Holowaty, V. Moravan, G. Lee, N. Chong and D. Dale&lt;/author&gt;&lt;/authors&gt;&lt;/contributors&gt;&lt;titles&gt;&lt;title&gt;A Reabstraction Study to Estimate the Completeness and Accuracy of Data Elements in the Ontario Cancer Registry Cancer Bureau, Health Canada, Final Report Contract H4078-3-C098, Ottawa&lt;/title&gt;&lt;/titles&gt;&lt;dates&gt;&lt;year&gt;1996&lt;/year&gt;&lt;/dates&gt;&lt;urls&gt;&lt;/urls&gt;&lt;/record&gt;&lt;/Cite&gt;&lt;/EndNote&gt;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1D7560">
          <w:rPr>
            <w:rFonts w:asciiTheme="minorBidi" w:hAnsiTheme="minorBidi"/>
            <w:noProof/>
            <w:sz w:val="24"/>
            <w:szCs w:val="24"/>
            <w:vertAlign w:val="superscript"/>
          </w:rPr>
          <w:t>22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9E79EC">
        <w:rPr>
          <w:rFonts w:asciiTheme="minorBidi" w:hAnsiTheme="minorBidi"/>
          <w:sz w:val="24"/>
          <w:szCs w:val="24"/>
        </w:rPr>
        <w:t>; t</w:t>
      </w:r>
      <w:r w:rsidR="00F24A19">
        <w:rPr>
          <w:rFonts w:asciiTheme="minorBidi" w:hAnsiTheme="minorBidi"/>
          <w:sz w:val="24"/>
          <w:szCs w:val="24"/>
        </w:rPr>
        <w:t xml:space="preserve">he registered persons database (RPDB) </w:t>
      </w:r>
      <w:r w:rsidR="009E79EC">
        <w:rPr>
          <w:rFonts w:asciiTheme="minorBidi" w:hAnsiTheme="minorBidi"/>
          <w:sz w:val="24"/>
          <w:szCs w:val="24"/>
        </w:rPr>
        <w:t>consisting of</w:t>
      </w:r>
      <w:r w:rsidR="00F24A19">
        <w:rPr>
          <w:rFonts w:asciiTheme="minorBidi" w:hAnsiTheme="minorBidi"/>
          <w:sz w:val="24"/>
          <w:szCs w:val="24"/>
        </w:rPr>
        <w:t xml:space="preserve"> </w:t>
      </w:r>
      <w:r w:rsidR="00644F1E">
        <w:rPr>
          <w:rFonts w:asciiTheme="minorBidi" w:hAnsiTheme="minorBidi"/>
          <w:sz w:val="24"/>
          <w:szCs w:val="24"/>
        </w:rPr>
        <w:t xml:space="preserve">demographic </w:t>
      </w:r>
      <w:r w:rsidR="00F24A19">
        <w:rPr>
          <w:rFonts w:asciiTheme="minorBidi" w:hAnsiTheme="minorBidi"/>
          <w:sz w:val="24"/>
          <w:szCs w:val="24"/>
        </w:rPr>
        <w:t>information on persons registered under OHIP and persons who are eligible for the ODB program</w:t>
      </w:r>
      <w:hyperlink w:anchor="_ENREF_23" w:tooltip="Ontario Ministry of Health and Long-Term Care, 2012 #37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&lt;EndNote&gt;&lt;Cite&gt;&lt;Author&gt;Ontario Ministry of Health and Long-Term Care&lt;/Author&gt;&lt;Year&gt;2012&lt;/Year&gt;&lt;RecNum&gt;37&lt;/RecNum&gt;&lt;DisplayText&gt;&lt;style face="superscript"&gt;23&lt;/style&gt;&lt;/DisplayText&gt;&lt;record&gt;&lt;rec-number&gt;37&lt;/rec-number&gt;&lt;foreign-keys&gt;&lt;key app="EN" db-id="ft9tfefwozad5ee2s5evtdtwffza92avvvvw"&gt;37&lt;/key&gt;&lt;/foreign-keys&gt;&lt;ref-type name="Journal Article"&gt;17&lt;/ref-type&gt;&lt;contributors&gt;&lt;authors&gt;&lt;author&gt;Ontario Ministry of Health and Long-Term Care, Health Analytics Branch&lt;/author&gt;&lt;/authors&gt;&lt;/contributors&gt;&lt;titles&gt;&lt;title&gt;Health System Information Management and Investment Division. Health Analyst’s Toolkit.&lt;/title&gt;&lt;/titles&gt;&lt;dates&gt;&lt;year&gt;2012&lt;/year&gt;&lt;/dates&gt;&lt;urls&gt;&lt;/urls&gt;&lt;/record&gt;&lt;/Cite&gt;&lt;/EndNote&gt;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9E79EC">
          <w:rPr>
            <w:rFonts w:asciiTheme="minorBidi" w:hAnsiTheme="minorBidi"/>
            <w:noProof/>
            <w:sz w:val="24"/>
            <w:szCs w:val="24"/>
            <w:vertAlign w:val="superscript"/>
          </w:rPr>
          <w:t>23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DF5510">
        <w:rPr>
          <w:rFonts w:asciiTheme="minorBidi" w:hAnsiTheme="minorBidi"/>
          <w:sz w:val="24"/>
          <w:szCs w:val="24"/>
        </w:rPr>
        <w:t>;</w:t>
      </w:r>
      <w:r w:rsidR="009E79EC">
        <w:rPr>
          <w:rFonts w:asciiTheme="minorBidi" w:hAnsiTheme="minorBidi"/>
          <w:sz w:val="24"/>
          <w:szCs w:val="24"/>
        </w:rPr>
        <w:t xml:space="preserve"> </w:t>
      </w:r>
      <w:r w:rsidR="00FD68C2">
        <w:rPr>
          <w:rFonts w:asciiTheme="minorBidi" w:hAnsiTheme="minorBidi"/>
          <w:sz w:val="24"/>
          <w:szCs w:val="24"/>
        </w:rPr>
        <w:t>t</w:t>
      </w:r>
      <w:r w:rsidR="009E79EC">
        <w:rPr>
          <w:rFonts w:asciiTheme="minorBidi" w:hAnsiTheme="minorBidi"/>
          <w:sz w:val="24"/>
          <w:szCs w:val="24"/>
        </w:rPr>
        <w:t>he Canadian Institute for Health Information Discharge Abstract Database (CIHI-DAD), consisting</w:t>
      </w:r>
      <w:r w:rsidR="00F6497A">
        <w:rPr>
          <w:rFonts w:asciiTheme="minorBidi" w:hAnsiTheme="minorBidi"/>
          <w:sz w:val="24"/>
          <w:szCs w:val="24"/>
        </w:rPr>
        <w:t xml:space="preserve"> of</w:t>
      </w:r>
      <w:r w:rsidR="009E79EC">
        <w:rPr>
          <w:rFonts w:asciiTheme="minorBidi" w:hAnsiTheme="minorBidi"/>
          <w:sz w:val="24"/>
          <w:szCs w:val="24"/>
        </w:rPr>
        <w:t xml:space="preserve"> in-patient hospitalization data</w:t>
      </w:r>
      <w:hyperlink w:anchor="_ENREF_24" w:tooltip="Clarke E ML, 1991 #38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&lt;EndNote&gt;&lt;Cite&gt;&lt;Author&gt;Clarke E ML&lt;/Author&gt;&lt;Year&gt;1991&lt;/Year&gt;&lt;RecNum&gt;38&lt;/RecNum&gt;&lt;DisplayText&gt;&lt;style face="superscript"&gt;24&lt;/style&gt;&lt;/DisplayText&gt;&lt;record&gt;&lt;rec-number&gt;38&lt;/rec-number&gt;&lt;foreign-keys&gt;&lt;key app="EN" db-id="ft9tfefwozad5ee2s5evtdtwffza92avvvvw"&gt;38&lt;/key&gt;&lt;/foreign-keys&gt;&lt;ref-type name="Journal Article"&gt;17&lt;/ref-type&gt;&lt;contributors&gt;&lt;authors&gt;&lt;author&gt;Clarke E ML, Kreiger N. &lt;/author&gt;&lt;/authors&gt;&lt;/contributors&gt;&lt;titles&gt;&lt;title&gt;Cancer registration: principles and methods.&lt;/title&gt;&lt;secondary-title&gt;IARS Scientific Publications&lt;/secondary-title&gt;&lt;/titles&gt;&lt;periodical&gt;&lt;full-title&gt;IARS Scientific Publications&lt;/full-title&gt;&lt;/periodical&gt;&lt;dates&gt;&lt;year&gt;1991&lt;/year&gt;&lt;/dates&gt;&lt;urls&gt;&lt;/urls&gt;&lt;/record&gt;&lt;/Cite&gt;&lt;/EndNote&gt;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F6497A">
          <w:rPr>
            <w:rFonts w:asciiTheme="minorBidi" w:hAnsiTheme="minorBidi"/>
            <w:noProof/>
            <w:sz w:val="24"/>
            <w:szCs w:val="24"/>
            <w:vertAlign w:val="superscript"/>
          </w:rPr>
          <w:t>24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9E79EC">
        <w:rPr>
          <w:rFonts w:asciiTheme="minorBidi" w:hAnsiTheme="minorBidi"/>
          <w:sz w:val="24"/>
          <w:szCs w:val="24"/>
        </w:rPr>
        <w:t>;</w:t>
      </w:r>
      <w:r w:rsidR="00F6497A">
        <w:rPr>
          <w:rFonts w:asciiTheme="minorBidi" w:hAnsiTheme="minorBidi"/>
          <w:sz w:val="24"/>
          <w:szCs w:val="24"/>
        </w:rPr>
        <w:t xml:space="preserve"> the ODB database, including data on all drug prescription for patients older than 65</w:t>
      </w:r>
      <w:hyperlink w:anchor="_ENREF_25" w:tooltip="Levy, 2003 #39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&lt;EndNote&gt;&lt;Cite&gt;&lt;Author&gt;Levy&lt;/Author&gt;&lt;Year&gt;2003&lt;/Year&gt;&lt;RecNum&gt;39&lt;/RecNum&gt;&lt;DisplayText&gt;&lt;style face="superscript"&gt;25&lt;/style&gt;&lt;/DisplayText&gt;&lt;record&gt;&lt;rec-number&gt;39&lt;/rec-number&gt;&lt;foreign-keys&gt;&lt;key app="EN" db-id="ft9tfefwozad5ee2s5evtdtwffza92avvvvw"&gt;39&lt;/key&gt;&lt;/foreign-keys&gt;&lt;ref-type name="Journal Article"&gt;17&lt;/ref-type&gt;&lt;contributors&gt;&lt;authors&gt;&lt;author&gt;Levy, Adrian R.&lt;/author&gt;&lt;author&gt;O&amp;apos;Brien, Bernie J.&lt;/author&gt;&lt;author&gt;Sellors, Connie&lt;/author&gt;&lt;author&gt;Grootendorst, Paul&lt;/author&gt;&lt;author&gt;Willison, Donald&lt;/author&gt;&lt;/authors&gt;&lt;/contributors&gt;&lt;auth-address&gt;Centre for Health Evaluation &amp;amp; Outcome Sciences, St Paul&amp;apos;s Hospital, Vancouver, Canada. alevy@cheos.ubc.ca&lt;/auth-address&gt;&lt;titles&gt;&lt;title&gt;Coding accuracy of administrative drug claims in the Ontario Drug Benefit database&lt;/title&gt;&lt;secondary-title&gt;The Canadian journal of clinical pharmacology = Journal canadien de pharmacologie clinique&lt;/secondary-title&gt;&lt;alt-title&gt;Can J Clin Pharmacol&lt;/alt-title&gt;&lt;/titles&gt;&lt;periodical&gt;&lt;full-title&gt;The Canadian journal of clinical pharmacology = Journal canadien de pharmacologie clinique&lt;/full-title&gt;&lt;abbr-1&gt;Can J Clin Pharmacol&lt;/abbr-1&gt;&lt;/periodical&gt;&lt;alt-periodical&gt;&lt;full-title&gt;The Canadian journal of clinical pharmacology = Journal canadien de pharmacologie clinique&lt;/full-title&gt;&lt;abbr-1&gt;Can J Clin Pharmacol&lt;/abbr-1&gt;&lt;/alt-periodical&gt;&lt;pages&gt;67-71&lt;/pages&gt;&lt;volume&gt;10&lt;/volume&gt;&lt;number&gt;2&lt;/number&gt;&lt;dates&gt;&lt;year&gt;2003&lt;/year&gt;&lt;pub-dates&gt;&lt;date&gt;2003&lt;/date&gt;&lt;/pub-dates&gt;&lt;/dates&gt;&lt;isbn&gt;1198-581X&lt;/isbn&gt;&lt;accession-num&gt;12879144&lt;/accession-num&gt;&lt;urls&gt;&lt;related-urls&gt;&lt;url&gt;http://europepmc.org/abstract/MED/12879144&lt;/url&gt;&lt;/related-urls&gt;&lt;/urls&gt;&lt;remote-database-name&gt;PubMed&lt;/remote-database-name&gt;&lt;language&gt;eng&lt;/language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F6497A">
          <w:rPr>
            <w:rFonts w:asciiTheme="minorBidi" w:hAnsiTheme="minorBidi"/>
            <w:noProof/>
            <w:sz w:val="24"/>
            <w:szCs w:val="24"/>
            <w:vertAlign w:val="superscript"/>
          </w:rPr>
          <w:t>25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6497A">
        <w:rPr>
          <w:rFonts w:asciiTheme="minorBidi" w:hAnsiTheme="minorBidi"/>
          <w:sz w:val="24"/>
          <w:szCs w:val="24"/>
        </w:rPr>
        <w:t>; the Ontario Laboratory Information System (OLIS), which harbors the results for approximately 95% of all laboratory tests conducted in Ontario</w:t>
      </w:r>
      <w:hyperlink w:anchor="_ENREF_26" w:tooltip="ICES, 2016 #40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&lt;EndNote&gt;&lt;Cite&gt;&lt;Author&gt;ICES&lt;/Author&gt;&lt;Year&gt;2016&lt;/Year&gt;&lt;RecNum&gt;40&lt;/RecNum&gt;&lt;DisplayText&gt;&lt;style face="superscript"&gt;26&lt;/style&gt;&lt;/DisplayText&gt;&lt;record&gt;&lt;rec-number&gt;40&lt;/rec-number&gt;&lt;foreign-keys&gt;&lt;key app="EN" db-id="ft9tfefwozad5ee2s5evtdtwffza92avvvvw"&gt;40&lt;/key&gt;&lt;/foreign-keys&gt;&lt;ref-type name="Journal Article"&gt;17&lt;/ref-type&gt;&lt;contributors&gt;&lt;authors&gt;&lt;author&gt;ICES&lt;/author&gt;&lt;/authors&gt;&lt;/contributors&gt;&lt;titles&gt;&lt;title&gt;The value of Ontario’s electronic health data infrastructure - A brief report from the perspective of the Institute for Clinical Evaluative Sciences&lt;/title&gt;&lt;/titles&gt;&lt;dates&gt;&lt;year&gt;2016&lt;/year&gt;&lt;/dates&gt;&lt;urls&gt;&lt;/urls&gt;&lt;/record&gt;&lt;/Cite&gt;&lt;/EndNote&gt;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F6497A">
          <w:rPr>
            <w:rFonts w:asciiTheme="minorBidi" w:hAnsiTheme="minorBidi"/>
            <w:noProof/>
            <w:sz w:val="24"/>
            <w:szCs w:val="24"/>
            <w:vertAlign w:val="superscript"/>
          </w:rPr>
          <w:t>26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6497A">
        <w:rPr>
          <w:rFonts w:asciiTheme="minorBidi" w:hAnsiTheme="minorBidi"/>
          <w:sz w:val="24"/>
          <w:szCs w:val="24"/>
        </w:rPr>
        <w:t xml:space="preserve">; and the Ontario office of the Registrar </w:t>
      </w:r>
      <w:r w:rsidR="00482EB0">
        <w:rPr>
          <w:rFonts w:asciiTheme="minorBidi" w:hAnsiTheme="minorBidi"/>
          <w:sz w:val="24"/>
          <w:szCs w:val="24"/>
        </w:rPr>
        <w:t>G</w:t>
      </w:r>
      <w:r w:rsidR="00F6497A">
        <w:rPr>
          <w:rFonts w:asciiTheme="minorBidi" w:hAnsiTheme="minorBidi"/>
          <w:sz w:val="24"/>
          <w:szCs w:val="24"/>
        </w:rPr>
        <w:t xml:space="preserve">eneral (ORG), which consists </w:t>
      </w:r>
      <w:r w:rsidR="00B646D3">
        <w:rPr>
          <w:rFonts w:asciiTheme="minorBidi" w:hAnsiTheme="minorBidi"/>
          <w:sz w:val="24"/>
          <w:szCs w:val="24"/>
        </w:rPr>
        <w:t xml:space="preserve">of </w:t>
      </w:r>
      <w:r w:rsidR="00F6497A">
        <w:rPr>
          <w:rFonts w:asciiTheme="minorBidi" w:hAnsiTheme="minorBidi"/>
          <w:sz w:val="24"/>
          <w:szCs w:val="24"/>
        </w:rPr>
        <w:t>individual-level vital statistics data.</w:t>
      </w:r>
    </w:p>
    <w:p w14:paraId="3F1B32A9" w14:textId="77777777" w:rsidR="00C42C84" w:rsidRDefault="00C42C84" w:rsidP="00BC3D6E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C42C84">
        <w:rPr>
          <w:rFonts w:asciiTheme="minorBidi" w:hAnsiTheme="minorBidi"/>
          <w:b/>
          <w:bCs/>
          <w:sz w:val="24"/>
          <w:szCs w:val="24"/>
        </w:rPr>
        <w:t>Study design</w:t>
      </w:r>
      <w:r w:rsidR="005D3D9E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C42C84">
        <w:rPr>
          <w:rFonts w:asciiTheme="minorBidi" w:hAnsiTheme="minorBidi"/>
          <w:b/>
          <w:bCs/>
          <w:sz w:val="24"/>
          <w:szCs w:val="24"/>
        </w:rPr>
        <w:t>and participants</w:t>
      </w:r>
    </w:p>
    <w:p w14:paraId="1173416F" w14:textId="12D23DF8" w:rsidR="00D10FE1" w:rsidRDefault="0071197E" w:rsidP="00B646D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FD68C2">
        <w:rPr>
          <w:rFonts w:asciiTheme="minorBidi" w:hAnsiTheme="minorBidi"/>
          <w:sz w:val="24"/>
          <w:szCs w:val="24"/>
        </w:rPr>
        <w:t>A m</w:t>
      </w:r>
      <w:r>
        <w:rPr>
          <w:rFonts w:asciiTheme="minorBidi" w:hAnsiTheme="minorBidi"/>
          <w:sz w:val="24"/>
          <w:szCs w:val="24"/>
        </w:rPr>
        <w:t xml:space="preserve">inimum age of 66 years was used as the cut-off for this study, to enable </w:t>
      </w:r>
      <w:r w:rsidR="006F6A30" w:rsidRPr="006F6A30">
        <w:rPr>
          <w:rFonts w:asciiTheme="minorBidi" w:hAnsiTheme="minorBidi"/>
          <w:sz w:val="24"/>
          <w:szCs w:val="24"/>
        </w:rPr>
        <w:t xml:space="preserve">a one-year look-back period, confirming that no drug prescription of any of the analyzed medications </w:t>
      </w:r>
      <w:r>
        <w:rPr>
          <w:rFonts w:asciiTheme="minorBidi" w:hAnsiTheme="minorBidi"/>
          <w:sz w:val="24"/>
          <w:szCs w:val="24"/>
        </w:rPr>
        <w:t>w</w:t>
      </w:r>
      <w:r w:rsidR="00482EB0">
        <w:rPr>
          <w:rFonts w:asciiTheme="minorBidi" w:hAnsiTheme="minorBidi"/>
          <w:sz w:val="24"/>
          <w:szCs w:val="24"/>
        </w:rPr>
        <w:t>as</w:t>
      </w:r>
      <w:r>
        <w:rPr>
          <w:rFonts w:asciiTheme="minorBidi" w:hAnsiTheme="minorBidi"/>
          <w:sz w:val="24"/>
          <w:szCs w:val="24"/>
        </w:rPr>
        <w:t xml:space="preserve"> given</w:t>
      </w:r>
      <w:r w:rsidR="006F6A30" w:rsidRPr="006F6A30">
        <w:rPr>
          <w:rFonts w:asciiTheme="minorBidi" w:hAnsiTheme="minorBidi"/>
          <w:sz w:val="24"/>
          <w:szCs w:val="24"/>
        </w:rPr>
        <w:t xml:space="preserve"> between the age of 65 and 66</w:t>
      </w:r>
      <w:r w:rsidR="00BC218F">
        <w:rPr>
          <w:rFonts w:asciiTheme="minorBidi" w:hAnsiTheme="minorBidi"/>
          <w:sz w:val="24"/>
          <w:szCs w:val="24"/>
        </w:rPr>
        <w:t>. This ensured that</w:t>
      </w:r>
      <w:r>
        <w:rPr>
          <w:rFonts w:asciiTheme="minorBidi" w:hAnsiTheme="minorBidi"/>
          <w:sz w:val="24"/>
          <w:szCs w:val="24"/>
        </w:rPr>
        <w:t xml:space="preserve"> all men analyzed in the study </w:t>
      </w:r>
      <w:r w:rsidR="00BC218F">
        <w:rPr>
          <w:rFonts w:asciiTheme="minorBidi" w:hAnsiTheme="minorBidi"/>
          <w:sz w:val="24"/>
          <w:szCs w:val="24"/>
        </w:rPr>
        <w:t xml:space="preserve">were </w:t>
      </w:r>
      <w:r>
        <w:rPr>
          <w:rFonts w:asciiTheme="minorBidi" w:hAnsiTheme="minorBidi"/>
          <w:sz w:val="24"/>
          <w:szCs w:val="24"/>
        </w:rPr>
        <w:t>medication-naïve</w:t>
      </w:r>
      <w:r w:rsidR="006F6A30" w:rsidRPr="006F6A30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The study included a</w:t>
      </w:r>
      <w:r w:rsidR="00D51D26">
        <w:rPr>
          <w:rFonts w:asciiTheme="minorBidi" w:hAnsiTheme="minorBidi"/>
          <w:sz w:val="24"/>
          <w:szCs w:val="24"/>
        </w:rPr>
        <w:t>ll m</w:t>
      </w:r>
      <w:r w:rsidR="00362904" w:rsidRPr="00362904">
        <w:rPr>
          <w:rFonts w:asciiTheme="minorBidi" w:hAnsiTheme="minorBidi"/>
          <w:sz w:val="24"/>
          <w:szCs w:val="24"/>
        </w:rPr>
        <w:t>en</w:t>
      </w:r>
      <w:r w:rsidR="00C42C84">
        <w:rPr>
          <w:rFonts w:asciiTheme="minorBidi" w:hAnsiTheme="minorBidi"/>
          <w:sz w:val="24"/>
          <w:szCs w:val="24"/>
        </w:rPr>
        <w:t xml:space="preserve"> aged 66 and older</w:t>
      </w:r>
      <w:r w:rsidR="00362904" w:rsidRPr="00362904">
        <w:rPr>
          <w:rFonts w:asciiTheme="minorBidi" w:hAnsiTheme="minorBidi"/>
          <w:sz w:val="24"/>
          <w:szCs w:val="24"/>
        </w:rPr>
        <w:t xml:space="preserve"> with </w:t>
      </w:r>
      <w:r w:rsidR="00C42C84">
        <w:rPr>
          <w:rFonts w:asciiTheme="minorBidi" w:hAnsiTheme="minorBidi"/>
          <w:sz w:val="24"/>
          <w:szCs w:val="24"/>
        </w:rPr>
        <w:t xml:space="preserve">a history of </w:t>
      </w:r>
      <w:r w:rsidR="00362904" w:rsidRPr="00362904">
        <w:rPr>
          <w:rFonts w:asciiTheme="minorBidi" w:hAnsiTheme="minorBidi"/>
          <w:sz w:val="24"/>
          <w:szCs w:val="24"/>
        </w:rPr>
        <w:t>a</w:t>
      </w:r>
      <w:r w:rsidR="00BC3D6E"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 xml:space="preserve">single negative </w:t>
      </w:r>
      <w:r w:rsidR="00AD3E12">
        <w:rPr>
          <w:rFonts w:asciiTheme="minorBidi" w:hAnsiTheme="minorBidi"/>
          <w:sz w:val="24"/>
          <w:szCs w:val="24"/>
        </w:rPr>
        <w:t>transrectal ultrasound-guided prostate biopsy (</w:t>
      </w:r>
      <w:r w:rsidR="00362904" w:rsidRPr="00362904">
        <w:rPr>
          <w:rFonts w:asciiTheme="minorBidi" w:hAnsiTheme="minorBidi"/>
          <w:sz w:val="24"/>
          <w:szCs w:val="24"/>
        </w:rPr>
        <w:t>TRUS-Bx</w:t>
      </w:r>
      <w:r w:rsidR="00AD3E12">
        <w:rPr>
          <w:rFonts w:asciiTheme="minorBidi" w:hAnsiTheme="minorBidi"/>
          <w:sz w:val="24"/>
          <w:szCs w:val="24"/>
        </w:rPr>
        <w:t>)</w:t>
      </w:r>
      <w:r w:rsidR="00362904" w:rsidRPr="00362904">
        <w:rPr>
          <w:rFonts w:asciiTheme="minorBidi" w:hAnsiTheme="minorBidi"/>
          <w:sz w:val="24"/>
          <w:szCs w:val="24"/>
        </w:rPr>
        <w:t xml:space="preserve"> </w:t>
      </w:r>
      <w:r w:rsidR="00494134">
        <w:rPr>
          <w:rFonts w:asciiTheme="minorBidi" w:hAnsiTheme="minorBidi"/>
          <w:sz w:val="24"/>
          <w:szCs w:val="24"/>
        </w:rPr>
        <w:t xml:space="preserve">in the </w:t>
      </w:r>
      <w:r w:rsidR="00A32B69">
        <w:rPr>
          <w:rFonts w:asciiTheme="minorBidi" w:hAnsiTheme="minorBidi"/>
          <w:sz w:val="24"/>
          <w:szCs w:val="24"/>
        </w:rPr>
        <w:t>province</w:t>
      </w:r>
      <w:r w:rsidR="00494134">
        <w:rPr>
          <w:rFonts w:asciiTheme="minorBidi" w:hAnsiTheme="minorBidi"/>
          <w:sz w:val="24"/>
          <w:szCs w:val="24"/>
        </w:rPr>
        <w:t xml:space="preserve"> of Ontario</w:t>
      </w:r>
      <w:r>
        <w:rPr>
          <w:rFonts w:asciiTheme="minorBidi" w:hAnsiTheme="minorBidi"/>
          <w:sz w:val="24"/>
          <w:szCs w:val="24"/>
        </w:rPr>
        <w:t xml:space="preserve"> </w:t>
      </w:r>
      <w:r w:rsidR="00494134">
        <w:rPr>
          <w:rFonts w:ascii="Arial" w:hAnsi="Arial" w:cs="Arial"/>
          <w:sz w:val="24"/>
          <w:szCs w:val="24"/>
        </w:rPr>
        <w:t>between January</w:t>
      </w:r>
      <w:r w:rsidR="00A32B69">
        <w:rPr>
          <w:rFonts w:ascii="Arial" w:hAnsi="Arial" w:cs="Arial"/>
          <w:sz w:val="24"/>
          <w:szCs w:val="24"/>
        </w:rPr>
        <w:t xml:space="preserve"> 1</w:t>
      </w:r>
      <w:r w:rsidR="00A32B69" w:rsidRPr="00A32B69">
        <w:rPr>
          <w:rFonts w:ascii="Arial" w:hAnsi="Arial" w:cs="Arial"/>
          <w:sz w:val="24"/>
          <w:szCs w:val="24"/>
          <w:vertAlign w:val="superscript"/>
        </w:rPr>
        <w:t>st</w:t>
      </w:r>
      <w:r w:rsidR="00F619B9">
        <w:rPr>
          <w:rFonts w:ascii="Arial" w:hAnsi="Arial" w:cs="Arial"/>
          <w:sz w:val="24"/>
          <w:szCs w:val="24"/>
          <w:vertAlign w:val="superscript"/>
        </w:rPr>
        <w:t>,</w:t>
      </w:r>
      <w:r w:rsidR="00A32B69">
        <w:rPr>
          <w:rFonts w:ascii="Arial" w:hAnsi="Arial" w:cs="Arial"/>
          <w:sz w:val="24"/>
          <w:szCs w:val="24"/>
        </w:rPr>
        <w:t xml:space="preserve"> </w:t>
      </w:r>
      <w:r w:rsidR="00494134">
        <w:rPr>
          <w:rFonts w:ascii="Arial" w:hAnsi="Arial" w:cs="Arial"/>
          <w:sz w:val="24"/>
          <w:szCs w:val="24"/>
        </w:rPr>
        <w:t>1994 and September</w:t>
      </w:r>
      <w:r w:rsidR="00A32B69">
        <w:rPr>
          <w:rFonts w:ascii="Arial" w:hAnsi="Arial" w:cs="Arial"/>
          <w:sz w:val="24"/>
          <w:szCs w:val="24"/>
        </w:rPr>
        <w:t xml:space="preserve"> 30</w:t>
      </w:r>
      <w:r w:rsidR="00A32B69" w:rsidRPr="00A32B69">
        <w:rPr>
          <w:rFonts w:ascii="Arial" w:hAnsi="Arial" w:cs="Arial"/>
          <w:sz w:val="24"/>
          <w:szCs w:val="24"/>
          <w:vertAlign w:val="superscript"/>
        </w:rPr>
        <w:t>th</w:t>
      </w:r>
      <w:r w:rsidR="00F619B9">
        <w:rPr>
          <w:rFonts w:ascii="Arial" w:hAnsi="Arial" w:cs="Arial"/>
          <w:sz w:val="24"/>
          <w:szCs w:val="24"/>
          <w:vertAlign w:val="superscript"/>
        </w:rPr>
        <w:t>,</w:t>
      </w:r>
      <w:r w:rsidR="00494134">
        <w:rPr>
          <w:rFonts w:ascii="Arial" w:hAnsi="Arial" w:cs="Arial"/>
          <w:sz w:val="24"/>
          <w:szCs w:val="24"/>
        </w:rPr>
        <w:t xml:space="preserve"> 201</w:t>
      </w:r>
      <w:r w:rsidR="007D05AA">
        <w:rPr>
          <w:rFonts w:ascii="Arial" w:hAnsi="Arial" w:cs="Arial"/>
          <w:sz w:val="24"/>
          <w:szCs w:val="24"/>
        </w:rPr>
        <w:t>6</w:t>
      </w:r>
      <w:r w:rsidR="00F74765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To identify all relevant patients, we used </w:t>
      </w:r>
      <w:r w:rsidR="00C42C84">
        <w:rPr>
          <w:rFonts w:asciiTheme="minorBidi" w:hAnsiTheme="minorBidi"/>
          <w:sz w:val="24"/>
          <w:szCs w:val="24"/>
        </w:rPr>
        <w:t>OHIP</w:t>
      </w:r>
      <w:r w:rsidR="00362904" w:rsidRPr="00362904">
        <w:rPr>
          <w:rFonts w:asciiTheme="minorBidi" w:hAnsiTheme="minorBidi"/>
          <w:sz w:val="24"/>
          <w:szCs w:val="24"/>
        </w:rPr>
        <w:t xml:space="preserve"> billing codes for </w:t>
      </w:r>
      <w:r w:rsidR="00AD3E12">
        <w:rPr>
          <w:rFonts w:asciiTheme="minorBidi" w:hAnsiTheme="minorBidi"/>
          <w:sz w:val="24"/>
          <w:szCs w:val="24"/>
        </w:rPr>
        <w:t>TRUS</w:t>
      </w:r>
      <w:r w:rsidR="00D51D26">
        <w:rPr>
          <w:rFonts w:asciiTheme="minorBidi" w:hAnsiTheme="minorBidi"/>
          <w:sz w:val="24"/>
          <w:szCs w:val="24"/>
        </w:rPr>
        <w:t>-Bx</w:t>
      </w:r>
      <w:r w:rsidR="00362904" w:rsidRPr="00362904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and the </w:t>
      </w:r>
      <w:r w:rsidRPr="00ED2D07">
        <w:rPr>
          <w:rFonts w:asciiTheme="minorBidi" w:hAnsiTheme="minorBidi"/>
          <w:sz w:val="24"/>
          <w:szCs w:val="24"/>
        </w:rPr>
        <w:t>Canadian Classification of Diagnostic, Therapeutic, and Surgical Procedures</w:t>
      </w:r>
      <w:r>
        <w:rPr>
          <w:rFonts w:asciiTheme="minorBidi" w:hAnsiTheme="minorBidi"/>
          <w:sz w:val="24"/>
          <w:szCs w:val="24"/>
        </w:rPr>
        <w:t xml:space="preserve"> </w:t>
      </w:r>
      <w:r w:rsidRPr="00ED2D07">
        <w:rPr>
          <w:rFonts w:asciiTheme="minorBidi" w:hAnsiTheme="minorBidi"/>
          <w:sz w:val="24"/>
          <w:szCs w:val="24"/>
        </w:rPr>
        <w:t>(CCP)</w:t>
      </w:r>
      <w:r>
        <w:rPr>
          <w:rFonts w:asciiTheme="minorBidi" w:hAnsiTheme="minorBidi"/>
          <w:sz w:val="24"/>
          <w:szCs w:val="24"/>
        </w:rPr>
        <w:t xml:space="preserve"> </w:t>
      </w:r>
      <w:r w:rsidR="006B33F3">
        <w:rPr>
          <w:rFonts w:asciiTheme="minorBidi" w:hAnsiTheme="minorBidi"/>
          <w:sz w:val="24"/>
          <w:szCs w:val="24"/>
        </w:rPr>
        <w:t>to make sure</w:t>
      </w:r>
      <w:r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 xml:space="preserve">no </w:t>
      </w:r>
      <w:r>
        <w:rPr>
          <w:rFonts w:asciiTheme="minorBidi" w:hAnsiTheme="minorBidi"/>
          <w:sz w:val="24"/>
          <w:szCs w:val="24"/>
        </w:rPr>
        <w:t>record</w:t>
      </w:r>
      <w:r w:rsidR="00D51D26">
        <w:rPr>
          <w:rFonts w:asciiTheme="minorBidi" w:hAnsiTheme="minorBidi"/>
          <w:sz w:val="24"/>
          <w:szCs w:val="24"/>
        </w:rPr>
        <w:t xml:space="preserve"> of</w:t>
      </w:r>
      <w:r w:rsidR="00362904" w:rsidRPr="00362904">
        <w:rPr>
          <w:rFonts w:asciiTheme="minorBidi" w:hAnsiTheme="minorBidi"/>
          <w:sz w:val="24"/>
          <w:szCs w:val="24"/>
        </w:rPr>
        <w:t xml:space="preserve"> </w:t>
      </w:r>
      <w:r w:rsidR="0000692E">
        <w:rPr>
          <w:rFonts w:asciiTheme="minorBidi" w:hAnsiTheme="minorBidi"/>
          <w:sz w:val="24"/>
          <w:szCs w:val="24"/>
        </w:rPr>
        <w:t>PCa</w:t>
      </w:r>
      <w:r w:rsidR="00362904" w:rsidRPr="00362904">
        <w:rPr>
          <w:rFonts w:asciiTheme="minorBidi" w:hAnsiTheme="minorBidi"/>
          <w:sz w:val="24"/>
          <w:szCs w:val="24"/>
        </w:rPr>
        <w:t xml:space="preserve"> diagnosis, </w:t>
      </w:r>
      <w:r w:rsidR="00F74765">
        <w:rPr>
          <w:rFonts w:asciiTheme="minorBidi" w:hAnsiTheme="minorBidi"/>
          <w:sz w:val="24"/>
          <w:szCs w:val="24"/>
        </w:rPr>
        <w:t xml:space="preserve">nor </w:t>
      </w:r>
      <w:r w:rsidR="001F6A93">
        <w:rPr>
          <w:rFonts w:asciiTheme="minorBidi" w:hAnsiTheme="minorBidi"/>
          <w:sz w:val="24"/>
          <w:szCs w:val="24"/>
        </w:rPr>
        <w:t>receipt of</w:t>
      </w:r>
      <w:r w:rsidR="00362904" w:rsidRPr="00362904">
        <w:rPr>
          <w:rFonts w:asciiTheme="minorBidi" w:hAnsiTheme="minorBidi"/>
          <w:sz w:val="24"/>
          <w:szCs w:val="24"/>
        </w:rPr>
        <w:t xml:space="preserve"> </w:t>
      </w:r>
      <w:r w:rsidR="0000692E">
        <w:rPr>
          <w:rFonts w:asciiTheme="minorBidi" w:hAnsiTheme="minorBidi"/>
          <w:sz w:val="24"/>
          <w:szCs w:val="24"/>
        </w:rPr>
        <w:t>PCa-</w:t>
      </w:r>
      <w:r w:rsidR="00494134">
        <w:rPr>
          <w:rFonts w:asciiTheme="minorBidi" w:hAnsiTheme="minorBidi"/>
          <w:sz w:val="24"/>
          <w:szCs w:val="24"/>
        </w:rPr>
        <w:t xml:space="preserve">specific </w:t>
      </w:r>
      <w:r w:rsidR="00362904" w:rsidRPr="00362904">
        <w:rPr>
          <w:rFonts w:asciiTheme="minorBidi" w:hAnsiTheme="minorBidi"/>
          <w:sz w:val="24"/>
          <w:szCs w:val="24"/>
        </w:rPr>
        <w:t>treatment</w:t>
      </w:r>
      <w:r w:rsidR="00A32B6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exist</w:t>
      </w:r>
      <w:r w:rsidR="006B33F3">
        <w:rPr>
          <w:rFonts w:asciiTheme="minorBidi" w:hAnsiTheme="minorBidi"/>
          <w:sz w:val="24"/>
          <w:szCs w:val="24"/>
        </w:rPr>
        <w:t>ed</w:t>
      </w:r>
      <w:r>
        <w:rPr>
          <w:rFonts w:asciiTheme="minorBidi" w:hAnsiTheme="minorBidi"/>
          <w:sz w:val="24"/>
          <w:szCs w:val="24"/>
        </w:rPr>
        <w:t xml:space="preserve"> </w:t>
      </w:r>
      <w:r w:rsidR="00A32B69">
        <w:rPr>
          <w:rFonts w:asciiTheme="minorBidi" w:hAnsiTheme="minorBidi"/>
          <w:sz w:val="24"/>
          <w:szCs w:val="24"/>
        </w:rPr>
        <w:t>within the three months</w:t>
      </w:r>
      <w:r w:rsidR="007D1149">
        <w:rPr>
          <w:rFonts w:asciiTheme="minorBidi" w:hAnsiTheme="minorBidi"/>
          <w:sz w:val="24"/>
          <w:szCs w:val="24"/>
        </w:rPr>
        <w:t xml:space="preserve"> after the biopsy</w:t>
      </w:r>
      <w:bookmarkStart w:id="8" w:name="_Hlk14285721"/>
      <w:r w:rsidR="00B646D3">
        <w:rPr>
          <w:rFonts w:asciiTheme="minorBidi" w:hAnsiTheme="minorBidi"/>
          <w:sz w:val="24"/>
          <w:szCs w:val="24"/>
        </w:rPr>
        <w:t>. The codes used are</w:t>
      </w:r>
      <w:bookmarkEnd w:id="8"/>
      <w:r w:rsidR="00ED2D07">
        <w:rPr>
          <w:rFonts w:asciiTheme="minorBidi" w:hAnsiTheme="minorBidi"/>
          <w:sz w:val="24"/>
          <w:szCs w:val="24"/>
        </w:rPr>
        <w:t xml:space="preserve"> detailed in Supplemental Table </w:t>
      </w:r>
      <w:r w:rsidR="006B33F3">
        <w:rPr>
          <w:rFonts w:asciiTheme="minorBidi" w:hAnsiTheme="minorBidi"/>
          <w:sz w:val="24"/>
          <w:szCs w:val="24"/>
        </w:rPr>
        <w:t>1</w:t>
      </w:r>
      <w:r w:rsidR="001F6A93">
        <w:rPr>
          <w:rFonts w:asciiTheme="minorBidi" w:hAnsiTheme="minorBidi"/>
          <w:sz w:val="24"/>
          <w:szCs w:val="24"/>
        </w:rPr>
        <w:t xml:space="preserve">. </w:t>
      </w:r>
      <w:r w:rsidR="000A77A7">
        <w:rPr>
          <w:rFonts w:asciiTheme="minorBidi" w:hAnsiTheme="minorBidi"/>
          <w:sz w:val="24"/>
          <w:szCs w:val="24"/>
        </w:rPr>
        <w:t xml:space="preserve">Men with </w:t>
      </w:r>
      <w:r w:rsidR="00F41981">
        <w:rPr>
          <w:rFonts w:asciiTheme="minorBidi" w:hAnsiTheme="minorBidi"/>
          <w:sz w:val="24"/>
          <w:szCs w:val="24"/>
        </w:rPr>
        <w:t xml:space="preserve">a history of a previous </w:t>
      </w:r>
      <w:r w:rsidR="000A77A7">
        <w:rPr>
          <w:rFonts w:asciiTheme="minorBidi" w:hAnsiTheme="minorBidi"/>
          <w:sz w:val="24"/>
          <w:szCs w:val="24"/>
        </w:rPr>
        <w:t>negative biops</w:t>
      </w:r>
      <w:r w:rsidR="00F41981">
        <w:rPr>
          <w:rFonts w:asciiTheme="minorBidi" w:hAnsiTheme="minorBidi"/>
          <w:sz w:val="24"/>
          <w:szCs w:val="24"/>
        </w:rPr>
        <w:t>y</w:t>
      </w:r>
      <w:r w:rsidR="000A77A7">
        <w:rPr>
          <w:rFonts w:asciiTheme="minorBidi" w:hAnsiTheme="minorBidi"/>
          <w:sz w:val="24"/>
          <w:szCs w:val="24"/>
        </w:rPr>
        <w:t xml:space="preserve"> were chosen</w:t>
      </w:r>
      <w:r w:rsidR="00F41981">
        <w:rPr>
          <w:rFonts w:asciiTheme="minorBidi" w:hAnsiTheme="minorBidi"/>
          <w:sz w:val="24"/>
          <w:szCs w:val="24"/>
        </w:rPr>
        <w:t xml:space="preserve"> </w:t>
      </w:r>
      <w:r w:rsidR="001F6A93">
        <w:rPr>
          <w:rFonts w:asciiTheme="minorBidi" w:hAnsiTheme="minorBidi"/>
          <w:sz w:val="24"/>
          <w:szCs w:val="24"/>
        </w:rPr>
        <w:t xml:space="preserve">as part of a </w:t>
      </w:r>
      <w:r w:rsidR="000A77A7">
        <w:rPr>
          <w:rFonts w:asciiTheme="minorBidi" w:hAnsiTheme="minorBidi"/>
          <w:sz w:val="24"/>
          <w:szCs w:val="24"/>
        </w:rPr>
        <w:t>pre-</w:t>
      </w:r>
      <w:r w:rsidR="000A77A7">
        <w:rPr>
          <w:rFonts w:asciiTheme="minorBidi" w:hAnsiTheme="minorBidi"/>
          <w:sz w:val="24"/>
          <w:szCs w:val="24"/>
        </w:rPr>
        <w:lastRenderedPageBreak/>
        <w:t>screen</w:t>
      </w:r>
      <w:r w:rsidR="00F41981">
        <w:rPr>
          <w:rFonts w:asciiTheme="minorBidi" w:hAnsiTheme="minorBidi"/>
          <w:sz w:val="24"/>
          <w:szCs w:val="24"/>
        </w:rPr>
        <w:t xml:space="preserve">ing </w:t>
      </w:r>
      <w:r w:rsidR="00BC218F">
        <w:rPr>
          <w:rFonts w:asciiTheme="minorBidi" w:hAnsiTheme="minorBidi"/>
          <w:sz w:val="24"/>
          <w:szCs w:val="24"/>
        </w:rPr>
        <w:t>method</w:t>
      </w:r>
      <w:r w:rsidR="00F41981">
        <w:rPr>
          <w:rFonts w:asciiTheme="minorBidi" w:hAnsiTheme="minorBidi"/>
          <w:sz w:val="24"/>
          <w:szCs w:val="24"/>
        </w:rPr>
        <w:t xml:space="preserve"> to include a ‘healthier’ </w:t>
      </w:r>
      <w:r w:rsidR="000A77A7">
        <w:rPr>
          <w:rFonts w:asciiTheme="minorBidi" w:hAnsiTheme="minorBidi"/>
          <w:sz w:val="24"/>
          <w:szCs w:val="24"/>
        </w:rPr>
        <w:t>population</w:t>
      </w:r>
      <w:r w:rsidR="00F41981">
        <w:rPr>
          <w:rFonts w:asciiTheme="minorBidi" w:hAnsiTheme="minorBidi"/>
          <w:sz w:val="24"/>
          <w:szCs w:val="24"/>
        </w:rPr>
        <w:t>, seen fit to undergo a biopsy.</w:t>
      </w:r>
      <w:r w:rsidR="0000692E">
        <w:rPr>
          <w:rFonts w:asciiTheme="minorBidi" w:hAnsiTheme="minorBidi"/>
          <w:sz w:val="24"/>
          <w:szCs w:val="24"/>
        </w:rPr>
        <w:t xml:space="preserve"> </w:t>
      </w:r>
      <w:r w:rsidR="006B33F3">
        <w:rPr>
          <w:rFonts w:asciiTheme="minorBidi" w:hAnsiTheme="minorBidi"/>
          <w:sz w:val="24"/>
          <w:szCs w:val="24"/>
        </w:rPr>
        <w:t>A</w:t>
      </w:r>
      <w:r w:rsidR="00362904" w:rsidRPr="00362904">
        <w:rPr>
          <w:rFonts w:asciiTheme="minorBidi" w:hAnsiTheme="minorBidi"/>
          <w:sz w:val="24"/>
          <w:szCs w:val="24"/>
        </w:rPr>
        <w:t xml:space="preserve"> look-back window</w:t>
      </w:r>
      <w:r w:rsidR="006B33F3">
        <w:rPr>
          <w:rFonts w:asciiTheme="minorBidi" w:hAnsiTheme="minorBidi"/>
          <w:sz w:val="24"/>
          <w:szCs w:val="24"/>
        </w:rPr>
        <w:t xml:space="preserve"> of minimum</w:t>
      </w:r>
      <w:r w:rsidR="00482EB0">
        <w:rPr>
          <w:rFonts w:asciiTheme="minorBidi" w:hAnsiTheme="minorBidi"/>
          <w:sz w:val="24"/>
          <w:szCs w:val="24"/>
        </w:rPr>
        <w:t xml:space="preserve"> of</w:t>
      </w:r>
      <w:r w:rsidR="006B33F3">
        <w:rPr>
          <w:rFonts w:asciiTheme="minorBidi" w:hAnsiTheme="minorBidi"/>
          <w:sz w:val="24"/>
          <w:szCs w:val="24"/>
        </w:rPr>
        <w:t xml:space="preserve"> three years,</w:t>
      </w:r>
      <w:r w:rsidR="00362904" w:rsidRPr="00362904">
        <w:rPr>
          <w:rFonts w:asciiTheme="minorBidi" w:hAnsiTheme="minorBidi"/>
          <w:sz w:val="24"/>
          <w:szCs w:val="24"/>
        </w:rPr>
        <w:t xml:space="preserve"> from January 1991 </w:t>
      </w:r>
      <w:r w:rsidR="0000692E">
        <w:rPr>
          <w:rFonts w:asciiTheme="minorBidi" w:hAnsiTheme="minorBidi"/>
          <w:sz w:val="24"/>
          <w:szCs w:val="24"/>
        </w:rPr>
        <w:t xml:space="preserve">until the </w:t>
      </w:r>
      <w:r w:rsidR="00362904" w:rsidRPr="00362904">
        <w:rPr>
          <w:rFonts w:asciiTheme="minorBidi" w:hAnsiTheme="minorBidi"/>
          <w:sz w:val="24"/>
          <w:szCs w:val="24"/>
        </w:rPr>
        <w:t>date of cohort</w:t>
      </w:r>
      <w:r w:rsidR="0000692E"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>entry</w:t>
      </w:r>
      <w:r w:rsidR="006B33F3">
        <w:rPr>
          <w:rFonts w:asciiTheme="minorBidi" w:hAnsiTheme="minorBidi"/>
          <w:sz w:val="24"/>
          <w:szCs w:val="24"/>
        </w:rPr>
        <w:t xml:space="preserve"> was used</w:t>
      </w:r>
      <w:r w:rsidR="00362904" w:rsidRPr="00362904">
        <w:rPr>
          <w:rFonts w:asciiTheme="minorBidi" w:hAnsiTheme="minorBidi"/>
          <w:sz w:val="24"/>
          <w:szCs w:val="24"/>
        </w:rPr>
        <w:t xml:space="preserve"> to ascertain</w:t>
      </w:r>
      <w:r w:rsidR="0000692E"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 xml:space="preserve">that included TRUS-Bxs </w:t>
      </w:r>
      <w:r w:rsidR="00BC218F">
        <w:rPr>
          <w:rFonts w:asciiTheme="minorBidi" w:hAnsiTheme="minorBidi"/>
          <w:sz w:val="24"/>
          <w:szCs w:val="24"/>
        </w:rPr>
        <w:t>were</w:t>
      </w:r>
      <w:r w:rsidR="00362904" w:rsidRPr="00362904">
        <w:rPr>
          <w:rFonts w:asciiTheme="minorBidi" w:hAnsiTheme="minorBidi"/>
          <w:sz w:val="24"/>
          <w:szCs w:val="24"/>
        </w:rPr>
        <w:t xml:space="preserve"> the first negative biopsies and that men had no previous </w:t>
      </w:r>
      <w:r w:rsidR="0000692E">
        <w:rPr>
          <w:rFonts w:asciiTheme="minorBidi" w:hAnsiTheme="minorBidi"/>
          <w:sz w:val="24"/>
          <w:szCs w:val="24"/>
        </w:rPr>
        <w:t>PCa</w:t>
      </w:r>
      <w:r w:rsidR="00362904" w:rsidRPr="00362904">
        <w:rPr>
          <w:rFonts w:asciiTheme="minorBidi" w:hAnsiTheme="minorBidi"/>
          <w:sz w:val="24"/>
          <w:szCs w:val="24"/>
        </w:rPr>
        <w:t xml:space="preserve"> diagnosis. </w:t>
      </w:r>
      <w:r w:rsidR="006B33F3">
        <w:rPr>
          <w:rFonts w:asciiTheme="minorBidi" w:hAnsiTheme="minorBidi"/>
          <w:sz w:val="24"/>
          <w:szCs w:val="24"/>
        </w:rPr>
        <w:t>The index date (study onset</w:t>
      </w:r>
      <w:r w:rsidR="00D474FE">
        <w:rPr>
          <w:rFonts w:asciiTheme="minorBidi" w:hAnsiTheme="minorBidi"/>
          <w:sz w:val="24"/>
          <w:szCs w:val="24"/>
        </w:rPr>
        <w:t xml:space="preserve"> time</w:t>
      </w:r>
      <w:r w:rsidR="006B33F3">
        <w:rPr>
          <w:rFonts w:asciiTheme="minorBidi" w:hAnsiTheme="minorBidi"/>
          <w:sz w:val="24"/>
          <w:szCs w:val="24"/>
        </w:rPr>
        <w:t xml:space="preserve">) was defined as </w:t>
      </w:r>
      <w:ins w:id="9" w:author="Olli Saarela" w:date="2019-08-08T14:09:00Z">
        <w:r w:rsidR="00BB5ABB">
          <w:rPr>
            <w:rFonts w:asciiTheme="minorBidi" w:hAnsiTheme="minorBidi"/>
            <w:sz w:val="24"/>
            <w:szCs w:val="24"/>
          </w:rPr>
          <w:t>the date</w:t>
        </w:r>
      </w:ins>
      <w:del w:id="10" w:author="Olli Saarela" w:date="2019-08-08T14:10:00Z">
        <w:r w:rsidR="006B33F3" w:rsidDel="00BB5ABB">
          <w:rPr>
            <w:rFonts w:asciiTheme="minorBidi" w:hAnsiTheme="minorBidi"/>
            <w:sz w:val="24"/>
            <w:szCs w:val="24"/>
          </w:rPr>
          <w:delText>a period of</w:delText>
        </w:r>
      </w:del>
      <w:r w:rsidR="006B33F3">
        <w:rPr>
          <w:rFonts w:asciiTheme="minorBidi" w:hAnsiTheme="minorBidi"/>
          <w:sz w:val="24"/>
          <w:szCs w:val="24"/>
        </w:rPr>
        <w:t xml:space="preserve"> 90 days after the first negative prostate biopsy, to ensure no PCa diagnosis was recorded</w:t>
      </w:r>
      <w:r w:rsidR="001F6A93">
        <w:rPr>
          <w:rFonts w:asciiTheme="minorBidi" w:hAnsiTheme="minorBidi"/>
          <w:sz w:val="24"/>
          <w:szCs w:val="24"/>
        </w:rPr>
        <w:t>.</w:t>
      </w:r>
      <w:r w:rsidR="00B646D3">
        <w:rPr>
          <w:rFonts w:asciiTheme="minorBidi" w:hAnsiTheme="minorBidi"/>
          <w:sz w:val="24"/>
          <w:szCs w:val="24"/>
        </w:rPr>
        <w:t xml:space="preserve"> </w:t>
      </w:r>
      <w:r w:rsidR="00494134">
        <w:rPr>
          <w:rFonts w:asciiTheme="minorBidi" w:hAnsiTheme="minorBidi"/>
          <w:sz w:val="24"/>
          <w:szCs w:val="24"/>
        </w:rPr>
        <w:t>Patients were foll</w:t>
      </w:r>
      <w:r w:rsidR="00362904" w:rsidRPr="00362904">
        <w:rPr>
          <w:rFonts w:asciiTheme="minorBidi" w:hAnsiTheme="minorBidi"/>
          <w:sz w:val="24"/>
          <w:szCs w:val="24"/>
        </w:rPr>
        <w:t xml:space="preserve">owed from the </w:t>
      </w:r>
      <w:r w:rsidR="006B33F3">
        <w:rPr>
          <w:rFonts w:asciiTheme="minorBidi" w:hAnsiTheme="minorBidi"/>
          <w:sz w:val="24"/>
          <w:szCs w:val="24"/>
        </w:rPr>
        <w:t>index date</w:t>
      </w:r>
      <w:r w:rsidR="00362904" w:rsidRPr="00362904">
        <w:rPr>
          <w:rFonts w:asciiTheme="minorBidi" w:hAnsiTheme="minorBidi"/>
          <w:sz w:val="24"/>
          <w:szCs w:val="24"/>
        </w:rPr>
        <w:t xml:space="preserve"> until</w:t>
      </w:r>
      <w:r w:rsidR="00494134">
        <w:rPr>
          <w:rFonts w:asciiTheme="minorBidi" w:hAnsiTheme="minorBidi"/>
          <w:sz w:val="24"/>
          <w:szCs w:val="24"/>
        </w:rPr>
        <w:t xml:space="preserve"> </w:t>
      </w:r>
      <w:r w:rsidR="006B33F3">
        <w:rPr>
          <w:rFonts w:asciiTheme="minorBidi" w:hAnsiTheme="minorBidi"/>
          <w:sz w:val="24"/>
          <w:szCs w:val="24"/>
        </w:rPr>
        <w:t>one of four possible outcomes: a)</w:t>
      </w:r>
      <w:r w:rsidR="00FD68C2">
        <w:rPr>
          <w:rFonts w:asciiTheme="minorBidi" w:hAnsiTheme="minorBidi"/>
          <w:sz w:val="24"/>
          <w:szCs w:val="24"/>
        </w:rPr>
        <w:t xml:space="preserve"> </w:t>
      </w:r>
      <w:r w:rsidR="00B646D3">
        <w:rPr>
          <w:rFonts w:asciiTheme="minorBidi" w:hAnsiTheme="minorBidi"/>
          <w:sz w:val="24"/>
          <w:szCs w:val="24"/>
        </w:rPr>
        <w:t>D</w:t>
      </w:r>
      <w:r w:rsidR="00362904" w:rsidRPr="00362904">
        <w:rPr>
          <w:rFonts w:asciiTheme="minorBidi" w:hAnsiTheme="minorBidi"/>
          <w:sz w:val="24"/>
          <w:szCs w:val="24"/>
        </w:rPr>
        <w:t>eath,</w:t>
      </w:r>
      <w:r w:rsidR="006B33F3">
        <w:rPr>
          <w:rFonts w:asciiTheme="minorBidi" w:hAnsiTheme="minorBidi"/>
          <w:sz w:val="24"/>
          <w:szCs w:val="24"/>
        </w:rPr>
        <w:t xml:space="preserve"> b)</w:t>
      </w:r>
      <w:r w:rsidR="00FD68C2">
        <w:rPr>
          <w:rFonts w:asciiTheme="minorBidi" w:hAnsiTheme="minorBidi"/>
          <w:sz w:val="24"/>
          <w:szCs w:val="24"/>
        </w:rPr>
        <w:t xml:space="preserve"> </w:t>
      </w:r>
      <w:r w:rsidR="00B646D3">
        <w:rPr>
          <w:rFonts w:asciiTheme="minorBidi" w:hAnsiTheme="minorBidi"/>
          <w:sz w:val="24"/>
          <w:szCs w:val="24"/>
        </w:rPr>
        <w:t>L</w:t>
      </w:r>
      <w:r w:rsidR="00362904" w:rsidRPr="00362904">
        <w:rPr>
          <w:rFonts w:asciiTheme="minorBidi" w:hAnsiTheme="minorBidi"/>
          <w:sz w:val="24"/>
          <w:szCs w:val="24"/>
        </w:rPr>
        <w:t>ast health services contact in Ontario,</w:t>
      </w:r>
      <w:r w:rsidR="007D05AA">
        <w:rPr>
          <w:rFonts w:asciiTheme="minorBidi" w:hAnsiTheme="minorBidi"/>
          <w:sz w:val="24"/>
          <w:szCs w:val="24"/>
        </w:rPr>
        <w:t xml:space="preserve"> </w:t>
      </w:r>
      <w:r w:rsidR="006B33F3">
        <w:rPr>
          <w:rFonts w:asciiTheme="minorBidi" w:hAnsiTheme="minorBidi"/>
          <w:sz w:val="24"/>
          <w:szCs w:val="24"/>
        </w:rPr>
        <w:t>c)</w:t>
      </w:r>
      <w:r w:rsidR="00FD68C2">
        <w:rPr>
          <w:rFonts w:asciiTheme="minorBidi" w:hAnsiTheme="minorBidi"/>
          <w:sz w:val="24"/>
          <w:szCs w:val="24"/>
        </w:rPr>
        <w:t xml:space="preserve"> </w:t>
      </w:r>
      <w:r w:rsidR="00B646D3">
        <w:rPr>
          <w:rFonts w:asciiTheme="minorBidi" w:hAnsiTheme="minorBidi"/>
          <w:sz w:val="24"/>
          <w:szCs w:val="24"/>
        </w:rPr>
        <w:t>B</w:t>
      </w:r>
      <w:r w:rsidR="007D05AA">
        <w:rPr>
          <w:rFonts w:asciiTheme="minorBidi" w:hAnsiTheme="minorBidi"/>
          <w:sz w:val="24"/>
          <w:szCs w:val="24"/>
        </w:rPr>
        <w:t>ecoming OHIP ineligible,</w:t>
      </w:r>
      <w:r w:rsidR="00362904" w:rsidRPr="00362904">
        <w:rPr>
          <w:rFonts w:asciiTheme="minorBidi" w:hAnsiTheme="minorBidi"/>
          <w:sz w:val="24"/>
          <w:szCs w:val="24"/>
        </w:rPr>
        <w:t xml:space="preserve"> or </w:t>
      </w:r>
      <w:r w:rsidR="006B33F3">
        <w:rPr>
          <w:rFonts w:asciiTheme="minorBidi" w:hAnsiTheme="minorBidi"/>
          <w:sz w:val="24"/>
          <w:szCs w:val="24"/>
        </w:rPr>
        <w:t>d)</w:t>
      </w:r>
      <w:r w:rsidR="00FD68C2">
        <w:rPr>
          <w:rFonts w:asciiTheme="minorBidi" w:hAnsiTheme="minorBidi"/>
          <w:sz w:val="24"/>
          <w:szCs w:val="24"/>
        </w:rPr>
        <w:t xml:space="preserve"> </w:t>
      </w:r>
      <w:r w:rsidR="00B646D3">
        <w:rPr>
          <w:rFonts w:asciiTheme="minorBidi" w:hAnsiTheme="minorBidi"/>
          <w:sz w:val="24"/>
          <w:szCs w:val="24"/>
        </w:rPr>
        <w:t>E</w:t>
      </w:r>
      <w:r w:rsidR="00362904" w:rsidRPr="00362904">
        <w:rPr>
          <w:rFonts w:asciiTheme="minorBidi" w:hAnsiTheme="minorBidi"/>
          <w:sz w:val="24"/>
          <w:szCs w:val="24"/>
        </w:rPr>
        <w:t xml:space="preserve">nd of </w:t>
      </w:r>
      <w:r w:rsidR="00482EB0">
        <w:rPr>
          <w:rFonts w:asciiTheme="minorBidi" w:hAnsiTheme="minorBidi"/>
          <w:sz w:val="24"/>
          <w:szCs w:val="24"/>
        </w:rPr>
        <w:t xml:space="preserve">the </w:t>
      </w:r>
      <w:r w:rsidR="00362904" w:rsidRPr="00362904">
        <w:rPr>
          <w:rFonts w:asciiTheme="minorBidi" w:hAnsiTheme="minorBidi"/>
          <w:sz w:val="24"/>
          <w:szCs w:val="24"/>
        </w:rPr>
        <w:t>study period (</w:t>
      </w:r>
      <w:r w:rsidR="007D05AA">
        <w:rPr>
          <w:rFonts w:asciiTheme="minorBidi" w:hAnsiTheme="minorBidi"/>
          <w:sz w:val="24"/>
          <w:szCs w:val="24"/>
        </w:rPr>
        <w:t>September 30th</w:t>
      </w:r>
      <w:r w:rsidR="00410CFF">
        <w:rPr>
          <w:rFonts w:asciiTheme="minorBidi" w:hAnsiTheme="minorBidi"/>
          <w:sz w:val="24"/>
          <w:szCs w:val="24"/>
        </w:rPr>
        <w:t>,</w:t>
      </w:r>
      <w:r w:rsidR="00362904" w:rsidRPr="00362904">
        <w:rPr>
          <w:rFonts w:asciiTheme="minorBidi" w:hAnsiTheme="minorBidi"/>
          <w:sz w:val="24"/>
          <w:szCs w:val="24"/>
        </w:rPr>
        <w:t xml:space="preserve"> 201</w:t>
      </w:r>
      <w:r w:rsidR="007D05AA">
        <w:rPr>
          <w:rFonts w:asciiTheme="minorBidi" w:hAnsiTheme="minorBidi"/>
          <w:sz w:val="24"/>
          <w:szCs w:val="24"/>
        </w:rPr>
        <w:t>6</w:t>
      </w:r>
      <w:r w:rsidR="00362904" w:rsidRPr="00362904">
        <w:rPr>
          <w:rFonts w:asciiTheme="minorBidi" w:hAnsiTheme="minorBidi"/>
          <w:sz w:val="24"/>
          <w:szCs w:val="24"/>
        </w:rPr>
        <w:t>).</w:t>
      </w:r>
      <w:r w:rsidR="00494134">
        <w:rPr>
          <w:rFonts w:asciiTheme="minorBidi" w:hAnsiTheme="minorBidi"/>
          <w:sz w:val="24"/>
          <w:szCs w:val="24"/>
        </w:rPr>
        <w:t xml:space="preserve"> </w:t>
      </w:r>
    </w:p>
    <w:p w14:paraId="0DA1F01B" w14:textId="77777777" w:rsidR="00480CE4" w:rsidRDefault="00480CE4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480CE4">
        <w:rPr>
          <w:rFonts w:asciiTheme="minorBidi" w:hAnsiTheme="minorBidi"/>
          <w:b/>
          <w:bCs/>
          <w:sz w:val="24"/>
          <w:szCs w:val="24"/>
        </w:rPr>
        <w:t>Study outcomes</w:t>
      </w:r>
    </w:p>
    <w:p w14:paraId="1884F8CE" w14:textId="7EF82F74" w:rsidR="00480CE4" w:rsidRPr="00480CE4" w:rsidRDefault="00480CE4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Pr="00480CE4">
        <w:rPr>
          <w:rFonts w:asciiTheme="minorBidi" w:hAnsiTheme="minorBidi"/>
          <w:sz w:val="24"/>
          <w:szCs w:val="24"/>
        </w:rPr>
        <w:t>Our primary outcome was</w:t>
      </w:r>
      <w:r w:rsidR="00111FDB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PCa</w:t>
      </w:r>
      <w:r w:rsidR="00D07D87">
        <w:rPr>
          <w:rFonts w:asciiTheme="minorBidi" w:hAnsiTheme="minorBidi"/>
          <w:sz w:val="24"/>
          <w:szCs w:val="24"/>
        </w:rPr>
        <w:t>-specific death</w:t>
      </w:r>
      <w:r w:rsidR="00644F1E">
        <w:rPr>
          <w:rFonts w:asciiTheme="minorBidi" w:hAnsiTheme="minorBidi"/>
          <w:sz w:val="24"/>
          <w:szCs w:val="24"/>
        </w:rPr>
        <w:t>, examined as a time to event outcome</w:t>
      </w:r>
      <w:r w:rsidRPr="00480CE4">
        <w:rPr>
          <w:rFonts w:asciiTheme="minorBidi" w:hAnsiTheme="minorBidi"/>
          <w:sz w:val="24"/>
          <w:szCs w:val="24"/>
        </w:rPr>
        <w:t xml:space="preserve">. Secondary outcomes </w:t>
      </w:r>
      <w:r>
        <w:rPr>
          <w:rFonts w:asciiTheme="minorBidi" w:hAnsiTheme="minorBidi"/>
          <w:sz w:val="24"/>
          <w:szCs w:val="24"/>
        </w:rPr>
        <w:t>included</w:t>
      </w:r>
      <w:r w:rsidR="00D07D87">
        <w:rPr>
          <w:rFonts w:asciiTheme="minorBidi" w:hAnsiTheme="minorBidi"/>
          <w:sz w:val="24"/>
          <w:szCs w:val="24"/>
        </w:rPr>
        <w:t xml:space="preserve"> use of </w:t>
      </w:r>
      <w:r w:rsidR="00FD68C2">
        <w:rPr>
          <w:rFonts w:asciiTheme="minorBidi" w:hAnsiTheme="minorBidi"/>
          <w:sz w:val="24"/>
          <w:szCs w:val="24"/>
        </w:rPr>
        <w:t>a</w:t>
      </w:r>
      <w:r w:rsidR="00D07D87">
        <w:rPr>
          <w:rFonts w:asciiTheme="minorBidi" w:hAnsiTheme="minorBidi"/>
          <w:sz w:val="24"/>
          <w:szCs w:val="24"/>
        </w:rPr>
        <w:t xml:space="preserve">ndrogen </w:t>
      </w:r>
      <w:r w:rsidR="00994548">
        <w:rPr>
          <w:rFonts w:asciiTheme="minorBidi" w:hAnsiTheme="minorBidi"/>
          <w:sz w:val="24"/>
          <w:szCs w:val="24"/>
        </w:rPr>
        <w:t>d</w:t>
      </w:r>
      <w:r w:rsidR="00D07D87">
        <w:rPr>
          <w:rFonts w:asciiTheme="minorBidi" w:hAnsiTheme="minorBidi"/>
          <w:sz w:val="24"/>
          <w:szCs w:val="24"/>
        </w:rPr>
        <w:t>eprivation therapy (ADT)</w:t>
      </w:r>
      <w:r w:rsidR="00DF5510">
        <w:rPr>
          <w:rFonts w:asciiTheme="minorBidi" w:hAnsiTheme="minorBidi"/>
          <w:sz w:val="24"/>
          <w:szCs w:val="24"/>
        </w:rPr>
        <w:t xml:space="preserve">, which served as a surrogate </w:t>
      </w:r>
      <w:r w:rsidR="00D07D87">
        <w:rPr>
          <w:rFonts w:asciiTheme="minorBidi" w:hAnsiTheme="minorBidi"/>
          <w:sz w:val="24"/>
          <w:szCs w:val="24"/>
        </w:rPr>
        <w:t xml:space="preserve">marker for advanced disease and </w:t>
      </w:r>
      <w:r w:rsidR="004023EB">
        <w:rPr>
          <w:rFonts w:asciiTheme="minorBidi" w:hAnsiTheme="minorBidi"/>
          <w:sz w:val="24"/>
          <w:szCs w:val="24"/>
        </w:rPr>
        <w:t>PCa</w:t>
      </w:r>
      <w:r w:rsidR="00D07D87">
        <w:rPr>
          <w:rFonts w:asciiTheme="minorBidi" w:hAnsiTheme="minorBidi"/>
          <w:sz w:val="24"/>
          <w:szCs w:val="24"/>
        </w:rPr>
        <w:t xml:space="preserve"> diagnosis.</w:t>
      </w:r>
    </w:p>
    <w:p w14:paraId="4049A4C4" w14:textId="77777777" w:rsidR="00480CE4" w:rsidRPr="00480CE4" w:rsidRDefault="00480CE4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480CE4">
        <w:rPr>
          <w:rFonts w:asciiTheme="minorBidi" w:hAnsiTheme="minorBidi"/>
          <w:b/>
          <w:bCs/>
          <w:sz w:val="24"/>
          <w:szCs w:val="24"/>
        </w:rPr>
        <w:t xml:space="preserve">Study variables </w:t>
      </w:r>
    </w:p>
    <w:p w14:paraId="6442DA4D" w14:textId="5664741D" w:rsidR="006B33F3" w:rsidRDefault="00480CE4" w:rsidP="006B33F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PCa</w:t>
      </w:r>
      <w:r w:rsidR="00F75017">
        <w:rPr>
          <w:rFonts w:asciiTheme="minorBidi" w:hAnsiTheme="minorBidi"/>
          <w:sz w:val="24"/>
          <w:szCs w:val="24"/>
        </w:rPr>
        <w:t>-specific death was defined according to the primary reason of death noted on the death certificate.</w:t>
      </w:r>
      <w:r>
        <w:rPr>
          <w:rFonts w:asciiTheme="minorBidi" w:hAnsiTheme="minorBidi"/>
          <w:sz w:val="24"/>
          <w:szCs w:val="24"/>
        </w:rPr>
        <w:t xml:space="preserve"> PCa</w:t>
      </w:r>
      <w:r w:rsidRPr="00480CE4">
        <w:rPr>
          <w:rFonts w:asciiTheme="minorBidi" w:hAnsiTheme="minorBidi"/>
          <w:sz w:val="24"/>
          <w:szCs w:val="24"/>
        </w:rPr>
        <w:t xml:space="preserve"> diagnosis was defined as having either </w:t>
      </w:r>
      <w:r w:rsidR="00000FDA">
        <w:rPr>
          <w:rFonts w:asciiTheme="minorBidi" w:hAnsiTheme="minorBidi"/>
          <w:sz w:val="24"/>
          <w:szCs w:val="24"/>
        </w:rPr>
        <w:t>a</w:t>
      </w:r>
      <w:r>
        <w:rPr>
          <w:rFonts w:asciiTheme="minorBidi" w:hAnsiTheme="minorBidi"/>
          <w:sz w:val="24"/>
          <w:szCs w:val="24"/>
        </w:rPr>
        <w:t xml:space="preserve"> </w:t>
      </w:r>
      <w:r w:rsidRPr="00480CE4">
        <w:rPr>
          <w:rFonts w:asciiTheme="minorBidi" w:hAnsiTheme="minorBidi"/>
          <w:sz w:val="24"/>
          <w:szCs w:val="24"/>
        </w:rPr>
        <w:t xml:space="preserve">record of </w:t>
      </w:r>
      <w:r w:rsidR="00212244">
        <w:rPr>
          <w:rFonts w:asciiTheme="minorBidi" w:hAnsiTheme="minorBidi"/>
          <w:sz w:val="24"/>
          <w:szCs w:val="24"/>
        </w:rPr>
        <w:t>PCa</w:t>
      </w:r>
      <w:r w:rsidRPr="00480CE4">
        <w:rPr>
          <w:rFonts w:asciiTheme="minorBidi" w:hAnsiTheme="minorBidi"/>
          <w:sz w:val="24"/>
          <w:szCs w:val="24"/>
        </w:rPr>
        <w:t xml:space="preserve"> or having received </w:t>
      </w:r>
      <w:r w:rsidR="00212244">
        <w:rPr>
          <w:rFonts w:asciiTheme="minorBidi" w:hAnsiTheme="minorBidi"/>
          <w:sz w:val="24"/>
          <w:szCs w:val="24"/>
        </w:rPr>
        <w:t xml:space="preserve">PCa-specific </w:t>
      </w:r>
      <w:r w:rsidRPr="00480CE4">
        <w:rPr>
          <w:rFonts w:asciiTheme="minorBidi" w:hAnsiTheme="minorBidi"/>
          <w:sz w:val="24"/>
          <w:szCs w:val="24"/>
        </w:rPr>
        <w:t>treatment</w:t>
      </w:r>
      <w:r w:rsidR="003E26F8">
        <w:rPr>
          <w:rFonts w:asciiTheme="minorBidi" w:hAnsiTheme="minorBidi"/>
          <w:sz w:val="24"/>
          <w:szCs w:val="24"/>
        </w:rPr>
        <w:t xml:space="preserve"> (radical prostatectomy, primary radiotherapy</w:t>
      </w:r>
      <w:r w:rsidR="004023EB">
        <w:rPr>
          <w:rFonts w:asciiTheme="minorBidi" w:hAnsiTheme="minorBidi"/>
          <w:sz w:val="24"/>
          <w:szCs w:val="24"/>
        </w:rPr>
        <w:t xml:space="preserve"> to the prostate</w:t>
      </w:r>
      <w:r w:rsidR="003E26F8">
        <w:rPr>
          <w:rFonts w:asciiTheme="minorBidi" w:hAnsiTheme="minorBidi"/>
          <w:sz w:val="24"/>
          <w:szCs w:val="24"/>
        </w:rPr>
        <w:t xml:space="preserve"> or ADT)</w:t>
      </w:r>
      <w:r w:rsidR="00212244">
        <w:rPr>
          <w:rFonts w:asciiTheme="minorBidi" w:hAnsiTheme="minorBidi"/>
          <w:sz w:val="24"/>
          <w:szCs w:val="24"/>
        </w:rPr>
        <w:t xml:space="preserve">. </w:t>
      </w:r>
      <w:r w:rsidR="006B33F3">
        <w:rPr>
          <w:rFonts w:asciiTheme="minorBidi" w:hAnsiTheme="minorBidi"/>
          <w:sz w:val="24"/>
          <w:szCs w:val="24"/>
        </w:rPr>
        <w:t xml:space="preserve">Data on additional medications </w:t>
      </w:r>
      <w:r w:rsidR="00644F1E">
        <w:rPr>
          <w:rFonts w:asciiTheme="minorBidi" w:hAnsiTheme="minorBidi"/>
          <w:sz w:val="24"/>
          <w:szCs w:val="24"/>
        </w:rPr>
        <w:t xml:space="preserve">with putative anti-cancer properties </w:t>
      </w:r>
      <w:r w:rsidR="006B33F3">
        <w:rPr>
          <w:rFonts w:asciiTheme="minorBidi" w:hAnsiTheme="minorBidi"/>
          <w:sz w:val="24"/>
          <w:szCs w:val="24"/>
        </w:rPr>
        <w:t xml:space="preserve">were acquired. These included medications </w:t>
      </w:r>
      <w:r w:rsidR="00D474FE">
        <w:rPr>
          <w:rFonts w:asciiTheme="minorBidi" w:hAnsiTheme="minorBidi"/>
          <w:sz w:val="24"/>
          <w:szCs w:val="24"/>
        </w:rPr>
        <w:t xml:space="preserve">for diabetes </w:t>
      </w:r>
      <w:r w:rsidR="006B33F3">
        <w:rPr>
          <w:rFonts w:asciiTheme="minorBidi" w:hAnsiTheme="minorBidi"/>
          <w:sz w:val="24"/>
          <w:szCs w:val="24"/>
        </w:rPr>
        <w:t xml:space="preserve">(metformin, insulin, sulfonylureas, thiazolidinediones), statins, </w:t>
      </w:r>
      <w:r w:rsidR="00D302A6">
        <w:rPr>
          <w:rFonts w:asciiTheme="minorBidi" w:hAnsiTheme="minorBidi"/>
          <w:sz w:val="24"/>
          <w:szCs w:val="24"/>
        </w:rPr>
        <w:t>5ARIs</w:t>
      </w:r>
      <w:r w:rsidR="006B33F3">
        <w:rPr>
          <w:rFonts w:asciiTheme="minorBidi" w:hAnsiTheme="minorBidi"/>
          <w:sz w:val="24"/>
          <w:szCs w:val="24"/>
        </w:rPr>
        <w:t>, alpha-blockers, and glaucoma eye drops as a negative tracer drug.</w:t>
      </w:r>
      <w:r w:rsidR="00994548">
        <w:rPr>
          <w:rFonts w:asciiTheme="minorBidi" w:hAnsiTheme="minorBidi"/>
          <w:sz w:val="24"/>
          <w:szCs w:val="24"/>
        </w:rPr>
        <w:t xml:space="preserve"> A detailed list of all medications analyzed is shown in appendix 1.</w:t>
      </w:r>
    </w:p>
    <w:p w14:paraId="73BDB9C6" w14:textId="173FDE06" w:rsidR="00480CE4" w:rsidRDefault="00A3621B" w:rsidP="003E26F8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     Additional </w:t>
      </w:r>
      <w:r w:rsidR="00212244">
        <w:rPr>
          <w:rFonts w:asciiTheme="minorBidi" w:hAnsiTheme="minorBidi"/>
          <w:sz w:val="24"/>
          <w:szCs w:val="24"/>
        </w:rPr>
        <w:t>collected variables included p</w:t>
      </w:r>
      <w:r w:rsidR="00480CE4" w:rsidRPr="00480CE4">
        <w:rPr>
          <w:rFonts w:asciiTheme="minorBidi" w:hAnsiTheme="minorBidi"/>
          <w:sz w:val="24"/>
          <w:szCs w:val="24"/>
        </w:rPr>
        <w:t>atient age</w:t>
      </w:r>
      <w:r w:rsidR="00BB08B3">
        <w:rPr>
          <w:rFonts w:asciiTheme="minorBidi" w:hAnsiTheme="minorBidi"/>
          <w:sz w:val="24"/>
          <w:szCs w:val="24"/>
        </w:rPr>
        <w:t xml:space="preserve"> categorized as (66-69, 70-74, 75-79, 80-84, and 85 and above)</w:t>
      </w:r>
      <w:r w:rsidR="00480CE4" w:rsidRPr="00480CE4">
        <w:rPr>
          <w:rFonts w:asciiTheme="minorBidi" w:hAnsiTheme="minorBidi"/>
          <w:sz w:val="24"/>
          <w:szCs w:val="24"/>
        </w:rPr>
        <w:t xml:space="preserve">, </w:t>
      </w:r>
      <w:r w:rsidR="00212244">
        <w:rPr>
          <w:rFonts w:asciiTheme="minorBidi" w:hAnsiTheme="minorBidi"/>
          <w:sz w:val="24"/>
          <w:szCs w:val="24"/>
        </w:rPr>
        <w:t>rural</w:t>
      </w:r>
      <w:r w:rsidR="00FC7359">
        <w:rPr>
          <w:rFonts w:asciiTheme="minorBidi" w:hAnsiTheme="minorBidi"/>
          <w:sz w:val="24"/>
          <w:szCs w:val="24"/>
        </w:rPr>
        <w:t>ity</w:t>
      </w:r>
      <w:r w:rsidR="00212244">
        <w:rPr>
          <w:rFonts w:asciiTheme="minorBidi" w:hAnsiTheme="minorBidi"/>
          <w:sz w:val="24"/>
          <w:szCs w:val="24"/>
        </w:rPr>
        <w:t xml:space="preserve"> inde</w:t>
      </w:r>
      <w:r w:rsidR="00FC7359">
        <w:rPr>
          <w:rFonts w:asciiTheme="minorBidi" w:hAnsiTheme="minorBidi"/>
          <w:sz w:val="24"/>
          <w:szCs w:val="24"/>
        </w:rPr>
        <w:t>x (</w:t>
      </w:r>
      <w:r w:rsidR="00BB08B3">
        <w:rPr>
          <w:rFonts w:asciiTheme="minorBidi" w:hAnsiTheme="minorBidi"/>
          <w:sz w:val="24"/>
          <w:szCs w:val="24"/>
        </w:rPr>
        <w:t>continuous variable</w:t>
      </w:r>
      <w:r w:rsidR="00F75017">
        <w:rPr>
          <w:rFonts w:asciiTheme="minorBidi" w:hAnsiTheme="minorBidi"/>
          <w:sz w:val="24"/>
          <w:szCs w:val="24"/>
        </w:rPr>
        <w:t>, with a</w:t>
      </w:r>
      <w:r w:rsidR="00586738">
        <w:rPr>
          <w:rFonts w:asciiTheme="minorBidi" w:hAnsiTheme="minorBidi"/>
          <w:sz w:val="24"/>
          <w:szCs w:val="24"/>
        </w:rPr>
        <w:t xml:space="preserve"> higher number represen</w:t>
      </w:r>
      <w:r w:rsidR="001F6A93">
        <w:rPr>
          <w:rFonts w:asciiTheme="minorBidi" w:hAnsiTheme="minorBidi"/>
          <w:sz w:val="24"/>
          <w:szCs w:val="24"/>
        </w:rPr>
        <w:t>t</w:t>
      </w:r>
      <w:r w:rsidR="00994548">
        <w:rPr>
          <w:rFonts w:asciiTheme="minorBidi" w:hAnsiTheme="minorBidi"/>
          <w:sz w:val="24"/>
          <w:szCs w:val="24"/>
        </w:rPr>
        <w:t>ing</w:t>
      </w:r>
      <w:r w:rsidR="00586738">
        <w:rPr>
          <w:rFonts w:asciiTheme="minorBidi" w:hAnsiTheme="minorBidi"/>
          <w:sz w:val="24"/>
          <w:szCs w:val="24"/>
        </w:rPr>
        <w:t xml:space="preserve"> a more rural area</w:t>
      </w:r>
      <w:r w:rsidR="00FC7359">
        <w:rPr>
          <w:rFonts w:asciiTheme="minorBidi" w:hAnsiTheme="minorBidi"/>
          <w:sz w:val="24"/>
          <w:szCs w:val="24"/>
        </w:rPr>
        <w:t>)</w:t>
      </w:r>
      <w:hyperlink w:anchor="_ENREF_27" w:tooltip="Kralj, 2000 #13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&lt;EndNote&gt;&lt;Cite&gt;&lt;Author&gt;Kralj&lt;/Author&gt;&lt;Year&gt;2000&lt;/Year&gt;&lt;RecNum&gt;13&lt;/RecNum&gt;&lt;DisplayText&gt;&lt;style face="superscript"&gt;27&lt;/style&gt;&lt;/DisplayText&gt;&lt;record&gt;&lt;rec-number&gt;13&lt;/rec-number&gt;&lt;foreign-keys&gt;&lt;key app="EN" db-id="x5059z2d4zr9tjeaedux22a5zpzaz2xttdaa"&gt;13&lt;/key&gt;&lt;/foreign-keys&gt;&lt;ref-type name="Journal Article"&gt;17&lt;/ref-type&gt;&lt;contributors&gt;&lt;authors&gt;&lt;author&gt;Kralj, Boris&lt;/author&gt;&lt;/authors&gt;&lt;/contributors&gt;&lt;titles&gt;&lt;title&gt;Measuring ‘rurality’ for purposes of health-care planning: an empirical measure for Ontario&lt;/title&gt;&lt;secondary-title&gt;Ontario Medical Review&lt;/secondary-title&gt;&lt;/titles&gt;&lt;periodical&gt;&lt;full-title&gt;Ontario Medical Review&lt;/full-title&gt;&lt;/periodical&gt;&lt;dates&gt;&lt;year&gt;2000&lt;/year&gt;&lt;/dates&gt;&lt;urls&gt;&lt;/urls&gt;&lt;/record&gt;&lt;/Cite&gt;&lt;/EndNote&gt;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F6497A">
          <w:rPr>
            <w:rFonts w:asciiTheme="minorBidi" w:hAnsiTheme="minorBidi"/>
            <w:noProof/>
            <w:sz w:val="24"/>
            <w:szCs w:val="24"/>
            <w:vertAlign w:val="superscript"/>
          </w:rPr>
          <w:t>27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C7359">
        <w:rPr>
          <w:rFonts w:asciiTheme="minorBidi" w:hAnsiTheme="minorBidi"/>
          <w:sz w:val="24"/>
          <w:szCs w:val="24"/>
        </w:rPr>
        <w:t xml:space="preserve">, </w:t>
      </w:r>
      <w:r w:rsidR="00000FDA">
        <w:rPr>
          <w:rFonts w:asciiTheme="minorBidi" w:hAnsiTheme="minorBidi"/>
          <w:sz w:val="24"/>
          <w:szCs w:val="24"/>
        </w:rPr>
        <w:t xml:space="preserve">year of </w:t>
      </w:r>
      <w:r w:rsidR="00BB08B3">
        <w:rPr>
          <w:rFonts w:asciiTheme="minorBidi" w:hAnsiTheme="minorBidi"/>
          <w:sz w:val="24"/>
          <w:szCs w:val="24"/>
        </w:rPr>
        <w:t>study entry</w:t>
      </w:r>
      <w:r w:rsidR="00994548">
        <w:rPr>
          <w:rFonts w:asciiTheme="minorBidi" w:hAnsiTheme="minorBidi"/>
          <w:sz w:val="24"/>
          <w:szCs w:val="24"/>
        </w:rPr>
        <w:t xml:space="preserve"> (index year)</w:t>
      </w:r>
      <w:r w:rsidR="00870BA2">
        <w:rPr>
          <w:rFonts w:asciiTheme="minorBidi" w:hAnsiTheme="minorBidi"/>
          <w:sz w:val="24"/>
          <w:szCs w:val="24"/>
        </w:rPr>
        <w:t>,</w:t>
      </w:r>
      <w:r w:rsidR="007B1848">
        <w:rPr>
          <w:rFonts w:asciiTheme="minorBidi" w:hAnsiTheme="minorBidi"/>
          <w:sz w:val="24"/>
          <w:szCs w:val="24"/>
        </w:rPr>
        <w:t xml:space="preserve"> and </w:t>
      </w:r>
      <w:r w:rsidR="00480CE4" w:rsidRPr="00480CE4">
        <w:rPr>
          <w:rFonts w:asciiTheme="minorBidi" w:hAnsiTheme="minorBidi"/>
          <w:sz w:val="24"/>
          <w:szCs w:val="24"/>
        </w:rPr>
        <w:t xml:space="preserve">comorbidity status quantified </w:t>
      </w:r>
      <w:r w:rsidR="00212244">
        <w:rPr>
          <w:rFonts w:asciiTheme="minorBidi" w:hAnsiTheme="minorBidi"/>
          <w:sz w:val="24"/>
          <w:szCs w:val="24"/>
        </w:rPr>
        <w:t xml:space="preserve">with </w:t>
      </w:r>
      <w:r w:rsidR="00480CE4" w:rsidRPr="00480CE4">
        <w:rPr>
          <w:rFonts w:asciiTheme="minorBidi" w:hAnsiTheme="minorBidi"/>
          <w:sz w:val="24"/>
          <w:szCs w:val="24"/>
        </w:rPr>
        <w:t>the Collapsed Ambulatory Diagnostic Groups</w:t>
      </w:r>
      <w:r w:rsidR="00586738">
        <w:rPr>
          <w:rFonts w:asciiTheme="minorBidi" w:hAnsiTheme="minorBidi"/>
          <w:sz w:val="24"/>
          <w:szCs w:val="24"/>
        </w:rPr>
        <w:t xml:space="preserve"> (ADG)</w:t>
      </w:r>
      <w:r w:rsidR="00480CE4" w:rsidRPr="00480CE4">
        <w:rPr>
          <w:rFonts w:asciiTheme="minorBidi" w:hAnsiTheme="minorBidi"/>
          <w:sz w:val="24"/>
          <w:szCs w:val="24"/>
        </w:rPr>
        <w:t xml:space="preserve"> score</w:t>
      </w:r>
      <w:r w:rsidR="00212244">
        <w:rPr>
          <w:rFonts w:asciiTheme="minorBidi" w:hAnsiTheme="minorBidi"/>
          <w:sz w:val="24"/>
          <w:szCs w:val="24"/>
        </w:rPr>
        <w:t xml:space="preserve"> </w:t>
      </w:r>
      <w:r w:rsidR="00480CE4" w:rsidRPr="00480CE4">
        <w:rPr>
          <w:rFonts w:asciiTheme="minorBidi" w:hAnsiTheme="minorBidi"/>
          <w:sz w:val="24"/>
          <w:szCs w:val="24"/>
        </w:rPr>
        <w:t>(</w:t>
      </w:r>
      <w:r w:rsidR="00BB08B3">
        <w:rPr>
          <w:rFonts w:asciiTheme="minorBidi" w:hAnsiTheme="minorBidi"/>
          <w:sz w:val="24"/>
          <w:szCs w:val="24"/>
        </w:rPr>
        <w:t xml:space="preserve">a continuous </w:t>
      </w:r>
      <w:r w:rsidR="001F6A93">
        <w:rPr>
          <w:rFonts w:asciiTheme="minorBidi" w:hAnsiTheme="minorBidi"/>
          <w:sz w:val="24"/>
          <w:szCs w:val="24"/>
        </w:rPr>
        <w:t xml:space="preserve">comorbidity </w:t>
      </w:r>
      <w:r w:rsidR="00BB08B3">
        <w:rPr>
          <w:rFonts w:asciiTheme="minorBidi" w:hAnsiTheme="minorBidi"/>
          <w:sz w:val="24"/>
          <w:szCs w:val="24"/>
        </w:rPr>
        <w:t xml:space="preserve">variable </w:t>
      </w:r>
      <w:r w:rsidR="00480CE4" w:rsidRPr="00480CE4">
        <w:rPr>
          <w:rFonts w:asciiTheme="minorBidi" w:hAnsiTheme="minorBidi"/>
          <w:sz w:val="24"/>
          <w:szCs w:val="24"/>
        </w:rPr>
        <w:t>derived from the Johns Hopkins Adjusted Clinical Groups</w:t>
      </w:r>
      <w:r w:rsidR="005B0B91">
        <w:rPr>
          <w:rFonts w:asciiTheme="minorBidi" w:hAnsiTheme="minorBidi"/>
          <w:sz w:val="24"/>
          <w:szCs w:val="24"/>
        </w:rPr>
        <w:t xml:space="preserve"> </w:t>
      </w:r>
      <w:r w:rsidR="00480CE4" w:rsidRPr="00480CE4">
        <w:rPr>
          <w:rFonts w:asciiTheme="minorBidi" w:hAnsiTheme="minorBidi"/>
          <w:sz w:val="24"/>
          <w:szCs w:val="24"/>
        </w:rPr>
        <w:t>System</w:t>
      </w:r>
      <w:r w:rsidR="00FC7359">
        <w:rPr>
          <w:rFonts w:asciiTheme="minorBidi" w:hAnsiTheme="minorBidi"/>
          <w:sz w:val="24"/>
          <w:szCs w:val="24"/>
        </w:rPr>
        <w:t>)</w:t>
      </w:r>
      <w:hyperlink w:anchor="_ENREF_28" w:tooltip="Health, 2014 #10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&lt;EndNote&gt;&lt;Cite&gt;&lt;Author&gt;Health&lt;/Author&gt;&lt;Year&gt;2014&lt;/Year&gt;&lt;RecNum&gt;10&lt;/RecNum&gt;&lt;DisplayText&gt;&lt;style face="superscript"&gt;28&lt;/style&gt;&lt;/DisplayText&gt;&lt;record&gt;&lt;rec-number&gt;10&lt;/rec-number&gt;&lt;foreign-keys&gt;&lt;key app="EN" db-id="x5059z2d4zr9tjeaedux22a5zpzaz2xttdaa"&gt;10&lt;/key&gt;&lt;/foreign-keys&gt;&lt;ref-type name="Web Page"&gt;12&lt;/ref-type&gt;&lt;contributors&gt;&lt;authors&gt;&lt;author&gt;Johns Hopkins Bloomberg School of Public Health&lt;/author&gt;&lt;/authors&gt;&lt;/contributors&gt;&lt;titles&gt;&lt;title&gt;The Johns Hopkins ACG System- Excerpt from Technical Reference Guide Version 9.0&lt;/title&gt;&lt;/titles&gt;&lt;dates&gt;&lt;year&gt;2014&lt;/year&gt;&lt;/dates&gt;&lt;urls&gt;&lt;related-urls&gt;&lt;url&gt;https://www.healthpartners.com/ucm/groups/public/@hp/@public/documents/documents/dev_057914.pdf&lt;/url&gt;&lt;/related-urls&gt;&lt;/urls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F6497A">
          <w:rPr>
            <w:rFonts w:asciiTheme="minorBidi" w:hAnsiTheme="minorBidi"/>
            <w:noProof/>
            <w:sz w:val="24"/>
            <w:szCs w:val="24"/>
            <w:vertAlign w:val="superscript"/>
          </w:rPr>
          <w:t>28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D474FE">
        <w:rPr>
          <w:rFonts w:asciiTheme="minorBidi" w:hAnsiTheme="minorBidi"/>
          <w:sz w:val="24"/>
          <w:szCs w:val="24"/>
        </w:rPr>
        <w:t>. The comorbidity score was</w:t>
      </w:r>
      <w:r w:rsidR="00994548">
        <w:rPr>
          <w:rFonts w:asciiTheme="minorBidi" w:hAnsiTheme="minorBidi"/>
          <w:sz w:val="24"/>
          <w:szCs w:val="24"/>
        </w:rPr>
        <w:t xml:space="preserve"> captured with a three-year look-back period</w:t>
      </w:r>
      <w:r w:rsidR="00D474FE">
        <w:rPr>
          <w:rFonts w:asciiTheme="minorBidi" w:hAnsiTheme="minorBidi"/>
          <w:sz w:val="24"/>
          <w:szCs w:val="24"/>
        </w:rPr>
        <w:t xml:space="preserve"> at study onset</w:t>
      </w:r>
      <w:r w:rsidR="007B1848">
        <w:rPr>
          <w:rFonts w:asciiTheme="minorBidi" w:hAnsiTheme="minorBidi"/>
          <w:sz w:val="24"/>
          <w:szCs w:val="24"/>
        </w:rPr>
        <w:t>.</w:t>
      </w:r>
      <w:r w:rsidR="00127D9A">
        <w:rPr>
          <w:rFonts w:asciiTheme="minorBidi" w:hAnsiTheme="minorBidi"/>
          <w:sz w:val="24"/>
          <w:szCs w:val="24"/>
        </w:rPr>
        <w:t xml:space="preserve"> </w:t>
      </w:r>
      <w:r w:rsidR="00D474FE">
        <w:rPr>
          <w:rFonts w:asciiTheme="minorBidi" w:hAnsiTheme="minorBidi"/>
          <w:sz w:val="24"/>
          <w:szCs w:val="24"/>
        </w:rPr>
        <w:t xml:space="preserve">Lastly, </w:t>
      </w:r>
      <w:r w:rsidR="00DF5510">
        <w:rPr>
          <w:rFonts w:asciiTheme="minorBidi" w:hAnsiTheme="minorBidi"/>
          <w:sz w:val="24"/>
          <w:szCs w:val="24"/>
        </w:rPr>
        <w:t>p</w:t>
      </w:r>
      <w:r w:rsidR="00127D9A">
        <w:rPr>
          <w:rFonts w:asciiTheme="minorBidi" w:hAnsiTheme="minorBidi"/>
          <w:sz w:val="24"/>
          <w:szCs w:val="24"/>
        </w:rPr>
        <w:t>rostate</w:t>
      </w:r>
      <w:r w:rsidR="00410CFF">
        <w:rPr>
          <w:rFonts w:asciiTheme="minorBidi" w:hAnsiTheme="minorBidi"/>
          <w:sz w:val="24"/>
          <w:szCs w:val="24"/>
        </w:rPr>
        <w:t>-</w:t>
      </w:r>
      <w:r w:rsidR="00127D9A">
        <w:rPr>
          <w:rFonts w:asciiTheme="minorBidi" w:hAnsiTheme="minorBidi"/>
          <w:sz w:val="24"/>
          <w:szCs w:val="24"/>
        </w:rPr>
        <w:t>specific antigen (PSA) levels were</w:t>
      </w:r>
      <w:r w:rsidR="00994548">
        <w:rPr>
          <w:rFonts w:asciiTheme="minorBidi" w:hAnsiTheme="minorBidi"/>
          <w:sz w:val="24"/>
          <w:szCs w:val="24"/>
        </w:rPr>
        <w:t xml:space="preserve"> collected as well but were</w:t>
      </w:r>
      <w:r w:rsidR="00127D9A">
        <w:rPr>
          <w:rFonts w:asciiTheme="minorBidi" w:hAnsiTheme="minorBidi"/>
          <w:sz w:val="24"/>
          <w:szCs w:val="24"/>
        </w:rPr>
        <w:t xml:space="preserve"> available only from 2007</w:t>
      </w:r>
      <w:r w:rsidR="003E26F8">
        <w:rPr>
          <w:rFonts w:asciiTheme="minorBidi" w:hAnsiTheme="minorBidi"/>
          <w:sz w:val="24"/>
          <w:szCs w:val="24"/>
        </w:rPr>
        <w:t>.</w:t>
      </w:r>
      <w:r w:rsidR="00480CE4" w:rsidRPr="00480CE4">
        <w:rPr>
          <w:rFonts w:asciiTheme="minorBidi" w:hAnsiTheme="minorBidi"/>
          <w:sz w:val="24"/>
          <w:szCs w:val="24"/>
        </w:rPr>
        <w:t xml:space="preserve"> </w:t>
      </w:r>
    </w:p>
    <w:p w14:paraId="508CE028" w14:textId="77777777" w:rsidR="00480CE4" w:rsidRDefault="00480CE4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3066E3">
        <w:rPr>
          <w:rFonts w:asciiTheme="minorBidi" w:hAnsiTheme="minorBidi"/>
          <w:b/>
          <w:bCs/>
          <w:sz w:val="24"/>
          <w:szCs w:val="24"/>
        </w:rPr>
        <w:t xml:space="preserve">Statistical </w:t>
      </w:r>
      <w:r w:rsidR="003066E3" w:rsidRPr="003066E3">
        <w:rPr>
          <w:rFonts w:asciiTheme="minorBidi" w:hAnsiTheme="minorBidi"/>
          <w:b/>
          <w:bCs/>
          <w:sz w:val="24"/>
          <w:szCs w:val="24"/>
        </w:rPr>
        <w:t>analyses</w:t>
      </w:r>
    </w:p>
    <w:p w14:paraId="478048DB" w14:textId="406F45E5" w:rsidR="009275D1" w:rsidRDefault="00A13E69" w:rsidP="00DF32F2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</w:t>
      </w:r>
      <w:r w:rsidR="00DF6155" w:rsidRPr="00DF6155">
        <w:rPr>
          <w:rFonts w:asciiTheme="minorBidi" w:hAnsiTheme="minorBidi"/>
          <w:sz w:val="24"/>
          <w:szCs w:val="24"/>
        </w:rPr>
        <w:t xml:space="preserve">Continuous variables were described using </w:t>
      </w:r>
      <w:r w:rsidR="0094578E">
        <w:rPr>
          <w:rFonts w:asciiTheme="minorBidi" w:hAnsiTheme="minorBidi"/>
          <w:sz w:val="24"/>
          <w:szCs w:val="24"/>
        </w:rPr>
        <w:t>means and standard deviations (SD)</w:t>
      </w:r>
      <w:r w:rsidR="00F619B9">
        <w:rPr>
          <w:rFonts w:asciiTheme="minorBidi" w:hAnsiTheme="minorBidi"/>
          <w:sz w:val="24"/>
          <w:szCs w:val="24"/>
        </w:rPr>
        <w:t>;</w:t>
      </w:r>
      <w:r w:rsidR="00DF6155" w:rsidRPr="00DF6155">
        <w:rPr>
          <w:rFonts w:asciiTheme="minorBidi" w:hAnsiTheme="minorBidi"/>
          <w:sz w:val="24"/>
          <w:szCs w:val="24"/>
        </w:rPr>
        <w:t xml:space="preserve"> categorical variables</w:t>
      </w:r>
      <w:r w:rsidR="00DF6155">
        <w:rPr>
          <w:rFonts w:asciiTheme="minorBidi" w:hAnsiTheme="minorBidi"/>
          <w:sz w:val="24"/>
          <w:szCs w:val="24"/>
        </w:rPr>
        <w:t xml:space="preserve"> </w:t>
      </w:r>
      <w:r w:rsidR="00DF6155" w:rsidRPr="00DF6155">
        <w:rPr>
          <w:rFonts w:asciiTheme="minorBidi" w:hAnsiTheme="minorBidi"/>
          <w:sz w:val="24"/>
          <w:szCs w:val="24"/>
        </w:rPr>
        <w:t>were characterized using proportions</w:t>
      </w:r>
      <w:r w:rsidR="00E138E3" w:rsidRPr="00E138E3">
        <w:rPr>
          <w:rFonts w:asciiTheme="minorBidi" w:hAnsiTheme="minorBidi"/>
          <w:sz w:val="24"/>
          <w:szCs w:val="24"/>
        </w:rPr>
        <w:t>.</w:t>
      </w:r>
      <w:r w:rsidR="004C70C7">
        <w:rPr>
          <w:rFonts w:asciiTheme="minorBidi" w:hAnsiTheme="minorBidi"/>
          <w:sz w:val="24"/>
          <w:szCs w:val="24"/>
        </w:rPr>
        <w:t xml:space="preserve"> </w:t>
      </w:r>
      <w:r w:rsidR="00F75017">
        <w:rPr>
          <w:rFonts w:asciiTheme="minorBidi" w:hAnsiTheme="minorBidi"/>
          <w:sz w:val="24"/>
          <w:szCs w:val="24"/>
        </w:rPr>
        <w:t>We</w:t>
      </w:r>
      <w:r w:rsidR="00C275B9">
        <w:rPr>
          <w:rFonts w:asciiTheme="minorBidi" w:hAnsiTheme="minorBidi"/>
          <w:sz w:val="24"/>
          <w:szCs w:val="24"/>
        </w:rPr>
        <w:t xml:space="preserve"> assess</w:t>
      </w:r>
      <w:r w:rsidR="00F75017">
        <w:rPr>
          <w:rFonts w:asciiTheme="minorBidi" w:hAnsiTheme="minorBidi"/>
          <w:sz w:val="24"/>
          <w:szCs w:val="24"/>
        </w:rPr>
        <w:t>ed</w:t>
      </w:r>
      <w:r w:rsidR="005D4A54">
        <w:rPr>
          <w:rFonts w:asciiTheme="minorBidi" w:hAnsiTheme="minorBidi"/>
          <w:sz w:val="24"/>
          <w:szCs w:val="24"/>
        </w:rPr>
        <w:t xml:space="preserve"> the</w:t>
      </w:r>
      <w:r w:rsidR="00F75017">
        <w:rPr>
          <w:rFonts w:asciiTheme="minorBidi" w:hAnsiTheme="minorBidi"/>
          <w:sz w:val="24"/>
          <w:szCs w:val="24"/>
        </w:rPr>
        <w:t xml:space="preserve"> </w:t>
      </w:r>
      <w:r w:rsidR="005D4A54">
        <w:rPr>
          <w:rFonts w:asciiTheme="minorBidi" w:hAnsiTheme="minorBidi"/>
          <w:sz w:val="24"/>
          <w:szCs w:val="24"/>
        </w:rPr>
        <w:t>a</w:t>
      </w:r>
      <w:r w:rsidR="004C70C7">
        <w:rPr>
          <w:rFonts w:asciiTheme="minorBidi" w:hAnsiTheme="minorBidi"/>
          <w:sz w:val="24"/>
          <w:szCs w:val="24"/>
        </w:rPr>
        <w:t xml:space="preserve">ssociation between </w:t>
      </w:r>
      <w:r w:rsidR="00F75017">
        <w:rPr>
          <w:rFonts w:asciiTheme="minorBidi" w:hAnsiTheme="minorBidi"/>
          <w:sz w:val="24"/>
          <w:szCs w:val="24"/>
        </w:rPr>
        <w:t xml:space="preserve">medication </w:t>
      </w:r>
      <w:r w:rsidR="004C70C7">
        <w:rPr>
          <w:rFonts w:asciiTheme="minorBidi" w:hAnsiTheme="minorBidi"/>
          <w:sz w:val="24"/>
          <w:szCs w:val="24"/>
        </w:rPr>
        <w:t>exposure and PC-specific death, ADT use, and PCa diagnosis.</w:t>
      </w:r>
      <w:r w:rsidR="00C275B9">
        <w:rPr>
          <w:rFonts w:asciiTheme="minorBidi" w:hAnsiTheme="minorBidi"/>
          <w:sz w:val="24"/>
          <w:szCs w:val="24"/>
        </w:rPr>
        <w:t xml:space="preserve"> </w:t>
      </w:r>
      <w:r w:rsidR="004C70C7">
        <w:rPr>
          <w:rFonts w:asciiTheme="minorBidi" w:hAnsiTheme="minorBidi"/>
          <w:sz w:val="24"/>
          <w:szCs w:val="24"/>
        </w:rPr>
        <w:t>M</w:t>
      </w:r>
      <w:r w:rsidR="00E138E3" w:rsidRPr="00E138E3">
        <w:rPr>
          <w:rFonts w:asciiTheme="minorBidi" w:hAnsiTheme="minorBidi"/>
          <w:sz w:val="24"/>
          <w:szCs w:val="24"/>
        </w:rPr>
        <w:t>ultivariable Cox proportional hazard regression model</w:t>
      </w:r>
      <w:r w:rsidR="00C275B9">
        <w:rPr>
          <w:rFonts w:asciiTheme="minorBidi" w:hAnsiTheme="minorBidi"/>
          <w:sz w:val="24"/>
          <w:szCs w:val="24"/>
        </w:rPr>
        <w:t>s</w:t>
      </w:r>
      <w:r w:rsidR="00E138E3" w:rsidRPr="00E138E3">
        <w:rPr>
          <w:rFonts w:asciiTheme="minorBidi" w:hAnsiTheme="minorBidi"/>
          <w:sz w:val="24"/>
          <w:szCs w:val="24"/>
        </w:rPr>
        <w:t xml:space="preserve"> with time-dependent exposure w</w:t>
      </w:r>
      <w:r w:rsidR="00C275B9">
        <w:rPr>
          <w:rFonts w:asciiTheme="minorBidi" w:hAnsiTheme="minorBidi"/>
          <w:sz w:val="24"/>
          <w:szCs w:val="24"/>
        </w:rPr>
        <w:t>ere</w:t>
      </w:r>
      <w:r w:rsidR="00E138E3" w:rsidRPr="00E138E3">
        <w:rPr>
          <w:rFonts w:asciiTheme="minorBidi" w:hAnsiTheme="minorBidi"/>
          <w:sz w:val="24"/>
          <w:szCs w:val="24"/>
        </w:rPr>
        <w:t xml:space="preserve"> used. The exposure to each medication was </w:t>
      </w:r>
      <w:del w:id="11" w:author="Olli Saarela" w:date="2019-08-08T14:19:00Z">
        <w:r w:rsidR="00E138E3" w:rsidRPr="00E138E3" w:rsidDel="00FE3D1F">
          <w:rPr>
            <w:rFonts w:asciiTheme="minorBidi" w:hAnsiTheme="minorBidi"/>
            <w:sz w:val="24"/>
            <w:szCs w:val="24"/>
          </w:rPr>
          <w:delText xml:space="preserve">modeled </w:delText>
        </w:r>
      </w:del>
      <w:ins w:id="12" w:author="Olli Saarela" w:date="2019-08-08T14:19:00Z">
        <w:r w:rsidR="00FE3D1F">
          <w:rPr>
            <w:rFonts w:asciiTheme="minorBidi" w:hAnsiTheme="minorBidi"/>
            <w:sz w:val="24"/>
            <w:szCs w:val="24"/>
          </w:rPr>
          <w:t>specified</w:t>
        </w:r>
        <w:r w:rsidR="00FE3D1F" w:rsidRPr="00E138E3">
          <w:rPr>
            <w:rFonts w:asciiTheme="minorBidi" w:hAnsiTheme="minorBidi"/>
            <w:sz w:val="24"/>
            <w:szCs w:val="24"/>
          </w:rPr>
          <w:t xml:space="preserve"> </w:t>
        </w:r>
      </w:ins>
      <w:r w:rsidR="00E138E3" w:rsidRPr="00E138E3">
        <w:rPr>
          <w:rFonts w:asciiTheme="minorBidi" w:hAnsiTheme="minorBidi"/>
          <w:sz w:val="24"/>
          <w:szCs w:val="24"/>
        </w:rPr>
        <w:t xml:space="preserve">as a time-dependent </w:t>
      </w:r>
      <w:del w:id="13" w:author="Olli Saarela" w:date="2019-08-08T14:18:00Z">
        <w:r w:rsidR="00E138E3" w:rsidRPr="00E138E3" w:rsidDel="00FE3D1F">
          <w:rPr>
            <w:rFonts w:asciiTheme="minorBidi" w:hAnsiTheme="minorBidi"/>
            <w:sz w:val="24"/>
            <w:szCs w:val="24"/>
          </w:rPr>
          <w:delText>status indicator</w:delText>
        </w:r>
      </w:del>
      <w:ins w:id="14" w:author="Olli Saarela" w:date="2019-08-08T14:18:00Z">
        <w:r w:rsidR="00FE3D1F">
          <w:rPr>
            <w:rFonts w:asciiTheme="minorBidi" w:hAnsiTheme="minorBidi"/>
            <w:sz w:val="24"/>
            <w:szCs w:val="24"/>
          </w:rPr>
          <w:t>variable</w:t>
        </w:r>
      </w:ins>
      <w:r w:rsidR="00E138E3" w:rsidRPr="00E138E3">
        <w:rPr>
          <w:rFonts w:asciiTheme="minorBidi" w:hAnsiTheme="minorBidi"/>
          <w:sz w:val="24"/>
          <w:szCs w:val="24"/>
        </w:rPr>
        <w:t xml:space="preserve"> (ever vs</w:t>
      </w:r>
      <w:r w:rsidR="000D7E3B">
        <w:rPr>
          <w:rFonts w:asciiTheme="minorBidi" w:hAnsiTheme="minorBidi"/>
          <w:sz w:val="24"/>
          <w:szCs w:val="24"/>
        </w:rPr>
        <w:t>.</w:t>
      </w:r>
      <w:r w:rsidR="00E138E3" w:rsidRPr="00E138E3">
        <w:rPr>
          <w:rFonts w:asciiTheme="minorBidi" w:hAnsiTheme="minorBidi"/>
          <w:sz w:val="24"/>
          <w:szCs w:val="24"/>
        </w:rPr>
        <w:t xml:space="preserve"> never exposure at each time point during the follow-up</w:t>
      </w:r>
      <w:r w:rsidR="00F75017">
        <w:rPr>
          <w:rFonts w:asciiTheme="minorBidi" w:hAnsiTheme="minorBidi"/>
          <w:sz w:val="24"/>
          <w:szCs w:val="24"/>
        </w:rPr>
        <w:t>, and</w:t>
      </w:r>
      <w:r w:rsidR="00C275B9">
        <w:rPr>
          <w:rFonts w:asciiTheme="minorBidi" w:hAnsiTheme="minorBidi"/>
          <w:sz w:val="24"/>
          <w:szCs w:val="24"/>
        </w:rPr>
        <w:t xml:space="preserve"> </w:t>
      </w:r>
      <w:r w:rsidR="00C275B9" w:rsidRPr="00E138E3">
        <w:rPr>
          <w:rFonts w:asciiTheme="minorBidi" w:hAnsiTheme="minorBidi"/>
          <w:sz w:val="24"/>
          <w:szCs w:val="24"/>
        </w:rPr>
        <w:t xml:space="preserve">the effect of </w:t>
      </w:r>
      <w:r w:rsidR="00C275B9">
        <w:rPr>
          <w:rFonts w:asciiTheme="minorBidi" w:hAnsiTheme="minorBidi"/>
          <w:sz w:val="24"/>
          <w:szCs w:val="24"/>
        </w:rPr>
        <w:t xml:space="preserve">the </w:t>
      </w:r>
      <w:r w:rsidR="00C275B9" w:rsidRPr="00E138E3">
        <w:rPr>
          <w:rFonts w:asciiTheme="minorBidi" w:hAnsiTheme="minorBidi"/>
          <w:sz w:val="24"/>
          <w:szCs w:val="24"/>
        </w:rPr>
        <w:t xml:space="preserve">cumulative </w:t>
      </w:r>
      <w:r w:rsidR="00DF5510">
        <w:rPr>
          <w:rFonts w:asciiTheme="minorBidi" w:hAnsiTheme="minorBidi"/>
          <w:sz w:val="24"/>
          <w:szCs w:val="24"/>
        </w:rPr>
        <w:t>exposure to</w:t>
      </w:r>
      <w:r w:rsidR="00C275B9">
        <w:rPr>
          <w:rFonts w:asciiTheme="minorBidi" w:hAnsiTheme="minorBidi"/>
          <w:sz w:val="24"/>
          <w:szCs w:val="24"/>
        </w:rPr>
        <w:t xml:space="preserve"> each</w:t>
      </w:r>
      <w:r w:rsidR="00C275B9" w:rsidRPr="00E138E3">
        <w:rPr>
          <w:rFonts w:asciiTheme="minorBidi" w:hAnsiTheme="minorBidi"/>
          <w:sz w:val="24"/>
          <w:szCs w:val="24"/>
        </w:rPr>
        <w:t xml:space="preserve"> medication</w:t>
      </w:r>
      <w:r w:rsidR="00C275B9">
        <w:rPr>
          <w:rFonts w:asciiTheme="minorBidi" w:hAnsiTheme="minorBidi"/>
          <w:sz w:val="24"/>
          <w:szCs w:val="24"/>
        </w:rPr>
        <w:t xml:space="preserve"> </w:t>
      </w:r>
      <w:r w:rsidR="00D474FE">
        <w:rPr>
          <w:rFonts w:asciiTheme="minorBidi" w:hAnsiTheme="minorBidi"/>
          <w:sz w:val="24"/>
          <w:szCs w:val="24"/>
        </w:rPr>
        <w:t>per</w:t>
      </w:r>
      <w:r w:rsidR="00C275B9">
        <w:rPr>
          <w:rFonts w:asciiTheme="minorBidi" w:hAnsiTheme="minorBidi"/>
          <w:sz w:val="24"/>
          <w:szCs w:val="24"/>
        </w:rPr>
        <w:t xml:space="preserve"> six-months </w:t>
      </w:r>
      <w:r w:rsidR="00D474FE">
        <w:rPr>
          <w:rFonts w:asciiTheme="minorBidi" w:hAnsiTheme="minorBidi"/>
          <w:sz w:val="24"/>
          <w:szCs w:val="24"/>
        </w:rPr>
        <w:t>of use</w:t>
      </w:r>
      <w:r w:rsidR="00F75017">
        <w:rPr>
          <w:rFonts w:asciiTheme="minorBidi" w:hAnsiTheme="minorBidi"/>
          <w:sz w:val="24"/>
          <w:szCs w:val="24"/>
        </w:rPr>
        <w:t>)</w:t>
      </w:r>
      <w:ins w:id="15" w:author="Olli Saarela" w:date="2019-08-08T14:19:00Z">
        <w:r w:rsidR="00FE3D1F">
          <w:rPr>
            <w:rFonts w:asciiTheme="minorBidi" w:hAnsiTheme="minorBidi"/>
            <w:sz w:val="24"/>
            <w:szCs w:val="24"/>
          </w:rPr>
          <w:t xml:space="preserve"> which was then associated with</w:t>
        </w:r>
      </w:ins>
      <w:del w:id="16" w:author="Olli Saarela" w:date="2019-08-08T14:19:00Z">
        <w:r w:rsidR="00C275B9" w:rsidDel="00FE3D1F">
          <w:rPr>
            <w:rFonts w:asciiTheme="minorBidi" w:hAnsiTheme="minorBidi"/>
            <w:sz w:val="24"/>
            <w:szCs w:val="24"/>
          </w:rPr>
          <w:delText xml:space="preserve"> </w:delText>
        </w:r>
        <w:r w:rsidR="00C275B9" w:rsidRPr="00E138E3" w:rsidDel="00FE3D1F">
          <w:rPr>
            <w:rFonts w:asciiTheme="minorBidi" w:hAnsiTheme="minorBidi"/>
            <w:sz w:val="24"/>
            <w:szCs w:val="24"/>
          </w:rPr>
          <w:delText>on</w:delText>
        </w:r>
      </w:del>
      <w:r w:rsidR="00C275B9" w:rsidRPr="00E138E3">
        <w:rPr>
          <w:rFonts w:asciiTheme="minorBidi" w:hAnsiTheme="minorBidi"/>
          <w:sz w:val="24"/>
          <w:szCs w:val="24"/>
        </w:rPr>
        <w:t xml:space="preserve"> </w:t>
      </w:r>
      <w:r w:rsidR="00C275B9">
        <w:rPr>
          <w:rFonts w:asciiTheme="minorBidi" w:hAnsiTheme="minorBidi"/>
          <w:sz w:val="24"/>
          <w:szCs w:val="24"/>
        </w:rPr>
        <w:t>all outcomes of interest</w:t>
      </w:r>
      <w:r w:rsidR="00C275B9" w:rsidRPr="00E138E3">
        <w:rPr>
          <w:rFonts w:asciiTheme="minorBidi" w:hAnsiTheme="minorBidi"/>
          <w:sz w:val="24"/>
          <w:szCs w:val="24"/>
        </w:rPr>
        <w:t>.</w:t>
      </w:r>
      <w:r w:rsidR="00F75017">
        <w:rPr>
          <w:rFonts w:asciiTheme="minorBidi" w:hAnsiTheme="minorBidi"/>
          <w:sz w:val="24"/>
          <w:szCs w:val="24"/>
        </w:rPr>
        <w:t xml:space="preserve"> A</w:t>
      </w:r>
      <w:r w:rsidR="00DF2BA8">
        <w:rPr>
          <w:rFonts w:asciiTheme="minorBidi" w:hAnsiTheme="minorBidi"/>
          <w:sz w:val="24"/>
          <w:szCs w:val="24"/>
        </w:rPr>
        <w:t>ll models were</w:t>
      </w:r>
      <w:r w:rsidR="005D4A54">
        <w:rPr>
          <w:rFonts w:asciiTheme="minorBidi" w:hAnsiTheme="minorBidi"/>
          <w:sz w:val="24"/>
          <w:szCs w:val="24"/>
        </w:rPr>
        <w:t xml:space="preserve"> also</w:t>
      </w:r>
      <w:r w:rsidR="004023EB">
        <w:rPr>
          <w:rFonts w:asciiTheme="minorBidi" w:hAnsiTheme="minorBidi"/>
          <w:sz w:val="24"/>
          <w:szCs w:val="24"/>
        </w:rPr>
        <w:t xml:space="preserve"> </w:t>
      </w:r>
      <w:r w:rsidR="00E138E3" w:rsidRPr="00E138E3">
        <w:rPr>
          <w:rFonts w:asciiTheme="minorBidi" w:hAnsiTheme="minorBidi"/>
          <w:sz w:val="24"/>
          <w:szCs w:val="24"/>
        </w:rPr>
        <w:t>adjusted for</w:t>
      </w:r>
      <w:r w:rsidR="00F75017">
        <w:rPr>
          <w:rFonts w:asciiTheme="minorBidi" w:hAnsiTheme="minorBidi"/>
          <w:sz w:val="24"/>
          <w:szCs w:val="24"/>
        </w:rPr>
        <w:t xml:space="preserve"> a priori selected covariates, treated as time-independent variables and using the values at study onset. These included</w:t>
      </w:r>
      <w:r w:rsidR="00E138E3" w:rsidRPr="00E138E3">
        <w:rPr>
          <w:rFonts w:asciiTheme="minorBidi" w:hAnsiTheme="minorBidi"/>
          <w:sz w:val="24"/>
          <w:szCs w:val="24"/>
        </w:rPr>
        <w:t xml:space="preserve"> the</w:t>
      </w:r>
      <w:r w:rsidR="00F75017">
        <w:rPr>
          <w:rFonts w:asciiTheme="minorBidi" w:hAnsiTheme="minorBidi"/>
          <w:sz w:val="24"/>
          <w:szCs w:val="24"/>
        </w:rPr>
        <w:t xml:space="preserve"> person’s age group, and the following continuous variables with log-linear effects:</w:t>
      </w:r>
      <w:r w:rsidR="00BB08B3">
        <w:rPr>
          <w:rFonts w:asciiTheme="minorBidi" w:hAnsiTheme="minorBidi"/>
          <w:sz w:val="24"/>
          <w:szCs w:val="24"/>
        </w:rPr>
        <w:t xml:space="preserve"> </w:t>
      </w:r>
      <w:r w:rsidR="00E138E3" w:rsidRPr="00E138E3">
        <w:rPr>
          <w:rFonts w:asciiTheme="minorBidi" w:hAnsiTheme="minorBidi"/>
          <w:sz w:val="24"/>
          <w:szCs w:val="24"/>
        </w:rPr>
        <w:t>rurality index</w:t>
      </w:r>
      <w:r w:rsidR="00474ADB">
        <w:rPr>
          <w:rFonts w:asciiTheme="minorBidi" w:hAnsiTheme="minorBidi"/>
          <w:sz w:val="24"/>
          <w:szCs w:val="24"/>
        </w:rPr>
        <w:t xml:space="preserve"> (0-100)</w:t>
      </w:r>
      <w:r w:rsidR="00E138E3" w:rsidRPr="00E138E3">
        <w:rPr>
          <w:rFonts w:asciiTheme="minorBidi" w:hAnsiTheme="minorBidi"/>
          <w:sz w:val="24"/>
          <w:szCs w:val="24"/>
        </w:rPr>
        <w:t xml:space="preserve">, </w:t>
      </w:r>
      <w:r w:rsidR="000D7E3B">
        <w:rPr>
          <w:rFonts w:asciiTheme="minorBidi" w:hAnsiTheme="minorBidi"/>
          <w:sz w:val="24"/>
          <w:szCs w:val="24"/>
        </w:rPr>
        <w:t>index</w:t>
      </w:r>
      <w:r w:rsidR="0094578E">
        <w:rPr>
          <w:rFonts w:asciiTheme="minorBidi" w:hAnsiTheme="minorBidi"/>
          <w:sz w:val="24"/>
          <w:szCs w:val="24"/>
        </w:rPr>
        <w:t xml:space="preserve"> year </w:t>
      </w:r>
      <w:r w:rsidR="005C67C2">
        <w:rPr>
          <w:rFonts w:asciiTheme="minorBidi" w:hAnsiTheme="minorBidi"/>
          <w:sz w:val="24"/>
          <w:szCs w:val="24"/>
        </w:rPr>
        <w:t>(1994-2016)</w:t>
      </w:r>
      <w:r w:rsidR="00E138E3" w:rsidRPr="00E138E3">
        <w:rPr>
          <w:rFonts w:asciiTheme="minorBidi" w:hAnsiTheme="minorBidi"/>
          <w:sz w:val="24"/>
          <w:szCs w:val="24"/>
        </w:rPr>
        <w:t xml:space="preserve"> and </w:t>
      </w:r>
      <w:r w:rsidR="000D7E3B">
        <w:rPr>
          <w:rFonts w:asciiTheme="minorBidi" w:hAnsiTheme="minorBidi"/>
          <w:sz w:val="24"/>
          <w:szCs w:val="24"/>
        </w:rPr>
        <w:t>the</w:t>
      </w:r>
      <w:r w:rsidR="00586738">
        <w:rPr>
          <w:rFonts w:asciiTheme="minorBidi" w:hAnsiTheme="minorBidi"/>
          <w:sz w:val="24"/>
          <w:szCs w:val="24"/>
        </w:rPr>
        <w:t xml:space="preserve"> ADG</w:t>
      </w:r>
      <w:r w:rsidR="00E138E3" w:rsidRPr="00E138E3">
        <w:rPr>
          <w:rFonts w:asciiTheme="minorBidi" w:hAnsiTheme="minorBidi"/>
          <w:sz w:val="24"/>
          <w:szCs w:val="24"/>
        </w:rPr>
        <w:t xml:space="preserve"> comorbidity score</w:t>
      </w:r>
      <w:r w:rsidR="00E138E3">
        <w:rPr>
          <w:rFonts w:asciiTheme="minorBidi" w:hAnsiTheme="minorBidi"/>
          <w:sz w:val="24"/>
          <w:szCs w:val="24"/>
        </w:rPr>
        <w:t>.</w:t>
      </w:r>
      <w:r w:rsidR="00111E6D" w:rsidRPr="00111E6D">
        <w:rPr>
          <w:rFonts w:asciiTheme="minorBidi" w:hAnsiTheme="minorBidi"/>
          <w:sz w:val="24"/>
          <w:szCs w:val="24"/>
        </w:rPr>
        <w:t xml:space="preserve"> </w:t>
      </w:r>
      <w:r w:rsidR="00111E6D" w:rsidRPr="00E138E3">
        <w:rPr>
          <w:rFonts w:asciiTheme="minorBidi" w:hAnsiTheme="minorBidi"/>
          <w:sz w:val="24"/>
          <w:szCs w:val="24"/>
        </w:rPr>
        <w:t xml:space="preserve">For </w:t>
      </w:r>
      <w:r w:rsidR="00111E6D">
        <w:rPr>
          <w:rFonts w:asciiTheme="minorBidi" w:hAnsiTheme="minorBidi"/>
          <w:sz w:val="24"/>
          <w:szCs w:val="24"/>
        </w:rPr>
        <w:t>PCa-</w:t>
      </w:r>
      <w:r w:rsidR="00111E6D" w:rsidRPr="00E138E3">
        <w:rPr>
          <w:rFonts w:asciiTheme="minorBidi" w:hAnsiTheme="minorBidi"/>
          <w:sz w:val="24"/>
          <w:szCs w:val="24"/>
        </w:rPr>
        <w:t xml:space="preserve">specific </w:t>
      </w:r>
      <w:r w:rsidR="00F75017">
        <w:rPr>
          <w:rFonts w:asciiTheme="minorBidi" w:hAnsiTheme="minorBidi"/>
          <w:sz w:val="24"/>
          <w:szCs w:val="24"/>
        </w:rPr>
        <w:t>death</w:t>
      </w:r>
      <w:r w:rsidR="004023EB">
        <w:rPr>
          <w:rFonts w:asciiTheme="minorBidi" w:hAnsiTheme="minorBidi"/>
          <w:sz w:val="24"/>
          <w:szCs w:val="24"/>
        </w:rPr>
        <w:t xml:space="preserve">, </w:t>
      </w:r>
      <w:r w:rsidR="00F75017">
        <w:rPr>
          <w:rFonts w:asciiTheme="minorBidi" w:hAnsiTheme="minorBidi"/>
          <w:sz w:val="24"/>
          <w:szCs w:val="24"/>
        </w:rPr>
        <w:t xml:space="preserve">we also included in the model all </w:t>
      </w:r>
      <w:r w:rsidR="005D4A54">
        <w:rPr>
          <w:rFonts w:asciiTheme="minorBidi" w:hAnsiTheme="minorBidi"/>
          <w:sz w:val="24"/>
          <w:szCs w:val="24"/>
        </w:rPr>
        <w:t>r</w:t>
      </w:r>
      <w:r w:rsidR="00F75017">
        <w:rPr>
          <w:rFonts w:asciiTheme="minorBidi" w:hAnsiTheme="minorBidi"/>
          <w:sz w:val="24"/>
          <w:szCs w:val="24"/>
        </w:rPr>
        <w:t xml:space="preserve">eported </w:t>
      </w:r>
      <w:r w:rsidR="00C275B9">
        <w:rPr>
          <w:rFonts w:asciiTheme="minorBidi" w:hAnsiTheme="minorBidi"/>
          <w:sz w:val="24"/>
          <w:szCs w:val="24"/>
        </w:rPr>
        <w:t>PCa-specific treatment</w:t>
      </w:r>
      <w:r w:rsidR="00000FDA">
        <w:rPr>
          <w:rFonts w:asciiTheme="minorBidi" w:hAnsiTheme="minorBidi"/>
          <w:sz w:val="24"/>
          <w:szCs w:val="24"/>
        </w:rPr>
        <w:t>s</w:t>
      </w:r>
      <w:r w:rsidR="00C275B9">
        <w:rPr>
          <w:rFonts w:asciiTheme="minorBidi" w:hAnsiTheme="minorBidi"/>
          <w:sz w:val="24"/>
          <w:szCs w:val="24"/>
        </w:rPr>
        <w:t xml:space="preserve"> </w:t>
      </w:r>
      <w:r w:rsidR="004023EB">
        <w:rPr>
          <w:rFonts w:asciiTheme="minorBidi" w:hAnsiTheme="minorBidi"/>
          <w:sz w:val="24"/>
          <w:szCs w:val="24"/>
        </w:rPr>
        <w:t>(radical prostatectomy, primary radiotherapy</w:t>
      </w:r>
      <w:r w:rsidR="00F619B9">
        <w:rPr>
          <w:rFonts w:asciiTheme="minorBidi" w:hAnsiTheme="minorBidi"/>
          <w:sz w:val="24"/>
          <w:szCs w:val="24"/>
        </w:rPr>
        <w:t>,</w:t>
      </w:r>
      <w:r w:rsidR="004023EB">
        <w:rPr>
          <w:rFonts w:asciiTheme="minorBidi" w:hAnsiTheme="minorBidi"/>
          <w:sz w:val="24"/>
          <w:szCs w:val="24"/>
        </w:rPr>
        <w:t xml:space="preserve"> ADT)</w:t>
      </w:r>
      <w:r w:rsidR="00C275B9">
        <w:rPr>
          <w:rFonts w:asciiTheme="minorBidi" w:hAnsiTheme="minorBidi"/>
          <w:sz w:val="24"/>
          <w:szCs w:val="24"/>
        </w:rPr>
        <w:t>.</w:t>
      </w:r>
      <w:r w:rsidR="00E138E3" w:rsidRPr="00E138E3">
        <w:rPr>
          <w:rFonts w:asciiTheme="minorBidi" w:hAnsiTheme="minorBidi"/>
          <w:sz w:val="24"/>
          <w:szCs w:val="24"/>
        </w:rPr>
        <w:t xml:space="preserve"> </w:t>
      </w:r>
      <w:r w:rsidR="00F75017">
        <w:rPr>
          <w:rFonts w:asciiTheme="minorBidi" w:hAnsiTheme="minorBidi"/>
          <w:sz w:val="24"/>
          <w:szCs w:val="24"/>
        </w:rPr>
        <w:t>All</w:t>
      </w:r>
      <w:r w:rsidR="009275D1" w:rsidRPr="009275D1">
        <w:rPr>
          <w:rFonts w:asciiTheme="minorBidi" w:hAnsiTheme="minorBidi"/>
          <w:sz w:val="24"/>
          <w:szCs w:val="24"/>
        </w:rPr>
        <w:t xml:space="preserve"> assumptions underlying the models were </w:t>
      </w:r>
      <w:r w:rsidR="009275D1" w:rsidRPr="009275D1">
        <w:rPr>
          <w:rFonts w:asciiTheme="minorBidi" w:hAnsiTheme="minorBidi"/>
          <w:sz w:val="24"/>
          <w:szCs w:val="24"/>
        </w:rPr>
        <w:lastRenderedPageBreak/>
        <w:t>assessed</w:t>
      </w:r>
      <w:r w:rsidR="00F75017">
        <w:rPr>
          <w:rFonts w:asciiTheme="minorBidi" w:hAnsiTheme="minorBidi"/>
          <w:sz w:val="24"/>
          <w:szCs w:val="24"/>
        </w:rPr>
        <w:t xml:space="preserve"> and </w:t>
      </w:r>
      <w:del w:id="17" w:author="Olli Saarela" w:date="2019-08-08T14:23:00Z">
        <w:r w:rsidR="005D4A54" w:rsidDel="00041B95">
          <w:rPr>
            <w:rFonts w:asciiTheme="minorBidi" w:hAnsiTheme="minorBidi"/>
            <w:sz w:val="24"/>
            <w:szCs w:val="24"/>
          </w:rPr>
          <w:delText xml:space="preserve">were </w:delText>
        </w:r>
      </w:del>
      <w:r w:rsidR="005D4A54">
        <w:rPr>
          <w:rFonts w:asciiTheme="minorBidi" w:hAnsiTheme="minorBidi"/>
          <w:sz w:val="24"/>
          <w:szCs w:val="24"/>
        </w:rPr>
        <w:t>no</w:t>
      </w:r>
      <w:del w:id="18" w:author="Olli Saarela" w:date="2019-08-08T14:23:00Z">
        <w:r w:rsidR="005D4A54" w:rsidDel="00041B95">
          <w:rPr>
            <w:rFonts w:asciiTheme="minorBidi" w:hAnsiTheme="minorBidi"/>
            <w:sz w:val="24"/>
            <w:szCs w:val="24"/>
          </w:rPr>
          <w:delText>t</w:delText>
        </w:r>
      </w:del>
      <w:ins w:id="19" w:author="Olli Saarela" w:date="2019-08-08T14:23:00Z">
        <w:r w:rsidR="00041B95">
          <w:rPr>
            <w:rFonts w:asciiTheme="minorBidi" w:hAnsiTheme="minorBidi"/>
            <w:sz w:val="24"/>
            <w:szCs w:val="24"/>
          </w:rPr>
          <w:t xml:space="preserve"> evidence of</w:t>
        </w:r>
      </w:ins>
      <w:r w:rsidR="005D4A54">
        <w:rPr>
          <w:rFonts w:asciiTheme="minorBidi" w:hAnsiTheme="minorBidi"/>
          <w:sz w:val="24"/>
          <w:szCs w:val="24"/>
        </w:rPr>
        <w:t xml:space="preserve"> </w:t>
      </w:r>
      <w:del w:id="20" w:author="Olli Saarela" w:date="2019-08-08T14:23:00Z">
        <w:r w:rsidR="00F75017" w:rsidDel="00041B95">
          <w:rPr>
            <w:rFonts w:asciiTheme="minorBidi" w:hAnsiTheme="minorBidi"/>
            <w:sz w:val="24"/>
            <w:szCs w:val="24"/>
          </w:rPr>
          <w:delText xml:space="preserve">found to consist of </w:delText>
        </w:r>
        <w:r w:rsidR="005D4A54" w:rsidDel="00041B95">
          <w:rPr>
            <w:rFonts w:asciiTheme="minorBidi" w:hAnsiTheme="minorBidi"/>
            <w:sz w:val="24"/>
            <w:szCs w:val="24"/>
          </w:rPr>
          <w:delText>any</w:delText>
        </w:r>
        <w:r w:rsidR="009275D1" w:rsidRPr="009275D1" w:rsidDel="00041B95">
          <w:rPr>
            <w:rFonts w:asciiTheme="minorBidi" w:hAnsiTheme="minorBidi"/>
            <w:sz w:val="24"/>
            <w:szCs w:val="24"/>
          </w:rPr>
          <w:delText xml:space="preserve"> </w:delText>
        </w:r>
      </w:del>
      <w:r w:rsidR="009275D1" w:rsidRPr="009275D1">
        <w:rPr>
          <w:rFonts w:asciiTheme="minorBidi" w:hAnsiTheme="minorBidi"/>
          <w:sz w:val="24"/>
          <w:szCs w:val="24"/>
        </w:rPr>
        <w:t>violations</w:t>
      </w:r>
      <w:ins w:id="21" w:author="Olli Saarela" w:date="2019-08-08T14:23:00Z">
        <w:r w:rsidR="00041B95">
          <w:rPr>
            <w:rFonts w:asciiTheme="minorBidi" w:hAnsiTheme="minorBidi"/>
            <w:sz w:val="24"/>
            <w:szCs w:val="24"/>
          </w:rPr>
          <w:t xml:space="preserve"> were found</w:t>
        </w:r>
      </w:ins>
      <w:r w:rsidR="009275D1" w:rsidRPr="009275D1">
        <w:rPr>
          <w:rFonts w:asciiTheme="minorBidi" w:hAnsiTheme="minorBidi"/>
          <w:sz w:val="24"/>
          <w:szCs w:val="24"/>
        </w:rPr>
        <w:t>.</w:t>
      </w:r>
      <w:r w:rsidR="00E42DF8">
        <w:rPr>
          <w:rFonts w:asciiTheme="minorBidi" w:hAnsiTheme="minorBidi"/>
          <w:sz w:val="24"/>
          <w:szCs w:val="24"/>
        </w:rPr>
        <w:t xml:space="preserve"> </w:t>
      </w:r>
      <w:r w:rsidR="009275D1" w:rsidRPr="009275D1">
        <w:rPr>
          <w:rFonts w:asciiTheme="minorBidi" w:hAnsiTheme="minorBidi"/>
          <w:sz w:val="24"/>
          <w:szCs w:val="24"/>
        </w:rPr>
        <w:t xml:space="preserve"> </w:t>
      </w:r>
      <w:r w:rsidR="00E42DF8" w:rsidRPr="00E42DF8">
        <w:rPr>
          <w:rFonts w:asciiTheme="minorBidi" w:hAnsiTheme="minorBidi"/>
          <w:sz w:val="24"/>
          <w:szCs w:val="24"/>
        </w:rPr>
        <w:t>All statistical tests were two-tailed,</w:t>
      </w:r>
      <w:r w:rsidR="004C70C7">
        <w:rPr>
          <w:rFonts w:asciiTheme="minorBidi" w:hAnsiTheme="minorBidi"/>
          <w:sz w:val="24"/>
          <w:szCs w:val="24"/>
        </w:rPr>
        <w:t xml:space="preserve"> and</w:t>
      </w:r>
      <w:r w:rsidR="00E42DF8" w:rsidRPr="00E42DF8">
        <w:rPr>
          <w:rFonts w:asciiTheme="minorBidi" w:hAnsiTheme="minorBidi"/>
          <w:sz w:val="24"/>
          <w:szCs w:val="24"/>
        </w:rPr>
        <w:t xml:space="preserve"> a p-value of &lt;</w:t>
      </w:r>
      <w:r w:rsidR="004C70C7">
        <w:rPr>
          <w:rFonts w:asciiTheme="minorBidi" w:hAnsiTheme="minorBidi"/>
          <w:sz w:val="24"/>
          <w:szCs w:val="24"/>
        </w:rPr>
        <w:t xml:space="preserve">0.05 </w:t>
      </w:r>
      <w:r w:rsidR="00E42DF8" w:rsidRPr="00E42DF8">
        <w:rPr>
          <w:rFonts w:asciiTheme="minorBidi" w:hAnsiTheme="minorBidi"/>
          <w:sz w:val="24"/>
          <w:szCs w:val="24"/>
        </w:rPr>
        <w:t>was considered significant.</w:t>
      </w:r>
      <w:r w:rsidR="009275D1" w:rsidRPr="009275D1">
        <w:rPr>
          <w:rFonts w:asciiTheme="minorBidi" w:hAnsiTheme="minorBidi"/>
          <w:sz w:val="24"/>
          <w:szCs w:val="24"/>
        </w:rPr>
        <w:t xml:space="preserve"> All statistical analyses were performed using R software version 3.3.1.</w:t>
      </w:r>
    </w:p>
    <w:p w14:paraId="1F77C9BC" w14:textId="77777777" w:rsidR="009275D1" w:rsidRPr="009275D1" w:rsidRDefault="009275D1" w:rsidP="00DF32F2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9275D1">
        <w:rPr>
          <w:rFonts w:asciiTheme="minorBidi" w:hAnsiTheme="minorBidi"/>
          <w:b/>
          <w:bCs/>
          <w:sz w:val="24"/>
          <w:szCs w:val="24"/>
        </w:rPr>
        <w:t>Sensitivity analyses</w:t>
      </w:r>
    </w:p>
    <w:p w14:paraId="5182F269" w14:textId="2BCD8AFF" w:rsidR="00E138E3" w:rsidRPr="00E138E3" w:rsidRDefault="009275D1" w:rsidP="00E634BF">
      <w:pPr>
        <w:spacing w:line="48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D07D8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everal preplanned sensitivity analyses</w:t>
      </w:r>
      <w:r w:rsidR="00D07D87">
        <w:rPr>
          <w:rFonts w:asciiTheme="minorBidi" w:hAnsiTheme="minorBidi"/>
          <w:sz w:val="24"/>
          <w:szCs w:val="24"/>
        </w:rPr>
        <w:t xml:space="preserve"> were </w:t>
      </w:r>
      <w:r w:rsidR="004C70C7">
        <w:rPr>
          <w:rFonts w:asciiTheme="minorBidi" w:hAnsiTheme="minorBidi"/>
          <w:sz w:val="24"/>
          <w:szCs w:val="24"/>
        </w:rPr>
        <w:t>performed</w:t>
      </w:r>
      <w:r>
        <w:rPr>
          <w:rFonts w:asciiTheme="minorBidi" w:hAnsiTheme="minorBidi"/>
          <w:sz w:val="24"/>
          <w:szCs w:val="24"/>
        </w:rPr>
        <w:t>.</w:t>
      </w:r>
      <w:r w:rsidR="004C70C7">
        <w:rPr>
          <w:rFonts w:asciiTheme="minorBidi" w:hAnsiTheme="minorBidi"/>
          <w:sz w:val="24"/>
          <w:szCs w:val="24"/>
        </w:rPr>
        <w:t xml:space="preserve"> As PSA levels were available only from 2007, we</w:t>
      </w:r>
      <w:r w:rsidR="00DF5510">
        <w:rPr>
          <w:rFonts w:asciiTheme="minorBidi" w:hAnsiTheme="minorBidi"/>
          <w:sz w:val="24"/>
          <w:szCs w:val="24"/>
        </w:rPr>
        <w:t xml:space="preserve"> </w:t>
      </w:r>
      <w:r w:rsidR="00644F1E">
        <w:rPr>
          <w:rFonts w:asciiTheme="minorBidi" w:hAnsiTheme="minorBidi"/>
          <w:sz w:val="24"/>
          <w:szCs w:val="24"/>
        </w:rPr>
        <w:t xml:space="preserve">included this as a covariate in a subset analysis of </w:t>
      </w:r>
      <w:r w:rsidR="00AA57E1">
        <w:rPr>
          <w:rFonts w:asciiTheme="minorBidi" w:hAnsiTheme="minorBidi"/>
          <w:sz w:val="24"/>
          <w:szCs w:val="24"/>
        </w:rPr>
        <w:t>patients enrolled in the study from 2007.</w:t>
      </w:r>
      <w:r>
        <w:rPr>
          <w:rFonts w:asciiTheme="minorBidi" w:hAnsiTheme="minorBidi"/>
          <w:sz w:val="24"/>
          <w:szCs w:val="24"/>
        </w:rPr>
        <w:t xml:space="preserve"> </w:t>
      </w:r>
      <w:r w:rsidR="00ED6060">
        <w:rPr>
          <w:rFonts w:asciiTheme="minorBidi" w:hAnsiTheme="minorBidi"/>
          <w:sz w:val="24"/>
          <w:szCs w:val="24"/>
        </w:rPr>
        <w:t xml:space="preserve">If more than one PSA test was available, the median PSA for each patient was used. </w:t>
      </w:r>
      <w:r w:rsidR="00482EB0">
        <w:rPr>
          <w:rFonts w:asciiTheme="minorBidi" w:hAnsiTheme="minorBidi"/>
          <w:sz w:val="24"/>
          <w:szCs w:val="24"/>
        </w:rPr>
        <w:t xml:space="preserve">To </w:t>
      </w:r>
      <w:r w:rsidR="00644F1E">
        <w:rPr>
          <w:rFonts w:asciiTheme="minorBidi" w:hAnsiTheme="minorBidi"/>
          <w:sz w:val="24"/>
          <w:szCs w:val="24"/>
        </w:rPr>
        <w:t xml:space="preserve">assess for potential health utilization bias, we </w:t>
      </w:r>
      <w:r w:rsidR="004C70C7">
        <w:rPr>
          <w:rFonts w:asciiTheme="minorBidi" w:hAnsiTheme="minorBidi"/>
          <w:sz w:val="24"/>
          <w:szCs w:val="24"/>
        </w:rPr>
        <w:t xml:space="preserve">performed </w:t>
      </w:r>
      <w:r w:rsidR="00794C30">
        <w:rPr>
          <w:rFonts w:asciiTheme="minorBidi" w:hAnsiTheme="minorBidi"/>
          <w:sz w:val="24"/>
          <w:szCs w:val="24"/>
        </w:rPr>
        <w:t xml:space="preserve">a </w:t>
      </w:r>
      <w:r w:rsidR="00644F1E">
        <w:rPr>
          <w:rFonts w:asciiTheme="minorBidi" w:hAnsiTheme="minorBidi"/>
          <w:sz w:val="24"/>
          <w:szCs w:val="24"/>
        </w:rPr>
        <w:t xml:space="preserve">tracer analysis, </w:t>
      </w:r>
      <w:r w:rsidR="00794C30">
        <w:rPr>
          <w:rFonts w:asciiTheme="minorBidi" w:hAnsiTheme="minorBidi"/>
          <w:sz w:val="24"/>
          <w:szCs w:val="24"/>
        </w:rPr>
        <w:t>assess</w:t>
      </w:r>
      <w:r w:rsidR="004C70C7">
        <w:rPr>
          <w:rFonts w:asciiTheme="minorBidi" w:hAnsiTheme="minorBidi"/>
          <w:sz w:val="24"/>
          <w:szCs w:val="24"/>
        </w:rPr>
        <w:t>ing</w:t>
      </w:r>
      <w:r w:rsidR="00E138E3" w:rsidRPr="00E138E3">
        <w:rPr>
          <w:rFonts w:asciiTheme="minorBidi" w:hAnsiTheme="minorBidi"/>
          <w:sz w:val="24"/>
          <w:szCs w:val="24"/>
        </w:rPr>
        <w:t xml:space="preserve"> the effects of</w:t>
      </w:r>
      <w:r w:rsidR="00111E6D">
        <w:rPr>
          <w:rFonts w:asciiTheme="minorBidi" w:hAnsiTheme="minorBidi"/>
          <w:sz w:val="24"/>
          <w:szCs w:val="24"/>
        </w:rPr>
        <w:t xml:space="preserve"> </w:t>
      </w:r>
      <w:r w:rsidR="00644F1E">
        <w:rPr>
          <w:rFonts w:asciiTheme="minorBidi" w:hAnsiTheme="minorBidi"/>
          <w:sz w:val="24"/>
          <w:szCs w:val="24"/>
        </w:rPr>
        <w:t>PPIs</w:t>
      </w:r>
      <w:r w:rsidR="00E138E3" w:rsidRPr="00E138E3">
        <w:rPr>
          <w:rFonts w:asciiTheme="minorBidi" w:hAnsiTheme="minorBidi"/>
          <w:sz w:val="24"/>
          <w:szCs w:val="24"/>
        </w:rPr>
        <w:t xml:space="preserve"> </w:t>
      </w:r>
      <w:r w:rsidR="00111E6D">
        <w:rPr>
          <w:rFonts w:asciiTheme="minorBidi" w:hAnsiTheme="minorBidi"/>
          <w:sz w:val="24"/>
          <w:szCs w:val="24"/>
        </w:rPr>
        <w:t>on</w:t>
      </w:r>
      <w:r w:rsidR="004C70C7">
        <w:rPr>
          <w:rFonts w:asciiTheme="minorBidi" w:hAnsiTheme="minorBidi"/>
          <w:sz w:val="24"/>
          <w:szCs w:val="24"/>
        </w:rPr>
        <w:t xml:space="preserve"> the occurrence of</w:t>
      </w:r>
      <w:r w:rsidR="00E138E3" w:rsidRPr="00E138E3">
        <w:rPr>
          <w:rFonts w:asciiTheme="minorBidi" w:hAnsiTheme="minorBidi"/>
          <w:sz w:val="24"/>
          <w:szCs w:val="24"/>
        </w:rPr>
        <w:t xml:space="preserve"> presbyopia. </w:t>
      </w:r>
    </w:p>
    <w:p w14:paraId="279A7A11" w14:textId="77777777" w:rsidR="00E138E3" w:rsidRDefault="00E138E3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</w:p>
    <w:p w14:paraId="6C49A26F" w14:textId="77777777" w:rsidR="00FF75DB" w:rsidRDefault="00FF75DB" w:rsidP="00627373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E634BF">
        <w:rPr>
          <w:rFonts w:asciiTheme="minorBidi" w:hAnsiTheme="minorBidi"/>
          <w:b/>
          <w:bCs/>
          <w:sz w:val="24"/>
          <w:szCs w:val="24"/>
        </w:rPr>
        <w:t>Results</w:t>
      </w:r>
    </w:p>
    <w:p w14:paraId="5FE9685F" w14:textId="2D25B8E3" w:rsidR="00ED158D" w:rsidRDefault="00627373" w:rsidP="0062737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0E3710">
        <w:rPr>
          <w:rFonts w:asciiTheme="minorBidi" w:hAnsiTheme="minorBidi"/>
          <w:sz w:val="24"/>
          <w:szCs w:val="24"/>
        </w:rPr>
        <w:t>From 1994 until 2016</w:t>
      </w:r>
      <w:r w:rsidR="00482EB0">
        <w:rPr>
          <w:rFonts w:asciiTheme="minorBidi" w:hAnsiTheme="minorBidi"/>
          <w:sz w:val="24"/>
          <w:szCs w:val="24"/>
        </w:rPr>
        <w:t>,</w:t>
      </w:r>
      <w:r w:rsidR="004C2617">
        <w:rPr>
          <w:rFonts w:asciiTheme="minorBidi" w:hAnsiTheme="minorBidi"/>
          <w:sz w:val="24"/>
          <w:szCs w:val="24"/>
        </w:rPr>
        <w:t xml:space="preserve"> </w:t>
      </w:r>
      <w:r w:rsidR="000E3710">
        <w:rPr>
          <w:rFonts w:asciiTheme="minorBidi" w:hAnsiTheme="minorBidi"/>
          <w:sz w:val="24"/>
          <w:szCs w:val="24"/>
        </w:rPr>
        <w:t xml:space="preserve">a total of </w:t>
      </w:r>
      <w:r w:rsidR="004C2617">
        <w:rPr>
          <w:rFonts w:asciiTheme="minorBidi" w:hAnsiTheme="minorBidi"/>
          <w:sz w:val="24"/>
          <w:szCs w:val="24"/>
        </w:rPr>
        <w:t>21,512 men</w:t>
      </w:r>
      <w:r w:rsidR="000E3710">
        <w:rPr>
          <w:rFonts w:asciiTheme="minorBidi" w:hAnsiTheme="minorBidi"/>
          <w:sz w:val="24"/>
          <w:szCs w:val="24"/>
        </w:rPr>
        <w:t xml:space="preserve"> 66 years or older with a history of a single negative prostate biopsy were identified. The</w:t>
      </w:r>
      <w:r w:rsidR="00A726E4">
        <w:rPr>
          <w:rFonts w:asciiTheme="minorBidi" w:hAnsiTheme="minorBidi"/>
          <w:sz w:val="24"/>
          <w:szCs w:val="24"/>
        </w:rPr>
        <w:t xml:space="preserve"> mean follow-up time</w:t>
      </w:r>
      <w:r w:rsidR="00644F1E">
        <w:rPr>
          <w:rFonts w:asciiTheme="minorBidi" w:hAnsiTheme="minorBidi"/>
          <w:sz w:val="24"/>
          <w:szCs w:val="24"/>
        </w:rPr>
        <w:t xml:space="preserve"> from the date of negative biopsy</w:t>
      </w:r>
      <w:r w:rsidR="00A726E4">
        <w:rPr>
          <w:rFonts w:asciiTheme="minorBidi" w:hAnsiTheme="minorBidi"/>
          <w:sz w:val="24"/>
          <w:szCs w:val="24"/>
        </w:rPr>
        <w:t xml:space="preserve"> was 8.06 years (5.44 years).</w:t>
      </w:r>
      <w:r w:rsidR="000E3710">
        <w:rPr>
          <w:rFonts w:asciiTheme="minorBidi" w:hAnsiTheme="minorBidi"/>
          <w:sz w:val="24"/>
          <w:szCs w:val="24"/>
        </w:rPr>
        <w:t xml:space="preserve"> </w:t>
      </w:r>
      <w:r w:rsidR="004C2617">
        <w:rPr>
          <w:rFonts w:asciiTheme="minorBidi" w:hAnsiTheme="minorBidi"/>
          <w:sz w:val="24"/>
          <w:szCs w:val="24"/>
        </w:rPr>
        <w:t xml:space="preserve">Table 1 </w:t>
      </w:r>
      <w:r w:rsidR="005D4A54">
        <w:rPr>
          <w:rFonts w:asciiTheme="minorBidi" w:hAnsiTheme="minorBidi"/>
          <w:sz w:val="24"/>
          <w:szCs w:val="24"/>
        </w:rPr>
        <w:t>depicts</w:t>
      </w:r>
      <w:r w:rsidR="004C2617">
        <w:rPr>
          <w:rFonts w:asciiTheme="minorBidi" w:hAnsiTheme="minorBidi"/>
          <w:sz w:val="24"/>
          <w:szCs w:val="24"/>
        </w:rPr>
        <w:t xml:space="preserve"> basic demographic data</w:t>
      </w:r>
      <w:r w:rsidR="000E3710">
        <w:rPr>
          <w:rFonts w:asciiTheme="minorBidi" w:hAnsiTheme="minorBidi"/>
          <w:sz w:val="24"/>
          <w:szCs w:val="24"/>
        </w:rPr>
        <w:t xml:space="preserve"> at study onset.</w:t>
      </w:r>
    </w:p>
    <w:p w14:paraId="1855DBA8" w14:textId="77777777" w:rsidR="00E221DD" w:rsidRDefault="00ED158D" w:rsidP="0062737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A total of 10,999 patients (51.1%) used </w:t>
      </w:r>
      <w:r w:rsidR="00327744">
        <w:rPr>
          <w:rFonts w:asciiTheme="minorBidi" w:hAnsiTheme="minorBidi"/>
          <w:sz w:val="24"/>
          <w:szCs w:val="24"/>
        </w:rPr>
        <w:t>a</w:t>
      </w:r>
      <w:r>
        <w:rPr>
          <w:rFonts w:asciiTheme="minorBidi" w:hAnsiTheme="minorBidi"/>
          <w:sz w:val="24"/>
          <w:szCs w:val="24"/>
        </w:rPr>
        <w:t xml:space="preserve"> PPI during the study period (with 4,367 patients [20.3%</w:t>
      </w:r>
      <w:r w:rsidR="00327744">
        <w:rPr>
          <w:rFonts w:asciiTheme="minorBidi" w:hAnsiTheme="minorBidi"/>
          <w:sz w:val="24"/>
          <w:szCs w:val="24"/>
        </w:rPr>
        <w:t>]</w:t>
      </w:r>
      <w:r>
        <w:rPr>
          <w:rFonts w:asciiTheme="minorBidi" w:hAnsiTheme="minorBidi"/>
          <w:sz w:val="24"/>
          <w:szCs w:val="24"/>
        </w:rPr>
        <w:t xml:space="preserve"> and 6,626 patients [30.8%], using </w:t>
      </w:r>
      <w:r w:rsidR="00FD68C2">
        <w:rPr>
          <w:rFonts w:asciiTheme="minorBidi" w:hAnsiTheme="minorBidi"/>
          <w:sz w:val="24"/>
          <w:szCs w:val="24"/>
        </w:rPr>
        <w:t>p</w:t>
      </w:r>
      <w:r>
        <w:rPr>
          <w:rFonts w:asciiTheme="minorBidi" w:hAnsiTheme="minorBidi"/>
          <w:sz w:val="24"/>
          <w:szCs w:val="24"/>
        </w:rPr>
        <w:t xml:space="preserve">antoprazole and all </w:t>
      </w:r>
      <w:r w:rsidR="00D474FE">
        <w:rPr>
          <w:rFonts w:asciiTheme="minorBidi" w:hAnsiTheme="minorBidi"/>
          <w:sz w:val="24"/>
          <w:szCs w:val="24"/>
        </w:rPr>
        <w:t>‘</w:t>
      </w:r>
      <w:r>
        <w:rPr>
          <w:rFonts w:asciiTheme="minorBidi" w:hAnsiTheme="minorBidi"/>
          <w:sz w:val="24"/>
          <w:szCs w:val="24"/>
        </w:rPr>
        <w:t>other PPIs</w:t>
      </w:r>
      <w:r w:rsidR="00D474FE">
        <w:rPr>
          <w:rFonts w:asciiTheme="minorBidi" w:hAnsiTheme="minorBidi"/>
          <w:sz w:val="24"/>
          <w:szCs w:val="24"/>
        </w:rPr>
        <w:t>’</w:t>
      </w:r>
      <w:r>
        <w:rPr>
          <w:rFonts w:asciiTheme="minorBidi" w:hAnsiTheme="minorBidi"/>
          <w:sz w:val="24"/>
          <w:szCs w:val="24"/>
        </w:rPr>
        <w:t xml:space="preserve">, respectively). Supplemental figure 1 depicts the use of all analyzed medications among </w:t>
      </w:r>
      <w:r w:rsidR="00D474FE">
        <w:rPr>
          <w:rFonts w:asciiTheme="minorBidi" w:hAnsiTheme="minorBidi"/>
          <w:sz w:val="24"/>
          <w:szCs w:val="24"/>
        </w:rPr>
        <w:t>the study</w:t>
      </w:r>
      <w:r>
        <w:rPr>
          <w:rFonts w:asciiTheme="minorBidi" w:hAnsiTheme="minorBidi"/>
          <w:sz w:val="24"/>
          <w:szCs w:val="24"/>
        </w:rPr>
        <w:t xml:space="preserve"> patients.</w:t>
      </w:r>
      <w:r w:rsidR="00327744">
        <w:rPr>
          <w:rFonts w:asciiTheme="minorBidi" w:hAnsiTheme="minorBidi"/>
          <w:sz w:val="24"/>
          <w:szCs w:val="24"/>
        </w:rPr>
        <w:t xml:space="preserve"> A total of 5,187 patients (24.1%) were diagnosed with PCa, 2,043 patients (9.5%) were treated with ADT, and 805 patients (3.7%) died </w:t>
      </w:r>
      <w:r w:rsidR="00952029">
        <w:rPr>
          <w:rFonts w:asciiTheme="minorBidi" w:hAnsiTheme="minorBidi"/>
          <w:sz w:val="24"/>
          <w:szCs w:val="24"/>
        </w:rPr>
        <w:t>from</w:t>
      </w:r>
      <w:r w:rsidR="00327744">
        <w:rPr>
          <w:rFonts w:asciiTheme="minorBidi" w:hAnsiTheme="minorBidi"/>
          <w:sz w:val="24"/>
          <w:szCs w:val="24"/>
        </w:rPr>
        <w:t xml:space="preserve"> PCa. Figure 1 </w:t>
      </w:r>
      <w:r w:rsidR="00327744">
        <w:rPr>
          <w:rFonts w:asciiTheme="minorBidi" w:hAnsiTheme="minorBidi"/>
          <w:sz w:val="24"/>
          <w:szCs w:val="24"/>
        </w:rPr>
        <w:lastRenderedPageBreak/>
        <w:t xml:space="preserve">details </w:t>
      </w:r>
      <w:r w:rsidR="005D4A54">
        <w:rPr>
          <w:rFonts w:asciiTheme="minorBidi" w:hAnsiTheme="minorBidi"/>
          <w:sz w:val="24"/>
          <w:szCs w:val="24"/>
        </w:rPr>
        <w:t xml:space="preserve">these data stratified by age. </w:t>
      </w:r>
      <w:r w:rsidR="00327744">
        <w:rPr>
          <w:rFonts w:asciiTheme="minorBidi" w:hAnsiTheme="minorBidi"/>
          <w:sz w:val="24"/>
          <w:szCs w:val="24"/>
        </w:rPr>
        <w:t xml:space="preserve">Lastly, supplemental figure 2 depicts the various </w:t>
      </w:r>
      <w:r w:rsidR="00EB54CD">
        <w:rPr>
          <w:rFonts w:asciiTheme="minorBidi" w:hAnsiTheme="minorBidi"/>
          <w:sz w:val="24"/>
          <w:szCs w:val="24"/>
        </w:rPr>
        <w:t xml:space="preserve">primary </w:t>
      </w:r>
      <w:r w:rsidR="00327744">
        <w:rPr>
          <w:rFonts w:asciiTheme="minorBidi" w:hAnsiTheme="minorBidi"/>
          <w:sz w:val="24"/>
          <w:szCs w:val="24"/>
        </w:rPr>
        <w:t xml:space="preserve">treatment modalities </w:t>
      </w:r>
      <w:r w:rsidR="00D474FE">
        <w:rPr>
          <w:rFonts w:asciiTheme="minorBidi" w:hAnsiTheme="minorBidi"/>
          <w:sz w:val="24"/>
          <w:szCs w:val="24"/>
        </w:rPr>
        <w:t>received by a</w:t>
      </w:r>
      <w:r w:rsidR="00327744">
        <w:rPr>
          <w:rFonts w:asciiTheme="minorBidi" w:hAnsiTheme="minorBidi"/>
          <w:sz w:val="24"/>
          <w:szCs w:val="24"/>
        </w:rPr>
        <w:t>ll PCa patients stratified by age.</w:t>
      </w:r>
    </w:p>
    <w:p w14:paraId="30D87906" w14:textId="5830A979" w:rsidR="00552925" w:rsidRDefault="00552925" w:rsidP="0062737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When assessing the primary outcome of PC-specific death</w:t>
      </w:r>
      <w:r w:rsidR="00922E96">
        <w:rPr>
          <w:rFonts w:asciiTheme="minorBidi" w:hAnsiTheme="minorBidi"/>
          <w:sz w:val="24"/>
          <w:szCs w:val="24"/>
        </w:rPr>
        <w:t xml:space="preserve"> </w:t>
      </w:r>
      <w:r w:rsidR="00D474FE">
        <w:rPr>
          <w:rFonts w:asciiTheme="minorBidi" w:hAnsiTheme="minorBidi"/>
          <w:sz w:val="24"/>
          <w:szCs w:val="24"/>
        </w:rPr>
        <w:t>using</w:t>
      </w:r>
      <w:r w:rsidR="00922E96">
        <w:rPr>
          <w:rFonts w:asciiTheme="minorBidi" w:hAnsiTheme="minorBidi"/>
          <w:sz w:val="24"/>
          <w:szCs w:val="24"/>
        </w:rPr>
        <w:t xml:space="preserve"> a Cox proportional hazards model</w:t>
      </w:r>
      <w:r>
        <w:rPr>
          <w:rFonts w:asciiTheme="minorBidi" w:hAnsiTheme="minorBidi"/>
          <w:sz w:val="24"/>
          <w:szCs w:val="24"/>
        </w:rPr>
        <w:t xml:space="preserve">, </w:t>
      </w:r>
      <w:r w:rsidR="00922E96">
        <w:rPr>
          <w:rFonts w:asciiTheme="minorBidi" w:hAnsiTheme="minorBidi"/>
          <w:sz w:val="24"/>
          <w:szCs w:val="24"/>
        </w:rPr>
        <w:t>T</w:t>
      </w:r>
      <w:r>
        <w:rPr>
          <w:rFonts w:asciiTheme="minorBidi" w:hAnsiTheme="minorBidi"/>
          <w:sz w:val="24"/>
          <w:szCs w:val="24"/>
        </w:rPr>
        <w:t xml:space="preserve">able 2 </w:t>
      </w:r>
      <w:r w:rsidR="00922E96">
        <w:rPr>
          <w:rFonts w:asciiTheme="minorBidi" w:hAnsiTheme="minorBidi"/>
          <w:sz w:val="24"/>
          <w:szCs w:val="24"/>
        </w:rPr>
        <w:t>showed</w:t>
      </w:r>
      <w:r>
        <w:rPr>
          <w:rFonts w:asciiTheme="minorBidi" w:hAnsiTheme="minorBidi"/>
          <w:sz w:val="24"/>
          <w:szCs w:val="24"/>
        </w:rPr>
        <w:t xml:space="preserve"> that all </w:t>
      </w:r>
      <w:r w:rsidR="00922E96">
        <w:rPr>
          <w:rFonts w:asciiTheme="minorBidi" w:hAnsiTheme="minorBidi"/>
          <w:sz w:val="24"/>
          <w:szCs w:val="24"/>
        </w:rPr>
        <w:t>‘</w:t>
      </w:r>
      <w:r>
        <w:rPr>
          <w:rFonts w:asciiTheme="minorBidi" w:hAnsiTheme="minorBidi"/>
          <w:sz w:val="24"/>
          <w:szCs w:val="24"/>
        </w:rPr>
        <w:t>other PPIs</w:t>
      </w:r>
      <w:r w:rsidR="00922E96">
        <w:rPr>
          <w:rFonts w:asciiTheme="minorBidi" w:hAnsiTheme="minorBidi"/>
          <w:sz w:val="24"/>
          <w:szCs w:val="24"/>
        </w:rPr>
        <w:t>’</w:t>
      </w:r>
      <w:r>
        <w:rPr>
          <w:rFonts w:asciiTheme="minorBidi" w:hAnsiTheme="minorBidi"/>
          <w:sz w:val="24"/>
          <w:szCs w:val="24"/>
        </w:rPr>
        <w:t xml:space="preserve"> (excluding </w:t>
      </w:r>
      <w:r w:rsidR="00FD68C2">
        <w:rPr>
          <w:rFonts w:asciiTheme="minorBidi" w:hAnsiTheme="minorBidi"/>
          <w:sz w:val="24"/>
          <w:szCs w:val="24"/>
        </w:rPr>
        <w:t>p</w:t>
      </w:r>
      <w:r>
        <w:rPr>
          <w:rFonts w:asciiTheme="minorBidi" w:hAnsiTheme="minorBidi"/>
          <w:sz w:val="24"/>
          <w:szCs w:val="24"/>
        </w:rPr>
        <w:t xml:space="preserve">antoprazole) were associated with a 39% (95% CI 18%-64%) increased </w:t>
      </w:r>
      <w:del w:id="22" w:author="Olli Saarela" w:date="2019-08-08T14:28:00Z">
        <w:r w:rsidDel="00041B95">
          <w:rPr>
            <w:rFonts w:asciiTheme="minorBidi" w:hAnsiTheme="minorBidi"/>
            <w:sz w:val="24"/>
            <w:szCs w:val="24"/>
          </w:rPr>
          <w:delText xml:space="preserve">risk of dying from </w:delText>
        </w:r>
      </w:del>
      <w:r>
        <w:rPr>
          <w:rFonts w:asciiTheme="minorBidi" w:hAnsiTheme="minorBidi"/>
          <w:sz w:val="24"/>
          <w:szCs w:val="24"/>
        </w:rPr>
        <w:t>PCa</w:t>
      </w:r>
      <w:ins w:id="23" w:author="Olli Saarela" w:date="2019-08-08T14:28:00Z">
        <w:r w:rsidR="00041B95">
          <w:rPr>
            <w:rFonts w:asciiTheme="minorBidi" w:hAnsiTheme="minorBidi"/>
            <w:sz w:val="24"/>
            <w:szCs w:val="24"/>
          </w:rPr>
          <w:t xml:space="preserve"> mortality</w:t>
        </w:r>
      </w:ins>
      <w:r>
        <w:rPr>
          <w:rFonts w:asciiTheme="minorBidi" w:hAnsiTheme="minorBidi"/>
          <w:sz w:val="24"/>
          <w:szCs w:val="24"/>
        </w:rPr>
        <w:t xml:space="preserve">, when modeled as ever vs. never use. Pantoprazole was associated with a </w:t>
      </w:r>
      <w:r w:rsidR="00BE235B">
        <w:rPr>
          <w:rFonts w:asciiTheme="minorBidi" w:hAnsiTheme="minorBidi"/>
          <w:sz w:val="24"/>
          <w:szCs w:val="24"/>
        </w:rPr>
        <w:t>1.</w:t>
      </w:r>
      <w:r>
        <w:rPr>
          <w:rFonts w:asciiTheme="minorBidi" w:hAnsiTheme="minorBidi"/>
          <w:sz w:val="24"/>
          <w:szCs w:val="24"/>
        </w:rPr>
        <w:t xml:space="preserve">23 (95% CI </w:t>
      </w:r>
      <w:r w:rsidR="00BE235B">
        <w:rPr>
          <w:rFonts w:asciiTheme="minorBidi" w:hAnsiTheme="minorBidi"/>
          <w:sz w:val="24"/>
          <w:szCs w:val="24"/>
        </w:rPr>
        <w:t>0.99-1.53</w:t>
      </w:r>
      <w:r>
        <w:rPr>
          <w:rFonts w:asciiTheme="minorBidi" w:hAnsiTheme="minorBidi"/>
          <w:sz w:val="24"/>
          <w:szCs w:val="24"/>
        </w:rPr>
        <w:t xml:space="preserve">) </w:t>
      </w:r>
      <w:r w:rsidR="00BE235B">
        <w:rPr>
          <w:rFonts w:asciiTheme="minorBidi" w:hAnsiTheme="minorBidi"/>
          <w:sz w:val="24"/>
          <w:szCs w:val="24"/>
        </w:rPr>
        <w:t xml:space="preserve">fold </w:t>
      </w:r>
      <w:r>
        <w:rPr>
          <w:rFonts w:asciiTheme="minorBidi" w:hAnsiTheme="minorBidi"/>
          <w:sz w:val="24"/>
          <w:szCs w:val="24"/>
        </w:rPr>
        <w:t xml:space="preserve">increased </w:t>
      </w:r>
      <w:del w:id="24" w:author="Olli Saarela" w:date="2019-08-08T14:28:00Z">
        <w:r w:rsidDel="00041B95">
          <w:rPr>
            <w:rFonts w:asciiTheme="minorBidi" w:hAnsiTheme="minorBidi"/>
            <w:sz w:val="24"/>
            <w:szCs w:val="24"/>
          </w:rPr>
          <w:delText>risk of dying f</w:delText>
        </w:r>
        <w:r w:rsidR="00482EB0" w:rsidDel="00041B95">
          <w:rPr>
            <w:rFonts w:asciiTheme="minorBidi" w:hAnsiTheme="minorBidi"/>
            <w:sz w:val="24"/>
            <w:szCs w:val="24"/>
          </w:rPr>
          <w:delText>ro</w:delText>
        </w:r>
        <w:r w:rsidDel="00041B95">
          <w:rPr>
            <w:rFonts w:asciiTheme="minorBidi" w:hAnsiTheme="minorBidi"/>
            <w:sz w:val="24"/>
            <w:szCs w:val="24"/>
          </w:rPr>
          <w:delText xml:space="preserve">m </w:delText>
        </w:r>
      </w:del>
      <w:r>
        <w:rPr>
          <w:rFonts w:asciiTheme="minorBidi" w:hAnsiTheme="minorBidi"/>
          <w:sz w:val="24"/>
          <w:szCs w:val="24"/>
        </w:rPr>
        <w:t>PCa</w:t>
      </w:r>
      <w:ins w:id="25" w:author="Olli Saarela" w:date="2019-08-08T14:29:00Z">
        <w:r w:rsidR="00041B95">
          <w:rPr>
            <w:rFonts w:asciiTheme="minorBidi" w:hAnsiTheme="minorBidi"/>
            <w:sz w:val="24"/>
            <w:szCs w:val="24"/>
          </w:rPr>
          <w:t xml:space="preserve"> mortality</w:t>
        </w:r>
      </w:ins>
      <w:r w:rsidR="00482EB0">
        <w:rPr>
          <w:rFonts w:asciiTheme="minorBidi" w:hAnsiTheme="minorBidi"/>
          <w:sz w:val="24"/>
          <w:szCs w:val="24"/>
        </w:rPr>
        <w:t xml:space="preserve">, but </w:t>
      </w:r>
      <w:r w:rsidR="00BE235B">
        <w:rPr>
          <w:rFonts w:asciiTheme="minorBidi" w:hAnsiTheme="minorBidi"/>
          <w:sz w:val="24"/>
          <w:szCs w:val="24"/>
        </w:rPr>
        <w:t>this was not</w:t>
      </w:r>
      <w:r w:rsidR="00482E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statistically significant</w:t>
      </w:r>
      <w:r w:rsidR="00A93A31">
        <w:rPr>
          <w:rFonts w:asciiTheme="minorBidi" w:hAnsiTheme="minorBidi"/>
          <w:sz w:val="24"/>
          <w:szCs w:val="24"/>
        </w:rPr>
        <w:t xml:space="preserve"> (p=0.056)</w:t>
      </w:r>
      <w:r w:rsidR="00BE235B">
        <w:rPr>
          <w:rFonts w:asciiTheme="minorBidi" w:hAnsiTheme="minorBidi"/>
          <w:sz w:val="24"/>
          <w:szCs w:val="24"/>
        </w:rPr>
        <w:t>.</w:t>
      </w:r>
    </w:p>
    <w:p w14:paraId="7BA7AF78" w14:textId="0DDFF2DB" w:rsidR="00387184" w:rsidRDefault="00387184" w:rsidP="00C0507D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Table 3 </w:t>
      </w:r>
      <w:r w:rsidR="00922E96">
        <w:rPr>
          <w:rFonts w:asciiTheme="minorBidi" w:hAnsiTheme="minorBidi"/>
          <w:sz w:val="24"/>
          <w:szCs w:val="24"/>
        </w:rPr>
        <w:t>showed</w:t>
      </w:r>
      <w:r>
        <w:rPr>
          <w:rFonts w:asciiTheme="minorBidi" w:hAnsiTheme="minorBidi"/>
          <w:sz w:val="24"/>
          <w:szCs w:val="24"/>
        </w:rPr>
        <w:t xml:space="preserve"> that Pantoprazole was associated with a 3% (95% CI 0.3%-6%) increased </w:t>
      </w:r>
      <w:del w:id="26" w:author="Olli Saarela" w:date="2019-08-08T14:29:00Z">
        <w:r w:rsidDel="00041B95">
          <w:rPr>
            <w:rFonts w:asciiTheme="minorBidi" w:hAnsiTheme="minorBidi"/>
            <w:sz w:val="24"/>
            <w:szCs w:val="24"/>
          </w:rPr>
          <w:delText xml:space="preserve">likelihood </w:delText>
        </w:r>
      </w:del>
      <w:ins w:id="27" w:author="Olli Saarela" w:date="2019-08-08T14:29:00Z">
        <w:r w:rsidR="00041B95">
          <w:rPr>
            <w:rFonts w:asciiTheme="minorBidi" w:hAnsiTheme="minorBidi"/>
            <w:sz w:val="24"/>
            <w:szCs w:val="24"/>
          </w:rPr>
          <w:t xml:space="preserve">rate </w:t>
        </w:r>
      </w:ins>
      <w:r>
        <w:rPr>
          <w:rFonts w:asciiTheme="minorBidi" w:hAnsiTheme="minorBidi"/>
          <w:sz w:val="24"/>
          <w:szCs w:val="24"/>
        </w:rPr>
        <w:t xml:space="preserve">of being treated with ADT </w:t>
      </w:r>
      <w:r w:rsidR="00922E96">
        <w:rPr>
          <w:rFonts w:asciiTheme="minorBidi" w:hAnsiTheme="minorBidi"/>
          <w:sz w:val="24"/>
          <w:szCs w:val="24"/>
        </w:rPr>
        <w:t>per</w:t>
      </w:r>
      <w:r>
        <w:rPr>
          <w:rFonts w:asciiTheme="minorBidi" w:hAnsiTheme="minorBidi"/>
          <w:sz w:val="24"/>
          <w:szCs w:val="24"/>
        </w:rPr>
        <w:t xml:space="preserve"> every six months of cumulative use.</w:t>
      </w:r>
      <w:r w:rsidR="004C2617">
        <w:rPr>
          <w:rFonts w:asciiTheme="minorBidi" w:hAnsiTheme="minorBidi"/>
          <w:sz w:val="24"/>
          <w:szCs w:val="24"/>
        </w:rPr>
        <w:t xml:space="preserve"> </w:t>
      </w:r>
      <w:r w:rsidR="00922E96">
        <w:rPr>
          <w:rFonts w:asciiTheme="minorBidi" w:hAnsiTheme="minorBidi"/>
          <w:sz w:val="24"/>
          <w:szCs w:val="24"/>
        </w:rPr>
        <w:t>‘</w:t>
      </w:r>
      <w:r>
        <w:rPr>
          <w:rFonts w:asciiTheme="minorBidi" w:hAnsiTheme="minorBidi"/>
          <w:sz w:val="24"/>
          <w:szCs w:val="24"/>
        </w:rPr>
        <w:t>Other PPIs</w:t>
      </w:r>
      <w:r w:rsidR="00922E96">
        <w:rPr>
          <w:rFonts w:asciiTheme="minorBidi" w:hAnsiTheme="minorBidi"/>
          <w:sz w:val="24"/>
          <w:szCs w:val="24"/>
        </w:rPr>
        <w:t>’</w:t>
      </w:r>
      <w:r>
        <w:rPr>
          <w:rFonts w:asciiTheme="minorBidi" w:hAnsiTheme="minorBidi"/>
          <w:sz w:val="24"/>
          <w:szCs w:val="24"/>
        </w:rPr>
        <w:t xml:space="preserve"> were not associated with an increased </w:t>
      </w:r>
      <w:del w:id="28" w:author="Olli Saarela" w:date="2019-08-08T14:29:00Z">
        <w:r w:rsidDel="00041B95">
          <w:rPr>
            <w:rFonts w:asciiTheme="minorBidi" w:hAnsiTheme="minorBidi"/>
            <w:sz w:val="24"/>
            <w:szCs w:val="24"/>
          </w:rPr>
          <w:delText xml:space="preserve">likelihood </w:delText>
        </w:r>
      </w:del>
      <w:ins w:id="29" w:author="Olli Saarela" w:date="2019-08-08T14:29:00Z">
        <w:r w:rsidR="00041B95">
          <w:rPr>
            <w:rFonts w:asciiTheme="minorBidi" w:hAnsiTheme="minorBidi"/>
            <w:sz w:val="24"/>
            <w:szCs w:val="24"/>
          </w:rPr>
          <w:t xml:space="preserve">rate </w:t>
        </w:r>
      </w:ins>
      <w:r>
        <w:rPr>
          <w:rFonts w:asciiTheme="minorBidi" w:hAnsiTheme="minorBidi"/>
          <w:sz w:val="24"/>
          <w:szCs w:val="24"/>
        </w:rPr>
        <w:t xml:space="preserve">of being treated with ADT. </w:t>
      </w:r>
      <w:r w:rsidR="00FD68C2">
        <w:rPr>
          <w:rFonts w:asciiTheme="minorBidi" w:hAnsiTheme="minorBidi"/>
          <w:sz w:val="24"/>
          <w:szCs w:val="24"/>
        </w:rPr>
        <w:t>Furthermore</w:t>
      </w:r>
      <w:r>
        <w:rPr>
          <w:rFonts w:asciiTheme="minorBidi" w:hAnsiTheme="minorBidi"/>
          <w:sz w:val="24"/>
          <w:szCs w:val="24"/>
        </w:rPr>
        <w:t xml:space="preserve">, Table 4 </w:t>
      </w:r>
      <w:r w:rsidR="00922E96">
        <w:rPr>
          <w:rFonts w:asciiTheme="minorBidi" w:hAnsiTheme="minorBidi"/>
          <w:sz w:val="24"/>
          <w:szCs w:val="24"/>
        </w:rPr>
        <w:t>showed</w:t>
      </w:r>
      <w:r>
        <w:rPr>
          <w:rFonts w:asciiTheme="minorBidi" w:hAnsiTheme="minorBidi"/>
          <w:sz w:val="24"/>
          <w:szCs w:val="24"/>
        </w:rPr>
        <w:t xml:space="preserve"> no statistically significant association between </w:t>
      </w:r>
      <w:r w:rsidR="00BE235B">
        <w:rPr>
          <w:rFonts w:asciiTheme="minorBidi" w:hAnsiTheme="minorBidi"/>
          <w:sz w:val="24"/>
          <w:szCs w:val="24"/>
        </w:rPr>
        <w:t xml:space="preserve">pantoprazole and ‘other </w:t>
      </w:r>
      <w:r>
        <w:rPr>
          <w:rFonts w:asciiTheme="minorBidi" w:hAnsiTheme="minorBidi"/>
          <w:sz w:val="24"/>
          <w:szCs w:val="24"/>
        </w:rPr>
        <w:t>PPIs</w:t>
      </w:r>
      <w:r w:rsidR="00BE235B">
        <w:rPr>
          <w:rFonts w:asciiTheme="minorBidi" w:hAnsiTheme="minorBidi"/>
          <w:sz w:val="24"/>
          <w:szCs w:val="24"/>
        </w:rPr>
        <w:t>’</w:t>
      </w:r>
      <w:r>
        <w:rPr>
          <w:rFonts w:asciiTheme="minorBidi" w:hAnsiTheme="minorBidi"/>
          <w:sz w:val="24"/>
          <w:szCs w:val="24"/>
        </w:rPr>
        <w:t xml:space="preserve"> and PCa diagnosis. PSA levels could only be incorporated into the PCa diagnosis model, as </w:t>
      </w:r>
      <w:r w:rsidR="00C0507D">
        <w:rPr>
          <w:rFonts w:asciiTheme="minorBidi" w:hAnsiTheme="minorBidi"/>
          <w:sz w:val="24"/>
          <w:szCs w:val="24"/>
        </w:rPr>
        <w:t>in</w:t>
      </w:r>
      <w:r>
        <w:rPr>
          <w:rFonts w:asciiTheme="minorBidi" w:hAnsiTheme="minorBidi"/>
          <w:sz w:val="24"/>
          <w:szCs w:val="24"/>
        </w:rPr>
        <w:t xml:space="preserve"> the other outcomes</w:t>
      </w:r>
      <w:r w:rsidR="00C0507D">
        <w:rPr>
          <w:rFonts w:asciiTheme="minorBidi" w:hAnsiTheme="minorBidi"/>
          <w:sz w:val="24"/>
          <w:szCs w:val="24"/>
        </w:rPr>
        <w:t xml:space="preserve"> of interest</w:t>
      </w:r>
      <w:r>
        <w:rPr>
          <w:rFonts w:asciiTheme="minorBidi" w:hAnsiTheme="minorBidi"/>
          <w:sz w:val="24"/>
          <w:szCs w:val="24"/>
        </w:rPr>
        <w:t>, the number of events</w:t>
      </w:r>
      <w:r w:rsidR="00C0507D">
        <w:rPr>
          <w:rFonts w:asciiTheme="minorBidi" w:hAnsiTheme="minorBidi"/>
          <w:sz w:val="24"/>
          <w:szCs w:val="24"/>
        </w:rPr>
        <w:t xml:space="preserve"> from 2007 and onwards</w:t>
      </w:r>
      <w:r>
        <w:rPr>
          <w:rFonts w:asciiTheme="minorBidi" w:hAnsiTheme="minorBidi"/>
          <w:sz w:val="24"/>
          <w:szCs w:val="24"/>
        </w:rPr>
        <w:t xml:space="preserve"> was too small to analyze in a multivariable model</w:t>
      </w:r>
      <w:r w:rsidR="00C0507D">
        <w:rPr>
          <w:rFonts w:asciiTheme="minorBidi" w:hAnsiTheme="minorBidi"/>
          <w:sz w:val="24"/>
          <w:szCs w:val="24"/>
        </w:rPr>
        <w:t xml:space="preserve">. </w:t>
      </w:r>
    </w:p>
    <w:p w14:paraId="6B039C0E" w14:textId="0CBCF923" w:rsidR="00E14D3D" w:rsidRDefault="00387184" w:rsidP="005D3D9E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Of note, </w:t>
      </w:r>
      <w:r w:rsidR="00D302A6">
        <w:rPr>
          <w:rFonts w:asciiTheme="minorBidi" w:hAnsiTheme="minorBidi"/>
          <w:sz w:val="24"/>
          <w:szCs w:val="24"/>
        </w:rPr>
        <w:t>5ARIs</w:t>
      </w:r>
      <w:r w:rsidR="00AD3B90">
        <w:rPr>
          <w:rFonts w:asciiTheme="minorBidi" w:hAnsiTheme="minorBidi"/>
          <w:sz w:val="24"/>
          <w:szCs w:val="24"/>
        </w:rPr>
        <w:t xml:space="preserve"> </w:t>
      </w:r>
      <w:r w:rsidR="00482EB0">
        <w:rPr>
          <w:rFonts w:asciiTheme="minorBidi" w:hAnsiTheme="minorBidi"/>
          <w:sz w:val="24"/>
          <w:szCs w:val="24"/>
        </w:rPr>
        <w:t>were</w:t>
      </w:r>
      <w:r w:rsidR="00AD3B90">
        <w:rPr>
          <w:rFonts w:asciiTheme="minorBidi" w:hAnsiTheme="minorBidi"/>
          <w:sz w:val="24"/>
          <w:szCs w:val="24"/>
        </w:rPr>
        <w:t xml:space="preserve"> associated with a 44% (95% CI 25%-67%) and 9% (95% CI 6%-11%) increased </w:t>
      </w:r>
      <w:del w:id="30" w:author="Olli Saarela" w:date="2019-08-08T14:29:00Z">
        <w:r w:rsidR="00AD3B90" w:rsidDel="00041B95">
          <w:rPr>
            <w:rFonts w:asciiTheme="minorBidi" w:hAnsiTheme="minorBidi"/>
            <w:sz w:val="24"/>
            <w:szCs w:val="24"/>
          </w:rPr>
          <w:delText xml:space="preserve">likelihood </w:delText>
        </w:r>
      </w:del>
      <w:ins w:id="31" w:author="Olli Saarela" w:date="2019-08-08T14:29:00Z">
        <w:r w:rsidR="00041B95">
          <w:rPr>
            <w:rFonts w:asciiTheme="minorBidi" w:hAnsiTheme="minorBidi"/>
            <w:sz w:val="24"/>
            <w:szCs w:val="24"/>
          </w:rPr>
          <w:t xml:space="preserve">rate </w:t>
        </w:r>
      </w:ins>
      <w:r w:rsidR="00AD3B90">
        <w:rPr>
          <w:rFonts w:asciiTheme="minorBidi" w:hAnsiTheme="minorBidi"/>
          <w:sz w:val="24"/>
          <w:szCs w:val="24"/>
        </w:rPr>
        <w:t xml:space="preserve">of being treated with ADT, when modeled as ever. </w:t>
      </w:r>
      <w:r w:rsidR="005D3D9E">
        <w:rPr>
          <w:rFonts w:asciiTheme="minorBidi" w:hAnsiTheme="minorBidi"/>
          <w:sz w:val="24"/>
          <w:szCs w:val="24"/>
        </w:rPr>
        <w:t>v</w:t>
      </w:r>
      <w:r w:rsidR="00AD3B90">
        <w:rPr>
          <w:rFonts w:asciiTheme="minorBidi" w:hAnsiTheme="minorBidi"/>
          <w:sz w:val="24"/>
          <w:szCs w:val="24"/>
        </w:rPr>
        <w:t xml:space="preserve">s. never, and per six months of use, respectively. Additionally, increasing age, and rurality index, and a less contemporaneous study year onset were associated with a higher </w:t>
      </w:r>
      <w:del w:id="32" w:author="Olli Saarela" w:date="2019-08-08T14:30:00Z">
        <w:r w:rsidR="00AD3B90" w:rsidDel="00041B95">
          <w:rPr>
            <w:rFonts w:asciiTheme="minorBidi" w:hAnsiTheme="minorBidi"/>
            <w:sz w:val="24"/>
            <w:szCs w:val="24"/>
          </w:rPr>
          <w:delText xml:space="preserve">likelihood of </w:delText>
        </w:r>
        <w:r w:rsidR="00C0507D" w:rsidDel="00041B95">
          <w:rPr>
            <w:rFonts w:asciiTheme="minorBidi" w:hAnsiTheme="minorBidi"/>
            <w:sz w:val="24"/>
            <w:szCs w:val="24"/>
          </w:rPr>
          <w:delText xml:space="preserve">dying from </w:delText>
        </w:r>
      </w:del>
      <w:r w:rsidR="00C0507D">
        <w:rPr>
          <w:rFonts w:asciiTheme="minorBidi" w:hAnsiTheme="minorBidi"/>
          <w:sz w:val="24"/>
          <w:szCs w:val="24"/>
        </w:rPr>
        <w:t>PCa</w:t>
      </w:r>
      <w:ins w:id="33" w:author="Olli Saarela" w:date="2019-08-08T14:30:00Z">
        <w:r w:rsidR="00041B95">
          <w:rPr>
            <w:rFonts w:asciiTheme="minorBidi" w:hAnsiTheme="minorBidi"/>
            <w:sz w:val="24"/>
            <w:szCs w:val="24"/>
          </w:rPr>
          <w:t xml:space="preserve"> mortality</w:t>
        </w:r>
      </w:ins>
      <w:r w:rsidR="00C0507D">
        <w:rPr>
          <w:rFonts w:asciiTheme="minorBidi" w:hAnsiTheme="minorBidi"/>
          <w:sz w:val="24"/>
          <w:szCs w:val="24"/>
        </w:rPr>
        <w:t xml:space="preserve">, </w:t>
      </w:r>
      <w:ins w:id="34" w:author="Olli Saarela" w:date="2019-08-08T14:30:00Z">
        <w:r w:rsidR="00744AF5">
          <w:rPr>
            <w:rFonts w:asciiTheme="minorBidi" w:hAnsiTheme="minorBidi"/>
            <w:sz w:val="24"/>
            <w:szCs w:val="24"/>
          </w:rPr>
          <w:t xml:space="preserve">rate of </w:t>
        </w:r>
      </w:ins>
      <w:r w:rsidR="00C0507D">
        <w:rPr>
          <w:rFonts w:asciiTheme="minorBidi" w:hAnsiTheme="minorBidi"/>
          <w:sz w:val="24"/>
          <w:szCs w:val="24"/>
        </w:rPr>
        <w:t>being treated with ADT, and</w:t>
      </w:r>
      <w:r w:rsidR="00AD3B90">
        <w:rPr>
          <w:rFonts w:asciiTheme="minorBidi" w:hAnsiTheme="minorBidi"/>
          <w:sz w:val="24"/>
          <w:szCs w:val="24"/>
        </w:rPr>
        <w:t xml:space="preserve"> </w:t>
      </w:r>
      <w:r w:rsidR="00C0507D">
        <w:rPr>
          <w:rFonts w:asciiTheme="minorBidi" w:hAnsiTheme="minorBidi"/>
          <w:sz w:val="24"/>
          <w:szCs w:val="24"/>
        </w:rPr>
        <w:t xml:space="preserve">being </w:t>
      </w:r>
      <w:r w:rsidR="00AD3B90">
        <w:rPr>
          <w:rFonts w:asciiTheme="minorBidi" w:hAnsiTheme="minorBidi"/>
          <w:sz w:val="24"/>
          <w:szCs w:val="24"/>
        </w:rPr>
        <w:t xml:space="preserve">diagnosed with PCa. </w:t>
      </w:r>
      <w:r w:rsidR="003175BB">
        <w:rPr>
          <w:rFonts w:asciiTheme="minorBidi" w:hAnsiTheme="minorBidi"/>
          <w:sz w:val="24"/>
          <w:szCs w:val="24"/>
        </w:rPr>
        <w:t>I</w:t>
      </w:r>
      <w:r w:rsidR="008F7B7E">
        <w:rPr>
          <w:rFonts w:asciiTheme="minorBidi" w:hAnsiTheme="minorBidi"/>
          <w:sz w:val="24"/>
          <w:szCs w:val="24"/>
        </w:rPr>
        <w:t xml:space="preserve">ncreasing </w:t>
      </w:r>
      <w:r w:rsidR="00AD3B90">
        <w:rPr>
          <w:rFonts w:asciiTheme="minorBidi" w:hAnsiTheme="minorBidi"/>
          <w:sz w:val="24"/>
          <w:szCs w:val="24"/>
        </w:rPr>
        <w:t xml:space="preserve">ADG comorbidity score was associated with an increased </w:t>
      </w:r>
      <w:del w:id="35" w:author="Olli Saarela" w:date="2019-08-08T14:30:00Z">
        <w:r w:rsidR="00AD3B90" w:rsidDel="00744AF5">
          <w:rPr>
            <w:rFonts w:asciiTheme="minorBidi" w:hAnsiTheme="minorBidi"/>
            <w:sz w:val="24"/>
            <w:szCs w:val="24"/>
          </w:rPr>
          <w:delText xml:space="preserve">likelihood </w:delText>
        </w:r>
      </w:del>
      <w:ins w:id="36" w:author="Olli Saarela" w:date="2019-08-08T14:30:00Z">
        <w:r w:rsidR="00744AF5">
          <w:rPr>
            <w:rFonts w:asciiTheme="minorBidi" w:hAnsiTheme="minorBidi"/>
            <w:sz w:val="24"/>
            <w:szCs w:val="24"/>
          </w:rPr>
          <w:t xml:space="preserve">rate </w:t>
        </w:r>
      </w:ins>
      <w:r w:rsidR="00AD3B90">
        <w:rPr>
          <w:rFonts w:asciiTheme="minorBidi" w:hAnsiTheme="minorBidi"/>
          <w:sz w:val="24"/>
          <w:szCs w:val="24"/>
        </w:rPr>
        <w:t>of being treated with ADT.</w:t>
      </w:r>
      <w:r w:rsidR="00ED6060">
        <w:rPr>
          <w:rFonts w:asciiTheme="minorBidi" w:hAnsiTheme="minorBidi"/>
          <w:sz w:val="24"/>
          <w:szCs w:val="24"/>
        </w:rPr>
        <w:t xml:space="preserve"> </w:t>
      </w:r>
      <w:r w:rsidR="003175BB">
        <w:rPr>
          <w:rFonts w:asciiTheme="minorBidi" w:hAnsiTheme="minorBidi"/>
          <w:sz w:val="24"/>
          <w:szCs w:val="24"/>
        </w:rPr>
        <w:t xml:space="preserve">Both primary radiotherapy to the </w:t>
      </w:r>
      <w:r w:rsidR="003175BB">
        <w:rPr>
          <w:rFonts w:asciiTheme="minorBidi" w:hAnsiTheme="minorBidi"/>
          <w:sz w:val="24"/>
          <w:szCs w:val="24"/>
        </w:rPr>
        <w:lastRenderedPageBreak/>
        <w:t xml:space="preserve">prostate and primary ADT were associated with an increased </w:t>
      </w:r>
      <w:del w:id="37" w:author="Olli Saarela" w:date="2019-08-08T14:30:00Z">
        <w:r w:rsidR="003175BB" w:rsidDel="00744AF5">
          <w:rPr>
            <w:rFonts w:asciiTheme="minorBidi" w:hAnsiTheme="minorBidi"/>
            <w:sz w:val="24"/>
            <w:szCs w:val="24"/>
          </w:rPr>
          <w:delText xml:space="preserve">likelihood of dying from </w:delText>
        </w:r>
      </w:del>
      <w:r w:rsidR="003175BB">
        <w:rPr>
          <w:rFonts w:asciiTheme="minorBidi" w:hAnsiTheme="minorBidi"/>
          <w:sz w:val="24"/>
          <w:szCs w:val="24"/>
        </w:rPr>
        <w:t xml:space="preserve">PCa </w:t>
      </w:r>
      <w:ins w:id="38" w:author="Olli Saarela" w:date="2019-08-08T14:30:00Z">
        <w:r w:rsidR="00744AF5">
          <w:rPr>
            <w:rFonts w:asciiTheme="minorBidi" w:hAnsiTheme="minorBidi"/>
            <w:sz w:val="24"/>
            <w:szCs w:val="24"/>
          </w:rPr>
          <w:t xml:space="preserve">mortality </w:t>
        </w:r>
      </w:ins>
      <w:r w:rsidR="003175BB">
        <w:rPr>
          <w:rFonts w:asciiTheme="minorBidi" w:hAnsiTheme="minorBidi"/>
          <w:sz w:val="24"/>
          <w:szCs w:val="24"/>
        </w:rPr>
        <w:t xml:space="preserve">(HR </w:t>
      </w:r>
      <w:r w:rsidR="003175BB" w:rsidRPr="003175BB">
        <w:rPr>
          <w:rFonts w:asciiTheme="minorBidi" w:hAnsiTheme="minorBidi"/>
          <w:sz w:val="24"/>
          <w:szCs w:val="24"/>
        </w:rPr>
        <w:t>1.86</w:t>
      </w:r>
      <w:r w:rsidR="003175BB">
        <w:rPr>
          <w:rFonts w:asciiTheme="minorBidi" w:hAnsiTheme="minorBidi"/>
          <w:sz w:val="24"/>
          <w:szCs w:val="24"/>
        </w:rPr>
        <w:t xml:space="preserve">, 95% CI </w:t>
      </w:r>
      <w:r w:rsidR="003175BB" w:rsidRPr="003175BB">
        <w:rPr>
          <w:rFonts w:asciiTheme="minorBidi" w:hAnsiTheme="minorBidi"/>
          <w:sz w:val="24"/>
          <w:szCs w:val="24"/>
        </w:rPr>
        <w:t>1.52-2.28</w:t>
      </w:r>
      <w:r w:rsidR="003175BB">
        <w:rPr>
          <w:rFonts w:asciiTheme="minorBidi" w:hAnsiTheme="minorBidi"/>
          <w:sz w:val="24"/>
          <w:szCs w:val="24"/>
        </w:rPr>
        <w:t xml:space="preserve">, and HR </w:t>
      </w:r>
      <w:r w:rsidR="003175BB" w:rsidRPr="003175BB">
        <w:rPr>
          <w:rFonts w:asciiTheme="minorBidi" w:hAnsiTheme="minorBidi"/>
          <w:sz w:val="24"/>
          <w:szCs w:val="24"/>
        </w:rPr>
        <w:t>4.36</w:t>
      </w:r>
      <w:r w:rsidR="003175BB">
        <w:rPr>
          <w:rFonts w:asciiTheme="minorBidi" w:hAnsiTheme="minorBidi"/>
          <w:sz w:val="24"/>
          <w:szCs w:val="24"/>
        </w:rPr>
        <w:t xml:space="preserve">, 95% CI </w:t>
      </w:r>
      <w:r w:rsidR="003175BB" w:rsidRPr="003175BB">
        <w:rPr>
          <w:rFonts w:asciiTheme="minorBidi" w:hAnsiTheme="minorBidi"/>
          <w:sz w:val="24"/>
          <w:szCs w:val="24"/>
        </w:rPr>
        <w:t>3.56-5.33</w:t>
      </w:r>
      <w:r w:rsidR="003175BB">
        <w:rPr>
          <w:rFonts w:asciiTheme="minorBidi" w:hAnsiTheme="minorBidi"/>
          <w:sz w:val="24"/>
          <w:szCs w:val="24"/>
        </w:rPr>
        <w:t>, respectively</w:t>
      </w:r>
      <w:r w:rsidR="003175BB" w:rsidRPr="003175BB">
        <w:rPr>
          <w:rFonts w:asciiTheme="minorBidi" w:hAnsiTheme="minorBidi"/>
          <w:sz w:val="24"/>
          <w:szCs w:val="24"/>
        </w:rPr>
        <w:t>)</w:t>
      </w:r>
      <w:r w:rsidR="003175BB">
        <w:rPr>
          <w:rFonts w:asciiTheme="minorBidi" w:hAnsiTheme="minorBidi"/>
          <w:sz w:val="24"/>
          <w:szCs w:val="24"/>
        </w:rPr>
        <w:t xml:space="preserve">. In contrast, radical prostatectomy was associated with a protective effect (HR </w:t>
      </w:r>
      <w:r w:rsidR="003175BB" w:rsidRPr="003175BB">
        <w:rPr>
          <w:rFonts w:asciiTheme="minorBidi" w:hAnsiTheme="minorBidi"/>
          <w:sz w:val="24"/>
          <w:szCs w:val="24"/>
        </w:rPr>
        <w:t>0.47</w:t>
      </w:r>
      <w:r w:rsidR="003175BB">
        <w:rPr>
          <w:rFonts w:asciiTheme="minorBidi" w:hAnsiTheme="minorBidi"/>
          <w:sz w:val="24"/>
          <w:szCs w:val="24"/>
        </w:rPr>
        <w:t xml:space="preserve">, 95% CI </w:t>
      </w:r>
      <w:r w:rsidR="003175BB" w:rsidRPr="003175BB">
        <w:rPr>
          <w:rFonts w:asciiTheme="minorBidi" w:hAnsiTheme="minorBidi"/>
          <w:sz w:val="24"/>
          <w:szCs w:val="24"/>
        </w:rPr>
        <w:t>0.31-0.72)</w:t>
      </w:r>
      <w:r w:rsidR="003175BB">
        <w:rPr>
          <w:rFonts w:asciiTheme="minorBidi" w:hAnsiTheme="minorBidi"/>
          <w:sz w:val="24"/>
          <w:szCs w:val="24"/>
        </w:rPr>
        <w:t>. Lastly, n</w:t>
      </w:r>
      <w:r w:rsidR="005D3D9E">
        <w:rPr>
          <w:rFonts w:asciiTheme="minorBidi" w:hAnsiTheme="minorBidi"/>
          <w:sz w:val="24"/>
          <w:szCs w:val="24"/>
        </w:rPr>
        <w:t>one of the other medications included in the models showed</w:t>
      </w:r>
      <w:r w:rsidR="000D6123">
        <w:rPr>
          <w:rFonts w:asciiTheme="minorBidi" w:hAnsiTheme="minorBidi"/>
          <w:sz w:val="24"/>
          <w:szCs w:val="24"/>
        </w:rPr>
        <w:t xml:space="preserve"> </w:t>
      </w:r>
      <w:r w:rsidR="00FB1CFB">
        <w:rPr>
          <w:rFonts w:asciiTheme="minorBidi" w:hAnsiTheme="minorBidi"/>
          <w:sz w:val="24"/>
          <w:szCs w:val="24"/>
        </w:rPr>
        <w:t>a negative a</w:t>
      </w:r>
      <w:r w:rsidR="000D6123">
        <w:rPr>
          <w:rFonts w:asciiTheme="minorBidi" w:hAnsiTheme="minorBidi"/>
          <w:sz w:val="24"/>
          <w:szCs w:val="24"/>
        </w:rPr>
        <w:t xml:space="preserve">ssociation with any of the </w:t>
      </w:r>
      <w:r w:rsidR="00FB1CFB">
        <w:rPr>
          <w:rFonts w:asciiTheme="minorBidi" w:hAnsiTheme="minorBidi"/>
          <w:sz w:val="24"/>
          <w:szCs w:val="24"/>
        </w:rPr>
        <w:t xml:space="preserve">three </w:t>
      </w:r>
      <w:r w:rsidR="000D6123">
        <w:rPr>
          <w:rFonts w:asciiTheme="minorBidi" w:hAnsiTheme="minorBidi"/>
          <w:sz w:val="24"/>
          <w:szCs w:val="24"/>
        </w:rPr>
        <w:t xml:space="preserve">outcomes </w:t>
      </w:r>
      <w:r w:rsidR="00D8510F">
        <w:rPr>
          <w:rFonts w:asciiTheme="minorBidi" w:hAnsiTheme="minorBidi"/>
          <w:sz w:val="24"/>
          <w:szCs w:val="24"/>
        </w:rPr>
        <w:t>examined.</w:t>
      </w:r>
      <w:r w:rsidR="000D6123">
        <w:rPr>
          <w:rFonts w:asciiTheme="minorBidi" w:hAnsiTheme="minorBidi"/>
          <w:sz w:val="24"/>
          <w:szCs w:val="24"/>
        </w:rPr>
        <w:t xml:space="preserve"> </w:t>
      </w:r>
      <w:r w:rsidR="00E33888">
        <w:rPr>
          <w:rFonts w:asciiTheme="minorBidi" w:hAnsiTheme="minorBidi"/>
          <w:sz w:val="24"/>
          <w:szCs w:val="24"/>
        </w:rPr>
        <w:t>A f</w:t>
      </w:r>
      <w:r w:rsidR="00E33888" w:rsidRPr="00E33888">
        <w:rPr>
          <w:rFonts w:asciiTheme="minorBidi" w:hAnsiTheme="minorBidi"/>
          <w:sz w:val="24"/>
          <w:szCs w:val="24"/>
        </w:rPr>
        <w:t>ocused assessment of each of these medications is beyond the scope of the present manuscript and will be considered elsewhere.</w:t>
      </w:r>
    </w:p>
    <w:p w14:paraId="0486C2E5" w14:textId="4FCD0F5F" w:rsidR="00311C55" w:rsidRDefault="00311C55" w:rsidP="0062737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644F1E">
        <w:rPr>
          <w:rFonts w:asciiTheme="minorBidi" w:hAnsiTheme="minorBidi"/>
          <w:sz w:val="24"/>
          <w:szCs w:val="24"/>
        </w:rPr>
        <w:t xml:space="preserve">No identified association between PPIs or other medications and the tracer outcome of presbyopia </w:t>
      </w:r>
      <w:r w:rsidR="004B5B06">
        <w:rPr>
          <w:rFonts w:asciiTheme="minorBidi" w:hAnsiTheme="minorBidi"/>
          <w:sz w:val="24"/>
          <w:szCs w:val="24"/>
        </w:rPr>
        <w:t>(</w:t>
      </w:r>
      <w:r w:rsidR="005D3D9E">
        <w:rPr>
          <w:rFonts w:asciiTheme="minorBidi" w:hAnsiTheme="minorBidi"/>
          <w:sz w:val="24"/>
          <w:szCs w:val="24"/>
        </w:rPr>
        <w:t>S</w:t>
      </w:r>
      <w:r w:rsidR="004B5B06">
        <w:rPr>
          <w:rFonts w:asciiTheme="minorBidi" w:hAnsiTheme="minorBidi"/>
          <w:sz w:val="24"/>
          <w:szCs w:val="24"/>
        </w:rPr>
        <w:t xml:space="preserve">upplemental Table </w:t>
      </w:r>
      <w:r w:rsidR="005D3D9E">
        <w:rPr>
          <w:rFonts w:asciiTheme="minorBidi" w:hAnsiTheme="minorBidi"/>
          <w:sz w:val="24"/>
          <w:szCs w:val="24"/>
        </w:rPr>
        <w:t>2</w:t>
      </w:r>
      <w:r w:rsidR="004B5B06">
        <w:rPr>
          <w:rFonts w:asciiTheme="minorBidi" w:hAnsiTheme="minorBidi"/>
          <w:sz w:val="24"/>
          <w:szCs w:val="24"/>
        </w:rPr>
        <w:t>)</w:t>
      </w:r>
      <w:r w:rsidR="00644F1E">
        <w:rPr>
          <w:rFonts w:asciiTheme="minorBidi" w:hAnsiTheme="minorBidi"/>
          <w:sz w:val="24"/>
          <w:szCs w:val="24"/>
        </w:rPr>
        <w:t xml:space="preserve"> were found</w:t>
      </w:r>
      <w:r w:rsidR="004B5B06">
        <w:rPr>
          <w:rFonts w:asciiTheme="minorBidi" w:hAnsiTheme="minorBidi"/>
          <w:sz w:val="24"/>
          <w:szCs w:val="24"/>
        </w:rPr>
        <w:t>.</w:t>
      </w:r>
      <w:r w:rsidR="00D51D26">
        <w:rPr>
          <w:rFonts w:asciiTheme="minorBidi" w:hAnsiTheme="minorBidi"/>
          <w:sz w:val="24"/>
          <w:szCs w:val="24"/>
        </w:rPr>
        <w:t xml:space="preserve"> Furthermore, </w:t>
      </w:r>
      <w:r w:rsidR="00644F1E">
        <w:rPr>
          <w:rFonts w:asciiTheme="minorBidi" w:hAnsiTheme="minorBidi"/>
          <w:sz w:val="24"/>
          <w:szCs w:val="24"/>
        </w:rPr>
        <w:t xml:space="preserve">we did not find an association between the </w:t>
      </w:r>
      <w:r w:rsidR="005D3D9E">
        <w:rPr>
          <w:rFonts w:asciiTheme="minorBidi" w:hAnsiTheme="minorBidi"/>
          <w:sz w:val="24"/>
          <w:szCs w:val="24"/>
        </w:rPr>
        <w:t>tracer medication</w:t>
      </w:r>
      <w:r w:rsidR="00FB1CFB">
        <w:rPr>
          <w:rFonts w:asciiTheme="minorBidi" w:hAnsiTheme="minorBidi"/>
          <w:sz w:val="24"/>
          <w:szCs w:val="24"/>
        </w:rPr>
        <w:t xml:space="preserve"> used (</w:t>
      </w:r>
      <w:r w:rsidR="00D51D26">
        <w:rPr>
          <w:rFonts w:asciiTheme="minorBidi" w:hAnsiTheme="minorBidi"/>
          <w:sz w:val="24"/>
          <w:szCs w:val="24"/>
        </w:rPr>
        <w:t>glaucoma eye drops</w:t>
      </w:r>
      <w:r w:rsidR="00FB1CFB">
        <w:rPr>
          <w:rFonts w:asciiTheme="minorBidi" w:hAnsiTheme="minorBidi"/>
          <w:sz w:val="24"/>
          <w:szCs w:val="24"/>
        </w:rPr>
        <w:t>)</w:t>
      </w:r>
      <w:r w:rsidR="00644F1E">
        <w:rPr>
          <w:rFonts w:asciiTheme="minorBidi" w:hAnsiTheme="minorBidi"/>
          <w:sz w:val="24"/>
          <w:szCs w:val="24"/>
        </w:rPr>
        <w:t xml:space="preserve"> and </w:t>
      </w:r>
      <w:r w:rsidR="00D51D26">
        <w:rPr>
          <w:rFonts w:asciiTheme="minorBidi" w:hAnsiTheme="minorBidi"/>
          <w:sz w:val="24"/>
          <w:szCs w:val="24"/>
        </w:rPr>
        <w:t>any of the study outcomes.</w:t>
      </w:r>
    </w:p>
    <w:p w14:paraId="40EF7DC5" w14:textId="77777777" w:rsidR="00BD39BE" w:rsidRPr="004C2617" w:rsidRDefault="00BD39BE">
      <w:pPr>
        <w:rPr>
          <w:rFonts w:asciiTheme="minorBidi" w:hAnsiTheme="minorBidi"/>
          <w:sz w:val="24"/>
          <w:szCs w:val="24"/>
          <w:rtl/>
        </w:rPr>
      </w:pPr>
    </w:p>
    <w:p w14:paraId="3EB8B958" w14:textId="77777777" w:rsidR="00FF75DB" w:rsidRDefault="00FF75DB">
      <w:pPr>
        <w:rPr>
          <w:rFonts w:asciiTheme="minorBidi" w:hAnsiTheme="minorBidi"/>
          <w:b/>
          <w:bCs/>
          <w:sz w:val="24"/>
          <w:szCs w:val="24"/>
        </w:rPr>
      </w:pPr>
      <w:r w:rsidRPr="00021F5A">
        <w:rPr>
          <w:rFonts w:asciiTheme="minorBidi" w:hAnsiTheme="minorBidi"/>
          <w:b/>
          <w:bCs/>
          <w:sz w:val="24"/>
          <w:szCs w:val="24"/>
        </w:rPr>
        <w:t>Discussion</w:t>
      </w:r>
    </w:p>
    <w:p w14:paraId="4FAB4972" w14:textId="7FF9BB3D" w:rsidR="00DE4C3D" w:rsidRDefault="002A6D18" w:rsidP="00321F18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 </w:t>
      </w:r>
      <w:r w:rsidR="00EF24AD">
        <w:rPr>
          <w:rFonts w:asciiTheme="minorBidi" w:hAnsiTheme="minorBidi"/>
          <w:sz w:val="24"/>
          <w:szCs w:val="24"/>
        </w:rPr>
        <w:t xml:space="preserve">This </w:t>
      </w:r>
      <w:r>
        <w:rPr>
          <w:rFonts w:asciiTheme="minorBidi" w:hAnsiTheme="minorBidi"/>
          <w:sz w:val="24"/>
          <w:szCs w:val="24"/>
        </w:rPr>
        <w:t xml:space="preserve">study </w:t>
      </w:r>
      <w:r w:rsidR="00353EDA">
        <w:rPr>
          <w:rFonts w:asciiTheme="minorBidi" w:hAnsiTheme="minorBidi"/>
          <w:sz w:val="24"/>
          <w:szCs w:val="24"/>
        </w:rPr>
        <w:t>showed</w:t>
      </w:r>
      <w:r>
        <w:rPr>
          <w:rFonts w:asciiTheme="minorBidi" w:hAnsiTheme="minorBidi"/>
          <w:sz w:val="24"/>
          <w:szCs w:val="24"/>
        </w:rPr>
        <w:t xml:space="preserve"> </w:t>
      </w:r>
      <w:r w:rsidR="00DE4C3D">
        <w:rPr>
          <w:rFonts w:asciiTheme="minorBidi" w:hAnsiTheme="minorBidi"/>
          <w:sz w:val="24"/>
          <w:szCs w:val="24"/>
        </w:rPr>
        <w:t xml:space="preserve">that during a mean follow-up of more than eight years, almost a quarter of men aged 66 years or </w:t>
      </w:r>
      <w:r w:rsidR="00FD68C2">
        <w:rPr>
          <w:rFonts w:asciiTheme="minorBidi" w:hAnsiTheme="minorBidi"/>
          <w:sz w:val="24"/>
          <w:szCs w:val="24"/>
        </w:rPr>
        <w:t>older</w:t>
      </w:r>
      <w:r w:rsidR="00DE4C3D">
        <w:rPr>
          <w:rFonts w:asciiTheme="minorBidi" w:hAnsiTheme="minorBidi"/>
          <w:sz w:val="24"/>
          <w:szCs w:val="24"/>
        </w:rPr>
        <w:t xml:space="preserve"> with a history of a single negative prostate biopsy, </w:t>
      </w:r>
      <w:r w:rsidR="00574168">
        <w:rPr>
          <w:rFonts w:asciiTheme="minorBidi" w:hAnsiTheme="minorBidi"/>
          <w:sz w:val="24"/>
          <w:szCs w:val="24"/>
        </w:rPr>
        <w:t xml:space="preserve">were </w:t>
      </w:r>
      <w:r w:rsidR="00574168" w:rsidRPr="00574168">
        <w:rPr>
          <w:rFonts w:asciiTheme="minorBidi" w:hAnsiTheme="minorBidi"/>
          <w:sz w:val="24"/>
          <w:szCs w:val="24"/>
        </w:rPr>
        <w:t>diagnosed with PCa</w:t>
      </w:r>
      <w:r w:rsidR="00DE4C3D">
        <w:rPr>
          <w:rFonts w:asciiTheme="minorBidi" w:hAnsiTheme="minorBidi"/>
          <w:sz w:val="24"/>
          <w:szCs w:val="24"/>
        </w:rPr>
        <w:t xml:space="preserve">. </w:t>
      </w:r>
      <w:r w:rsidR="00BE235B">
        <w:rPr>
          <w:rFonts w:asciiTheme="minorBidi" w:hAnsiTheme="minorBidi"/>
          <w:sz w:val="24"/>
          <w:szCs w:val="24"/>
        </w:rPr>
        <w:t>A total of 9.5%</w:t>
      </w:r>
      <w:r w:rsidR="00DE4C3D">
        <w:rPr>
          <w:rFonts w:asciiTheme="minorBidi" w:hAnsiTheme="minorBidi"/>
          <w:sz w:val="24"/>
          <w:szCs w:val="24"/>
        </w:rPr>
        <w:t xml:space="preserve"> were treated with ADT</w:t>
      </w:r>
      <w:r w:rsidR="00482EB0">
        <w:rPr>
          <w:rFonts w:asciiTheme="minorBidi" w:hAnsiTheme="minorBidi"/>
          <w:sz w:val="24"/>
          <w:szCs w:val="24"/>
        </w:rPr>
        <w:t>,</w:t>
      </w:r>
      <w:r w:rsidR="00DE4C3D">
        <w:rPr>
          <w:rFonts w:asciiTheme="minorBidi" w:hAnsiTheme="minorBidi"/>
          <w:sz w:val="24"/>
          <w:szCs w:val="24"/>
        </w:rPr>
        <w:t xml:space="preserve"> and </w:t>
      </w:r>
      <w:r w:rsidR="00BE235B">
        <w:rPr>
          <w:rFonts w:asciiTheme="minorBidi" w:hAnsiTheme="minorBidi"/>
          <w:sz w:val="24"/>
          <w:szCs w:val="24"/>
        </w:rPr>
        <w:t>3.7%</w:t>
      </w:r>
      <w:r w:rsidR="00DE4C3D">
        <w:rPr>
          <w:rFonts w:asciiTheme="minorBidi" w:hAnsiTheme="minorBidi"/>
          <w:sz w:val="24"/>
          <w:szCs w:val="24"/>
        </w:rPr>
        <w:t xml:space="preserve"> died from PCa. More than half </w:t>
      </w:r>
      <w:r w:rsidR="00693E0A">
        <w:rPr>
          <w:rFonts w:asciiTheme="minorBidi" w:hAnsiTheme="minorBidi"/>
          <w:sz w:val="24"/>
          <w:szCs w:val="24"/>
        </w:rPr>
        <w:t xml:space="preserve">of </w:t>
      </w:r>
      <w:r w:rsidR="00DE4C3D">
        <w:rPr>
          <w:rFonts w:asciiTheme="minorBidi" w:hAnsiTheme="minorBidi"/>
          <w:sz w:val="24"/>
          <w:szCs w:val="24"/>
        </w:rPr>
        <w:t xml:space="preserve">the men were treated with a PPI during the study period. </w:t>
      </w:r>
      <w:r w:rsidR="00A93A31">
        <w:rPr>
          <w:rFonts w:asciiTheme="minorBidi" w:hAnsiTheme="minorBidi"/>
          <w:sz w:val="24"/>
          <w:szCs w:val="24"/>
        </w:rPr>
        <w:t>No association was found between PPIs and PCa diagnosis. However,</w:t>
      </w:r>
      <w:r w:rsidR="00321F18">
        <w:rPr>
          <w:rFonts w:asciiTheme="minorBidi" w:hAnsiTheme="minorBidi"/>
          <w:sz w:val="24"/>
          <w:szCs w:val="24"/>
        </w:rPr>
        <w:t xml:space="preserve"> any us of ‘other PPIs (excluding pantoprazole) was associated with a 39% increased </w:t>
      </w:r>
      <w:del w:id="39" w:author="Olli Saarela" w:date="2019-08-08T14:31:00Z">
        <w:r w:rsidR="00321F18" w:rsidDel="00744AF5">
          <w:rPr>
            <w:rFonts w:asciiTheme="minorBidi" w:hAnsiTheme="minorBidi"/>
            <w:sz w:val="24"/>
            <w:szCs w:val="24"/>
          </w:rPr>
          <w:delText xml:space="preserve">risk of dying from </w:delText>
        </w:r>
      </w:del>
      <w:r w:rsidR="00321F18">
        <w:rPr>
          <w:rFonts w:asciiTheme="minorBidi" w:hAnsiTheme="minorBidi"/>
          <w:sz w:val="24"/>
          <w:szCs w:val="24"/>
        </w:rPr>
        <w:t>PCa</w:t>
      </w:r>
      <w:ins w:id="40" w:author="Olli Saarela" w:date="2019-08-08T14:31:00Z">
        <w:r w:rsidR="00744AF5">
          <w:rPr>
            <w:rFonts w:asciiTheme="minorBidi" w:hAnsiTheme="minorBidi"/>
            <w:sz w:val="24"/>
            <w:szCs w:val="24"/>
          </w:rPr>
          <w:t xml:space="preserve"> mortality</w:t>
        </w:r>
      </w:ins>
      <w:r w:rsidR="00321F18">
        <w:rPr>
          <w:rFonts w:asciiTheme="minorBidi" w:hAnsiTheme="minorBidi"/>
          <w:sz w:val="24"/>
          <w:szCs w:val="24"/>
        </w:rPr>
        <w:t>. A</w:t>
      </w:r>
      <w:r w:rsidR="00F06037">
        <w:rPr>
          <w:rFonts w:asciiTheme="minorBidi" w:hAnsiTheme="minorBidi"/>
          <w:sz w:val="24"/>
          <w:szCs w:val="24"/>
        </w:rPr>
        <w:t xml:space="preserve">ny use of pantoprazole was associated with a 23% increased </w:t>
      </w:r>
      <w:del w:id="41" w:author="Olli Saarela" w:date="2019-08-08T14:31:00Z">
        <w:r w:rsidR="00F06037" w:rsidDel="00744AF5">
          <w:rPr>
            <w:rFonts w:asciiTheme="minorBidi" w:hAnsiTheme="minorBidi"/>
            <w:sz w:val="24"/>
            <w:szCs w:val="24"/>
          </w:rPr>
          <w:delText>risk</w:delText>
        </w:r>
        <w:r w:rsidR="00A93A31" w:rsidDel="00744AF5">
          <w:rPr>
            <w:rFonts w:asciiTheme="minorBidi" w:hAnsiTheme="minorBidi"/>
            <w:sz w:val="24"/>
            <w:szCs w:val="24"/>
          </w:rPr>
          <w:delText xml:space="preserve"> o</w:delText>
        </w:r>
        <w:r w:rsidR="00DE4C3D" w:rsidRPr="00DE4C3D" w:rsidDel="00744AF5">
          <w:rPr>
            <w:rFonts w:asciiTheme="minorBidi" w:hAnsiTheme="minorBidi"/>
            <w:sz w:val="24"/>
            <w:szCs w:val="24"/>
          </w:rPr>
          <w:delText xml:space="preserve">f dying from </w:delText>
        </w:r>
      </w:del>
      <w:r w:rsidR="00DE4C3D" w:rsidRPr="00DE4C3D">
        <w:rPr>
          <w:rFonts w:asciiTheme="minorBidi" w:hAnsiTheme="minorBidi"/>
          <w:sz w:val="24"/>
          <w:szCs w:val="24"/>
        </w:rPr>
        <w:t>PCa</w:t>
      </w:r>
      <w:ins w:id="42" w:author="Olli Saarela" w:date="2019-08-08T14:31:00Z">
        <w:r w:rsidR="00744AF5">
          <w:rPr>
            <w:rFonts w:asciiTheme="minorBidi" w:hAnsiTheme="minorBidi"/>
            <w:sz w:val="24"/>
            <w:szCs w:val="24"/>
          </w:rPr>
          <w:t xml:space="preserve"> mortality</w:t>
        </w:r>
      </w:ins>
      <w:r w:rsidR="00A93A31">
        <w:rPr>
          <w:rFonts w:asciiTheme="minorBidi" w:hAnsiTheme="minorBidi"/>
          <w:sz w:val="24"/>
          <w:szCs w:val="24"/>
        </w:rPr>
        <w:t>, although not reaching statistical significance level (p=0.056)</w:t>
      </w:r>
      <w:r w:rsidR="00DE4C3D">
        <w:rPr>
          <w:rFonts w:asciiTheme="minorBidi" w:hAnsiTheme="minorBidi"/>
          <w:sz w:val="24"/>
          <w:szCs w:val="24"/>
        </w:rPr>
        <w:t>.</w:t>
      </w:r>
      <w:r w:rsidR="00A93A31">
        <w:rPr>
          <w:rFonts w:asciiTheme="minorBidi" w:hAnsiTheme="minorBidi"/>
          <w:sz w:val="24"/>
          <w:szCs w:val="24"/>
        </w:rPr>
        <w:t xml:space="preserve"> In addition, </w:t>
      </w:r>
      <w:r w:rsidR="00321F18">
        <w:rPr>
          <w:rFonts w:asciiTheme="minorBidi" w:hAnsiTheme="minorBidi"/>
          <w:sz w:val="24"/>
          <w:szCs w:val="24"/>
        </w:rPr>
        <w:t xml:space="preserve">for every six months of use, pantoprazole was associated with a 3% increased </w:t>
      </w:r>
      <w:del w:id="43" w:author="Olli Saarela" w:date="2019-08-08T14:34:00Z">
        <w:r w:rsidR="00321F18" w:rsidDel="00744AF5">
          <w:rPr>
            <w:rFonts w:asciiTheme="minorBidi" w:hAnsiTheme="minorBidi"/>
            <w:sz w:val="24"/>
            <w:szCs w:val="24"/>
          </w:rPr>
          <w:delText xml:space="preserve">likelihood </w:delText>
        </w:r>
      </w:del>
      <w:ins w:id="44" w:author="Olli Saarela" w:date="2019-08-08T14:34:00Z">
        <w:r w:rsidR="00744AF5">
          <w:rPr>
            <w:rFonts w:asciiTheme="minorBidi" w:hAnsiTheme="minorBidi"/>
            <w:sz w:val="24"/>
            <w:szCs w:val="24"/>
          </w:rPr>
          <w:t xml:space="preserve">rate </w:t>
        </w:r>
      </w:ins>
      <w:r w:rsidR="00321F18">
        <w:rPr>
          <w:rFonts w:asciiTheme="minorBidi" w:hAnsiTheme="minorBidi"/>
          <w:sz w:val="24"/>
          <w:szCs w:val="24"/>
        </w:rPr>
        <w:t>of being treated with ADT.</w:t>
      </w:r>
    </w:p>
    <w:p w14:paraId="792D8A81" w14:textId="5A1D2BE3" w:rsidR="00DE4C3D" w:rsidRDefault="007A4424" w:rsidP="00DE4C3D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     </w:t>
      </w:r>
      <w:r w:rsidR="00FD68C2">
        <w:rPr>
          <w:rFonts w:asciiTheme="minorBidi" w:hAnsiTheme="minorBidi"/>
          <w:sz w:val="24"/>
          <w:szCs w:val="24"/>
        </w:rPr>
        <w:t>The validity of our datasets was supported by several findings: a) The lack of associations between presbyopia and all analyzed medications; b) The lack of association between glaucoma eye drops and any of the study’s outcomes; and c) T</w:t>
      </w:r>
      <w:r w:rsidR="00E315CC">
        <w:rPr>
          <w:rFonts w:asciiTheme="minorBidi" w:hAnsiTheme="minorBidi"/>
          <w:sz w:val="24"/>
          <w:szCs w:val="24"/>
        </w:rPr>
        <w:t>he</w:t>
      </w:r>
      <w:r w:rsidR="00FD68C2">
        <w:rPr>
          <w:rFonts w:asciiTheme="minorBidi" w:hAnsiTheme="minorBidi"/>
          <w:sz w:val="24"/>
          <w:szCs w:val="24"/>
        </w:rPr>
        <w:t xml:space="preserve"> fact that the</w:t>
      </w:r>
      <w:r w:rsidR="00E315C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PCa diagnosis rate was similar to </w:t>
      </w:r>
      <w:r w:rsidR="00FD68C2">
        <w:rPr>
          <w:rFonts w:asciiTheme="minorBidi" w:hAnsiTheme="minorBidi"/>
          <w:sz w:val="24"/>
          <w:szCs w:val="24"/>
        </w:rPr>
        <w:t>that found in a</w:t>
      </w:r>
      <w:r>
        <w:rPr>
          <w:rFonts w:asciiTheme="minorBidi" w:hAnsiTheme="minorBidi"/>
          <w:sz w:val="24"/>
          <w:szCs w:val="24"/>
        </w:rPr>
        <w:t xml:space="preserve"> previous publication using ICES dataset</w:t>
      </w:r>
      <w:r w:rsidR="00693E0A">
        <w:rPr>
          <w:rFonts w:asciiTheme="minorBidi" w:hAnsiTheme="minorBidi"/>
          <w:sz w:val="24"/>
          <w:szCs w:val="24"/>
        </w:rPr>
        <w:t xml:space="preserve">s </w:t>
      </w:r>
      <w:r w:rsidR="00FD68C2">
        <w:rPr>
          <w:rFonts w:asciiTheme="minorBidi" w:hAnsiTheme="minorBidi"/>
          <w:sz w:val="24"/>
          <w:szCs w:val="24"/>
        </w:rPr>
        <w:t xml:space="preserve">and also showing a </w:t>
      </w:r>
      <w:r>
        <w:rPr>
          <w:rFonts w:asciiTheme="minorBidi" w:hAnsiTheme="minorBidi"/>
          <w:sz w:val="24"/>
          <w:szCs w:val="24"/>
        </w:rPr>
        <w:t>23.7% PCa diagnosis rate</w:t>
      </w:r>
      <w:hyperlink w:anchor="_ENREF_29" w:tooltip="Sayyid, 2019 #41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PEVuZE5vdGU+PENpdGU+PEF1dGhvcj5TYXl5aWQ8L0F1dGhvcj48WWVhcj4yMDE5PC9ZZWFyPjxS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=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PEVuZE5vdGU+PENpdGU+PEF1dGhvcj5TYXl5aWQ8L0F1dGhvcj48WWVhcj4yMDE5PC9ZZWFyPjxS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=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E256AC">
          <w:rPr>
            <w:rFonts w:asciiTheme="minorBidi" w:hAnsiTheme="minorBidi"/>
            <w:noProof/>
            <w:sz w:val="24"/>
            <w:szCs w:val="24"/>
            <w:vertAlign w:val="superscript"/>
          </w:rPr>
          <w:t>29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D68C2">
        <w:rPr>
          <w:rFonts w:asciiTheme="minorBidi" w:hAnsiTheme="minorBidi"/>
          <w:sz w:val="24"/>
          <w:szCs w:val="24"/>
        </w:rPr>
        <w:t>.</w:t>
      </w:r>
      <w:r w:rsidR="00D302A6">
        <w:rPr>
          <w:rFonts w:asciiTheme="minorBidi" w:hAnsiTheme="minorBidi"/>
          <w:sz w:val="24"/>
          <w:szCs w:val="24"/>
        </w:rPr>
        <w:t xml:space="preserve"> Furthermore, the finding that 5ARIs</w:t>
      </w:r>
      <w:r w:rsidR="00A309B7">
        <w:rPr>
          <w:rFonts w:asciiTheme="minorBidi" w:hAnsiTheme="minorBidi"/>
          <w:sz w:val="24"/>
          <w:szCs w:val="24"/>
        </w:rPr>
        <w:t xml:space="preserve"> increased the likelihood of </w:t>
      </w:r>
      <w:r w:rsidR="00FD68C2">
        <w:rPr>
          <w:rFonts w:asciiTheme="minorBidi" w:hAnsiTheme="minorBidi"/>
          <w:sz w:val="24"/>
          <w:szCs w:val="24"/>
        </w:rPr>
        <w:t xml:space="preserve"> ADT use,</w:t>
      </w:r>
      <w:r w:rsidR="00A309B7">
        <w:rPr>
          <w:rFonts w:asciiTheme="minorBidi" w:hAnsiTheme="minorBidi"/>
          <w:sz w:val="24"/>
          <w:szCs w:val="24"/>
        </w:rPr>
        <w:t xml:space="preserve"> </w:t>
      </w:r>
      <w:r w:rsidR="00693E0A">
        <w:rPr>
          <w:rFonts w:asciiTheme="minorBidi" w:hAnsiTheme="minorBidi"/>
          <w:sz w:val="24"/>
          <w:szCs w:val="24"/>
        </w:rPr>
        <w:t xml:space="preserve">defined </w:t>
      </w:r>
      <w:r w:rsidR="00A309B7">
        <w:rPr>
          <w:rFonts w:asciiTheme="minorBidi" w:hAnsiTheme="minorBidi"/>
          <w:sz w:val="24"/>
          <w:szCs w:val="24"/>
        </w:rPr>
        <w:t xml:space="preserve">as a surrogate marker for advanced disease, is corroborated by </w:t>
      </w:r>
      <w:r w:rsidR="00693E0A">
        <w:rPr>
          <w:rFonts w:asciiTheme="minorBidi" w:hAnsiTheme="minorBidi"/>
          <w:sz w:val="24"/>
          <w:szCs w:val="24"/>
        </w:rPr>
        <w:t>data showing that</w:t>
      </w:r>
      <w:r w:rsidR="00A309B7">
        <w:rPr>
          <w:rFonts w:asciiTheme="minorBidi" w:hAnsiTheme="minorBidi"/>
          <w:sz w:val="24"/>
          <w:szCs w:val="24"/>
        </w:rPr>
        <w:t xml:space="preserve"> </w:t>
      </w:r>
      <w:r w:rsidR="00A309B7" w:rsidRPr="00A309B7">
        <w:rPr>
          <w:rFonts w:asciiTheme="minorBidi" w:hAnsiTheme="minorBidi"/>
          <w:sz w:val="24"/>
          <w:szCs w:val="24"/>
        </w:rPr>
        <w:t>pre</w:t>
      </w:r>
      <w:r w:rsidR="00A309B7">
        <w:rPr>
          <w:rFonts w:asciiTheme="minorBidi" w:hAnsiTheme="minorBidi"/>
          <w:sz w:val="24"/>
          <w:szCs w:val="24"/>
        </w:rPr>
        <w:t>-</w:t>
      </w:r>
      <w:r w:rsidR="00A309B7" w:rsidRPr="00A309B7">
        <w:rPr>
          <w:rFonts w:asciiTheme="minorBidi" w:hAnsiTheme="minorBidi"/>
          <w:sz w:val="24"/>
          <w:szCs w:val="24"/>
        </w:rPr>
        <w:t xml:space="preserve">diagnostic use of 5ARIs </w:t>
      </w:r>
      <w:r w:rsidR="00A309B7">
        <w:rPr>
          <w:rFonts w:asciiTheme="minorBidi" w:hAnsiTheme="minorBidi"/>
          <w:sz w:val="24"/>
          <w:szCs w:val="24"/>
        </w:rPr>
        <w:t>is</w:t>
      </w:r>
      <w:r w:rsidR="00A309B7" w:rsidRPr="00A309B7">
        <w:rPr>
          <w:rFonts w:asciiTheme="minorBidi" w:hAnsiTheme="minorBidi"/>
          <w:sz w:val="24"/>
          <w:szCs w:val="24"/>
        </w:rPr>
        <w:t xml:space="preserve"> associated with worse cancer-specific outcomes</w:t>
      </w:r>
      <w:r w:rsidR="00FD68C2">
        <w:rPr>
          <w:rFonts w:asciiTheme="minorBidi" w:hAnsiTheme="minorBidi"/>
          <w:sz w:val="24"/>
          <w:szCs w:val="24"/>
        </w:rPr>
        <w:t>; with patients using 5ARIS having</w:t>
      </w:r>
      <w:r w:rsidR="00A309B7">
        <w:rPr>
          <w:rFonts w:asciiTheme="minorBidi" w:hAnsiTheme="minorBidi"/>
          <w:sz w:val="24"/>
          <w:szCs w:val="24"/>
        </w:rPr>
        <w:t xml:space="preserve"> higher Gleason scores, </w:t>
      </w:r>
      <w:r w:rsidR="00693E0A">
        <w:rPr>
          <w:rFonts w:asciiTheme="minorBidi" w:hAnsiTheme="minorBidi"/>
          <w:sz w:val="24"/>
          <w:szCs w:val="24"/>
        </w:rPr>
        <w:t xml:space="preserve">worse </w:t>
      </w:r>
      <w:r w:rsidR="00A309B7">
        <w:rPr>
          <w:rFonts w:asciiTheme="minorBidi" w:hAnsiTheme="minorBidi"/>
          <w:sz w:val="24"/>
          <w:szCs w:val="24"/>
        </w:rPr>
        <w:t>clinical</w:t>
      </w:r>
      <w:r w:rsidR="00482EB0">
        <w:rPr>
          <w:rFonts w:asciiTheme="minorBidi" w:hAnsiTheme="minorBidi"/>
          <w:sz w:val="24"/>
          <w:szCs w:val="24"/>
        </w:rPr>
        <w:t>-</w:t>
      </w:r>
      <w:r w:rsidR="00A309B7">
        <w:rPr>
          <w:rFonts w:asciiTheme="minorBidi" w:hAnsiTheme="minorBidi"/>
          <w:sz w:val="24"/>
          <w:szCs w:val="24"/>
        </w:rPr>
        <w:t xml:space="preserve">stage, </w:t>
      </w:r>
      <w:r w:rsidR="00DB668B">
        <w:rPr>
          <w:rFonts w:asciiTheme="minorBidi" w:hAnsiTheme="minorBidi"/>
          <w:sz w:val="24"/>
          <w:szCs w:val="24"/>
        </w:rPr>
        <w:t xml:space="preserve">and </w:t>
      </w:r>
      <w:r w:rsidR="00A309B7">
        <w:rPr>
          <w:rFonts w:asciiTheme="minorBidi" w:hAnsiTheme="minorBidi"/>
          <w:sz w:val="24"/>
          <w:szCs w:val="24"/>
        </w:rPr>
        <w:t>node-positive and metastatic disease</w:t>
      </w:r>
      <w:hyperlink w:anchor="_ENREF_4" w:tooltip="Sarkar, 2019 #19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PEVuZE5vdGU+PENpdGU+PEF1dGhvcj5TYXJrYXI8L0F1dGhvcj48WWVhcj4yMDE5PC9ZZWFyPjxS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PEVuZE5vdGU+PENpdGU+PEF1dGhvcj5TYXJrYXI8L0F1dGhvcj48WWVhcj4yMDE5PC9ZZWFyPjxS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A309B7">
          <w:rPr>
            <w:rFonts w:asciiTheme="minorBidi" w:hAnsiTheme="minorBidi"/>
            <w:noProof/>
            <w:sz w:val="24"/>
            <w:szCs w:val="24"/>
            <w:vertAlign w:val="superscript"/>
          </w:rPr>
          <w:t>4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A309B7" w:rsidRPr="00A309B7">
        <w:rPr>
          <w:rFonts w:asciiTheme="minorBidi" w:hAnsiTheme="minorBidi"/>
          <w:sz w:val="24"/>
          <w:szCs w:val="24"/>
        </w:rPr>
        <w:t>.</w:t>
      </w:r>
    </w:p>
    <w:p w14:paraId="63276CE0" w14:textId="245A1D8D" w:rsidR="0047672D" w:rsidRDefault="000F7549" w:rsidP="000F7549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In 2016 </w:t>
      </w:r>
      <w:r w:rsidR="00D139DF">
        <w:rPr>
          <w:rFonts w:asciiTheme="minorBidi" w:hAnsiTheme="minorBidi"/>
          <w:sz w:val="24"/>
          <w:szCs w:val="24"/>
        </w:rPr>
        <w:t xml:space="preserve">two of the top </w:t>
      </w:r>
      <w:r w:rsidR="00251D1E">
        <w:rPr>
          <w:rFonts w:asciiTheme="minorBidi" w:hAnsiTheme="minorBidi"/>
          <w:sz w:val="24"/>
          <w:szCs w:val="24"/>
        </w:rPr>
        <w:t>25</w:t>
      </w:r>
      <w:r>
        <w:rPr>
          <w:rFonts w:asciiTheme="minorBidi" w:hAnsiTheme="minorBidi"/>
          <w:sz w:val="24"/>
          <w:szCs w:val="24"/>
        </w:rPr>
        <w:t xml:space="preserve"> most commonly prescribed US medications were PPIs</w:t>
      </w:r>
      <w:r w:rsidR="00DB668B">
        <w:rPr>
          <w:rFonts w:asciiTheme="minorBidi" w:hAnsiTheme="minorBidi"/>
          <w:sz w:val="24"/>
          <w:szCs w:val="24"/>
        </w:rPr>
        <w:t xml:space="preserve"> (omeprazole and pantoprazole)</w:t>
      </w:r>
      <w:r w:rsidR="00111FDB">
        <w:rPr>
          <w:rFonts w:asciiTheme="minorBidi" w:hAnsiTheme="minorBidi"/>
          <w:sz w:val="24"/>
          <w:szCs w:val="24"/>
        </w:rPr>
        <w:t>, with</w:t>
      </w:r>
      <w:r w:rsidR="007B24AD" w:rsidRPr="007B24A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more than </w:t>
      </w:r>
      <w:r w:rsidR="00251D1E">
        <w:rPr>
          <w:rFonts w:asciiTheme="minorBidi" w:hAnsiTheme="minorBidi"/>
          <w:sz w:val="24"/>
          <w:szCs w:val="24"/>
        </w:rPr>
        <w:t>95</w:t>
      </w:r>
      <w:r>
        <w:rPr>
          <w:rFonts w:asciiTheme="minorBidi" w:hAnsiTheme="minorBidi"/>
          <w:sz w:val="24"/>
          <w:szCs w:val="24"/>
        </w:rPr>
        <w:t xml:space="preserve"> million yearly prescriptions</w:t>
      </w:r>
      <w:r w:rsidR="00D139DF">
        <w:rPr>
          <w:rFonts w:asciiTheme="minorBidi" w:hAnsiTheme="minorBidi"/>
          <w:sz w:val="24"/>
          <w:szCs w:val="24"/>
        </w:rPr>
        <w:t xml:space="preserve"> </w:t>
      </w:r>
      <w:r w:rsidR="00693E0A">
        <w:rPr>
          <w:rFonts w:asciiTheme="minorBidi" w:hAnsiTheme="minorBidi"/>
          <w:sz w:val="24"/>
          <w:szCs w:val="24"/>
        </w:rPr>
        <w:t xml:space="preserve">combined </w:t>
      </w:r>
      <w:r w:rsidR="00D139DF">
        <w:rPr>
          <w:rFonts w:asciiTheme="minorBidi" w:hAnsiTheme="minorBidi"/>
          <w:sz w:val="24"/>
          <w:szCs w:val="24"/>
        </w:rPr>
        <w:t>for both</w:t>
      </w:r>
      <w:hyperlink w:anchor="_ENREF_30" w:tooltip=", 2019 #33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&lt;EndNote&gt;&lt;Cite&gt;&lt;Year&gt;2019&lt;/Year&gt;&lt;RecNum&gt;33&lt;/RecNum&gt;&lt;DisplayText&gt;&lt;style face="superscript"&gt;30&lt;/style&gt;&lt;/DisplayText&gt;&lt;record&gt;&lt;rec-number&gt;33&lt;/rec-number&gt;&lt;foreign-keys&gt;&lt;key app="EN" db-id="ft9tfefwozad5ee2s5evtdtwffza92avvvvw"&gt;33&lt;/key&gt;&lt;/foreign-keys&gt;&lt;ref-type name="Web Page"&gt;12&lt;/ref-type&gt;&lt;contributors&gt;&lt;/contributors&gt;&lt;titles&gt;&lt;title&gt;The Top 300 of 2019&amp;quot;&lt;/title&gt;&lt;/titles&gt;&lt;volume&gt;2019&lt;/volume&gt;&lt;number&gt;21st of July&lt;/number&gt;&lt;dates&gt;&lt;year&gt;2019&lt;/year&gt;&lt;/dates&gt;&lt;urls&gt;&lt;related-urls&gt;&lt;url&gt;www.clincalc.com&lt;/url&gt;&lt;/related-urls&gt;&lt;/urls&gt;&lt;/record&gt;&lt;/Cite&gt;&lt;/EndNote&gt;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0F7549">
          <w:rPr>
            <w:rFonts w:asciiTheme="minorBidi" w:hAnsiTheme="minorBidi"/>
            <w:noProof/>
            <w:sz w:val="24"/>
            <w:szCs w:val="24"/>
            <w:vertAlign w:val="superscript"/>
          </w:rPr>
          <w:t>30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. </w:t>
      </w:r>
      <w:r w:rsidR="0047672D">
        <w:rPr>
          <w:rFonts w:asciiTheme="minorBidi" w:hAnsiTheme="minorBidi"/>
          <w:sz w:val="24"/>
          <w:szCs w:val="24"/>
        </w:rPr>
        <w:t>PPIs</w:t>
      </w:r>
      <w:r w:rsidR="00F56BFC">
        <w:rPr>
          <w:rFonts w:asciiTheme="minorBidi" w:hAnsiTheme="minorBidi"/>
          <w:sz w:val="24"/>
          <w:szCs w:val="24"/>
        </w:rPr>
        <w:t xml:space="preserve"> are </w:t>
      </w:r>
      <w:r w:rsidR="00693E0A">
        <w:rPr>
          <w:rFonts w:asciiTheme="minorBidi" w:hAnsiTheme="minorBidi"/>
          <w:sz w:val="24"/>
          <w:szCs w:val="24"/>
        </w:rPr>
        <w:t xml:space="preserve">extremely prevalent and </w:t>
      </w:r>
      <w:r w:rsidR="0047672D">
        <w:rPr>
          <w:rFonts w:asciiTheme="minorBidi" w:hAnsiTheme="minorBidi"/>
          <w:sz w:val="24"/>
          <w:szCs w:val="24"/>
        </w:rPr>
        <w:t>generally considered safe</w:t>
      </w:r>
      <w:r w:rsidR="00693E0A">
        <w:rPr>
          <w:rFonts w:asciiTheme="minorBidi" w:hAnsiTheme="minorBidi"/>
          <w:sz w:val="24"/>
          <w:szCs w:val="24"/>
        </w:rPr>
        <w:t>. However,</w:t>
      </w:r>
      <w:r w:rsidR="0047672D">
        <w:rPr>
          <w:rFonts w:asciiTheme="minorBidi" w:hAnsiTheme="minorBidi"/>
          <w:sz w:val="24"/>
          <w:szCs w:val="24"/>
        </w:rPr>
        <w:t xml:space="preserve"> in recent years</w:t>
      </w:r>
      <w:r w:rsidR="00482EB0">
        <w:rPr>
          <w:rFonts w:asciiTheme="minorBidi" w:hAnsiTheme="minorBidi"/>
          <w:sz w:val="24"/>
          <w:szCs w:val="24"/>
        </w:rPr>
        <w:t>,</w:t>
      </w:r>
      <w:r w:rsidR="0047672D">
        <w:rPr>
          <w:rFonts w:asciiTheme="minorBidi" w:hAnsiTheme="minorBidi"/>
          <w:sz w:val="24"/>
          <w:szCs w:val="24"/>
        </w:rPr>
        <w:t xml:space="preserve"> there has been some growing concerns</w:t>
      </w:r>
      <w:r w:rsidR="0069326B">
        <w:rPr>
          <w:rFonts w:asciiTheme="minorBidi" w:hAnsiTheme="minorBidi"/>
          <w:sz w:val="24"/>
          <w:szCs w:val="24"/>
        </w:rPr>
        <w:t xml:space="preserve"> </w:t>
      </w:r>
      <w:r w:rsidR="00251D1E">
        <w:rPr>
          <w:rFonts w:asciiTheme="minorBidi" w:hAnsiTheme="minorBidi"/>
          <w:sz w:val="24"/>
          <w:szCs w:val="24"/>
        </w:rPr>
        <w:t>with</w:t>
      </w:r>
      <w:r>
        <w:rPr>
          <w:rFonts w:asciiTheme="minorBidi" w:hAnsiTheme="minorBidi"/>
          <w:sz w:val="24"/>
          <w:szCs w:val="24"/>
        </w:rPr>
        <w:t xml:space="preserve"> the various adverse effects resulting from long-term</w:t>
      </w:r>
      <w:r w:rsidR="00693E0A">
        <w:rPr>
          <w:rFonts w:asciiTheme="minorBidi" w:hAnsiTheme="minorBidi"/>
          <w:sz w:val="24"/>
          <w:szCs w:val="24"/>
        </w:rPr>
        <w:t xml:space="preserve"> PPI</w:t>
      </w:r>
      <w:r>
        <w:rPr>
          <w:rFonts w:asciiTheme="minorBidi" w:hAnsiTheme="minorBidi"/>
          <w:sz w:val="24"/>
          <w:szCs w:val="24"/>
        </w:rPr>
        <w:t xml:space="preserve"> use. These include increased risk of hip fracture, adverse cardiovascular events, and chronic kidney disease</w:t>
      </w:r>
      <w:r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PEVuZE5vdGU+PENpdGU+PEF1dGhvcj5NYWxmZXJ0aGVpbmVyPC9BdXRob3I+PFllYXI+MjAxNzwv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</w:fldData>
        </w:fldChar>
      </w:r>
      <w:r>
        <w:rPr>
          <w:rFonts w:asciiTheme="minorBidi" w:hAnsiTheme="minorBidi"/>
          <w:sz w:val="24"/>
          <w:szCs w:val="24"/>
        </w:rPr>
        <w:instrText xml:space="preserve"> ADDIN EN.CITE </w:instrText>
      </w:r>
      <w:r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PEVuZE5vdGU+PENpdGU+PEF1dGhvcj5NYWxmZXJ0aGVpbmVyPC9BdXRob3I+PFllYXI+MjAxNzwv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</w:fldData>
        </w:fldChar>
      </w:r>
      <w:r>
        <w:rPr>
          <w:rFonts w:asciiTheme="minorBidi" w:hAnsiTheme="minorBidi"/>
          <w:sz w:val="24"/>
          <w:szCs w:val="24"/>
        </w:rPr>
        <w:instrText xml:space="preserve"> ADDIN EN.CITE.DATA </w:instrText>
      </w:r>
      <w:r>
        <w:rPr>
          <w:rFonts w:asciiTheme="minorBidi" w:hAnsiTheme="minorBidi"/>
          <w:sz w:val="24"/>
          <w:szCs w:val="24"/>
        </w:rPr>
      </w:r>
      <w:r>
        <w:rPr>
          <w:rFonts w:asciiTheme="minorBidi" w:hAnsiTheme="minorBidi"/>
          <w:sz w:val="24"/>
          <w:szCs w:val="24"/>
        </w:rPr>
        <w:fldChar w:fldCharType="end"/>
      </w:r>
      <w:r>
        <w:rPr>
          <w:rFonts w:asciiTheme="minorBidi" w:hAnsiTheme="minorBidi"/>
          <w:sz w:val="24"/>
          <w:szCs w:val="24"/>
        </w:rPr>
      </w:r>
      <w:r>
        <w:rPr>
          <w:rFonts w:asciiTheme="minorBidi" w:hAnsiTheme="minorBidi"/>
          <w:sz w:val="24"/>
          <w:szCs w:val="24"/>
        </w:rPr>
        <w:fldChar w:fldCharType="separate"/>
      </w:r>
      <w:hyperlink w:anchor="_ENREF_31" w:tooltip="Malfertheiner, 2017 #42" w:history="1">
        <w:r w:rsidR="00F53930" w:rsidRPr="000F7549">
          <w:rPr>
            <w:rFonts w:asciiTheme="minorBidi" w:hAnsiTheme="minorBidi"/>
            <w:noProof/>
            <w:sz w:val="24"/>
            <w:szCs w:val="24"/>
            <w:vertAlign w:val="superscript"/>
          </w:rPr>
          <w:t>31</w:t>
        </w:r>
      </w:hyperlink>
      <w:r w:rsidRPr="000F7549">
        <w:rPr>
          <w:rFonts w:asciiTheme="minorBidi" w:hAnsiTheme="minorBidi"/>
          <w:noProof/>
          <w:sz w:val="24"/>
          <w:szCs w:val="24"/>
          <w:vertAlign w:val="superscript"/>
        </w:rPr>
        <w:t xml:space="preserve">, </w:t>
      </w:r>
      <w:hyperlink w:anchor="_ENREF_32" w:tooltip="Vaezi, 2017 #43" w:history="1">
        <w:r w:rsidR="00F53930" w:rsidRPr="000F7549">
          <w:rPr>
            <w:rFonts w:asciiTheme="minorBidi" w:hAnsiTheme="minorBidi"/>
            <w:noProof/>
            <w:sz w:val="24"/>
            <w:szCs w:val="24"/>
            <w:vertAlign w:val="superscript"/>
          </w:rPr>
          <w:t>32</w:t>
        </w:r>
      </w:hyperlink>
      <w:r>
        <w:rPr>
          <w:rFonts w:asciiTheme="minorBidi" w:hAnsiTheme="minorBidi"/>
          <w:sz w:val="24"/>
          <w:szCs w:val="24"/>
        </w:rPr>
        <w:fldChar w:fldCharType="end"/>
      </w:r>
      <w:r>
        <w:rPr>
          <w:rFonts w:asciiTheme="minorBidi" w:hAnsiTheme="minorBidi"/>
          <w:sz w:val="24"/>
          <w:szCs w:val="24"/>
        </w:rPr>
        <w:t>. Furthermore, several animal models have shown that some PPIs promote carcinogenesis, including rat liver</w:t>
      </w:r>
      <w:hyperlink w:anchor="_ENREF_33" w:tooltip="Hayashi, 2012 #44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PEVuZE5vdGU+PENpdGU+PEF1dGhvcj5IYXlhc2hpPC9BdXRob3I+PFllYXI+MjAxMjwvWWVhcj48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PEVuZE5vdGU+PENpdGU+PEF1dGhvcj5IYXlhc2hpPC9BdXRob3I+PFllYXI+MjAxMjwvWWVhcj48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3B4ECC">
          <w:rPr>
            <w:rFonts w:asciiTheme="minorBidi" w:hAnsiTheme="minorBidi"/>
            <w:noProof/>
            <w:sz w:val="24"/>
            <w:szCs w:val="24"/>
            <w:vertAlign w:val="superscript"/>
          </w:rPr>
          <w:t>33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>, mice forestomach</w:t>
      </w:r>
      <w:hyperlink w:anchor="_ENREF_34" w:tooltip="Huang, 2017 #45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&lt;EndNote&gt;&lt;Cite&gt;&lt;Author&gt;Huang&lt;/Author&gt;&lt;Year&gt;2017&lt;/Year&gt;&lt;RecNum&gt;45&lt;/RecNum&gt;&lt;DisplayText&gt;&lt;style face="superscript"&gt;34&lt;/style&gt;&lt;/DisplayText&gt;&lt;record&gt;&lt;rec-number&gt;45&lt;/rec-number&gt;&lt;foreign-keys&gt;&lt;key app="EN" db-id="ft9tfefwozad5ee2s5evtdtwffza92avvvvw"&gt;45&lt;/key&gt;&lt;/foreign-keys&gt;&lt;ref-type name="Journal Article"&gt;17&lt;/ref-type&gt;&lt;contributors&gt;&lt;authors&gt;&lt;author&gt;Huang, L.&lt;/author&gt;&lt;author&gt;Qi, D. J.&lt;/author&gt;&lt;author&gt;He, W.&lt;/author&gt;&lt;author&gt;Xu, A. M.&lt;/author&gt;&lt;/authors&gt;&lt;/contributors&gt;&lt;auth-address&gt;Department of General Surgery, The First Affiliated Hospital of Anhui Medical University, Hefei, China.&amp;#xD;Department of General Surgery, The Fourth Affiliated Hospital of Anhui Medical University, Hefei, China.&lt;/auth-address&gt;&lt;titles&gt;&lt;title&gt;Omeprazole promotes carcinogenesis of fore-stomach in mice with co-stimulation of nitrosamine&lt;/title&gt;&lt;secondary-title&gt;Oncotarget&lt;/secondary-title&gt;&lt;alt-title&gt;Oncotarget&lt;/alt-title&gt;&lt;/titles&gt;&lt;periodical&gt;&lt;full-title&gt;Oncotarget&lt;/full-title&gt;&lt;abbr-1&gt;Oncotarget&lt;/abbr-1&gt;&lt;/periodical&gt;&lt;alt-periodical&gt;&lt;full-title&gt;Oncotarget&lt;/full-title&gt;&lt;abbr-1&gt;Oncotarget&lt;/abbr-1&gt;&lt;/alt-periodical&gt;&lt;pages&gt;70332-70344&lt;/pages&gt;&lt;volume&gt;8&lt;/volume&gt;&lt;number&gt;41&lt;/number&gt;&lt;edition&gt;2017/10/21&lt;/edition&gt;&lt;dates&gt;&lt;year&gt;2017&lt;/year&gt;&lt;pub-dates&gt;&lt;date&gt;Sep 19&lt;/date&gt;&lt;/pub-dates&gt;&lt;/dates&gt;&lt;isbn&gt;1949-2553&lt;/isbn&gt;&lt;accession-num&gt;29050283&lt;/accession-num&gt;&lt;urls&gt;&lt;/urls&gt;&lt;custom2&gt;Pmc5642558&lt;/custom2&gt;&lt;electronic-resource-num&gt;10.18632/oncotarget.19696&lt;/electronic-resource-num&gt;&lt;remote-database-provider&gt;Nlm&lt;/remote-database-provider&gt;&lt;language&gt;eng&lt;/language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3B4ECC">
          <w:rPr>
            <w:rFonts w:asciiTheme="minorBidi" w:hAnsiTheme="minorBidi"/>
            <w:noProof/>
            <w:sz w:val="24"/>
            <w:szCs w:val="24"/>
            <w:vertAlign w:val="superscript"/>
          </w:rPr>
          <w:t>34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>, and induction of gastric adenocarcinoma in gerbils</w:t>
      </w:r>
      <w:hyperlink w:anchor="_ENREF_35" w:tooltip="Hagiwara, 2011 #46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PEVuZE5vdGU+PENpdGU+PEF1dGhvcj5IYWdpd2FyYTwvQXV0aG9yPjxZZWFyPjIwMTE8L1llYXI+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PEVuZE5vdGU+PENpdGU+PEF1dGhvcj5IYWdpd2FyYTwvQXV0aG9yPjxZZWFyPjIwMTE8L1llYXI+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3B4ECC">
          <w:rPr>
            <w:rFonts w:asciiTheme="minorBidi" w:hAnsiTheme="minorBidi"/>
            <w:noProof/>
            <w:sz w:val="24"/>
            <w:szCs w:val="24"/>
            <w:vertAlign w:val="superscript"/>
          </w:rPr>
          <w:t>35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>.</w:t>
      </w:r>
      <w:r w:rsidR="00251D1E">
        <w:rPr>
          <w:rFonts w:asciiTheme="minorBidi" w:hAnsiTheme="minorBidi"/>
          <w:sz w:val="24"/>
          <w:szCs w:val="24"/>
        </w:rPr>
        <w:t xml:space="preserve"> There h</w:t>
      </w:r>
      <w:r w:rsidR="00693E0A">
        <w:rPr>
          <w:rFonts w:asciiTheme="minorBidi" w:hAnsiTheme="minorBidi"/>
          <w:sz w:val="24"/>
          <w:szCs w:val="24"/>
        </w:rPr>
        <w:t>ave</w:t>
      </w:r>
      <w:r w:rsidR="00251D1E">
        <w:rPr>
          <w:rFonts w:asciiTheme="minorBidi" w:hAnsiTheme="minorBidi"/>
          <w:sz w:val="24"/>
          <w:szCs w:val="24"/>
        </w:rPr>
        <w:t xml:space="preserve"> also been reports of increased rate</w:t>
      </w:r>
      <w:r w:rsidR="008A79E5">
        <w:rPr>
          <w:rFonts w:asciiTheme="minorBidi" w:hAnsiTheme="minorBidi"/>
          <w:sz w:val="24"/>
          <w:szCs w:val="24"/>
        </w:rPr>
        <w:t>s</w:t>
      </w:r>
      <w:r w:rsidR="00251D1E">
        <w:rPr>
          <w:rFonts w:asciiTheme="minorBidi" w:hAnsiTheme="minorBidi"/>
          <w:sz w:val="24"/>
          <w:szCs w:val="24"/>
        </w:rPr>
        <w:t xml:space="preserve"> of several malignancies in humans. </w:t>
      </w:r>
      <w:r w:rsidR="002847DE">
        <w:rPr>
          <w:rFonts w:asciiTheme="minorBidi" w:hAnsiTheme="minorBidi"/>
          <w:sz w:val="24"/>
          <w:szCs w:val="24"/>
        </w:rPr>
        <w:t>Th</w:t>
      </w:r>
      <w:r w:rsidR="008A79E5">
        <w:rPr>
          <w:rFonts w:asciiTheme="minorBidi" w:hAnsiTheme="minorBidi"/>
          <w:sz w:val="24"/>
          <w:szCs w:val="24"/>
        </w:rPr>
        <w:t>e</w:t>
      </w:r>
      <w:r w:rsidR="002847DE">
        <w:rPr>
          <w:rFonts w:asciiTheme="minorBidi" w:hAnsiTheme="minorBidi"/>
          <w:sz w:val="24"/>
          <w:szCs w:val="24"/>
        </w:rPr>
        <w:t>s</w:t>
      </w:r>
      <w:r w:rsidR="008A79E5">
        <w:rPr>
          <w:rFonts w:asciiTheme="minorBidi" w:hAnsiTheme="minorBidi"/>
          <w:sz w:val="24"/>
          <w:szCs w:val="24"/>
        </w:rPr>
        <w:t>e</w:t>
      </w:r>
      <w:r w:rsidR="002847DE">
        <w:rPr>
          <w:rFonts w:asciiTheme="minorBidi" w:hAnsiTheme="minorBidi"/>
          <w:sz w:val="24"/>
          <w:szCs w:val="24"/>
        </w:rPr>
        <w:t xml:space="preserve"> include gastric </w:t>
      </w:r>
      <w:r w:rsidR="002847DE"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PEVuZE5vdGU+PENpdGU+PEF1dGhvcj5Qb3Vsc2VuPC9BdXRob3I+PFllYXI+MjAwOTwvWWVhcj48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</w:fldData>
        </w:fldChar>
      </w:r>
      <w:r w:rsidR="002847DE">
        <w:rPr>
          <w:rFonts w:asciiTheme="minorBidi" w:hAnsiTheme="minorBidi"/>
          <w:sz w:val="24"/>
          <w:szCs w:val="24"/>
        </w:rPr>
        <w:instrText xml:space="preserve"> ADDIN EN.CITE </w:instrText>
      </w:r>
      <w:r w:rsidR="002847DE"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PEVuZE5vdGU+PENpdGU+PEF1dGhvcj5Qb3Vsc2VuPC9BdXRob3I+PFllYXI+MjAwOTwvWWVhcj48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</w:fldData>
        </w:fldChar>
      </w:r>
      <w:r w:rsidR="002847DE">
        <w:rPr>
          <w:rFonts w:asciiTheme="minorBidi" w:hAnsiTheme="minorBidi"/>
          <w:sz w:val="24"/>
          <w:szCs w:val="24"/>
        </w:rPr>
        <w:instrText xml:space="preserve"> ADDIN EN.CITE.DATA </w:instrText>
      </w:r>
      <w:r w:rsidR="002847DE">
        <w:rPr>
          <w:rFonts w:asciiTheme="minorBidi" w:hAnsiTheme="minorBidi"/>
          <w:sz w:val="24"/>
          <w:szCs w:val="24"/>
        </w:rPr>
      </w:r>
      <w:r w:rsidR="002847DE">
        <w:rPr>
          <w:rFonts w:asciiTheme="minorBidi" w:hAnsiTheme="minorBidi"/>
          <w:sz w:val="24"/>
          <w:szCs w:val="24"/>
        </w:rPr>
        <w:fldChar w:fldCharType="end"/>
      </w:r>
      <w:r w:rsidR="002847DE">
        <w:rPr>
          <w:rFonts w:asciiTheme="minorBidi" w:hAnsiTheme="minorBidi"/>
          <w:sz w:val="24"/>
          <w:szCs w:val="24"/>
        </w:rPr>
      </w:r>
      <w:r w:rsidR="002847DE">
        <w:rPr>
          <w:rFonts w:asciiTheme="minorBidi" w:hAnsiTheme="minorBidi"/>
          <w:sz w:val="24"/>
          <w:szCs w:val="24"/>
        </w:rPr>
        <w:fldChar w:fldCharType="separate"/>
      </w:r>
      <w:hyperlink w:anchor="_ENREF_9" w:tooltip="Brusselaers, 2017 #8" w:history="1">
        <w:r w:rsidR="00F53930" w:rsidRPr="002847DE">
          <w:rPr>
            <w:rFonts w:asciiTheme="minorBidi" w:hAnsiTheme="minorBidi"/>
            <w:noProof/>
            <w:sz w:val="24"/>
            <w:szCs w:val="24"/>
            <w:vertAlign w:val="superscript"/>
          </w:rPr>
          <w:t>9</w:t>
        </w:r>
      </w:hyperlink>
      <w:r w:rsidR="002847DE" w:rsidRPr="002847DE">
        <w:rPr>
          <w:rFonts w:asciiTheme="minorBidi" w:hAnsiTheme="minorBidi"/>
          <w:noProof/>
          <w:sz w:val="24"/>
          <w:szCs w:val="24"/>
          <w:vertAlign w:val="superscript"/>
        </w:rPr>
        <w:t xml:space="preserve">, </w:t>
      </w:r>
      <w:hyperlink w:anchor="_ENREF_36" w:tooltip="Poulsen, 2009 #7" w:history="1">
        <w:r w:rsidR="00F53930" w:rsidRPr="002847DE">
          <w:rPr>
            <w:rFonts w:asciiTheme="minorBidi" w:hAnsiTheme="minorBidi"/>
            <w:noProof/>
            <w:sz w:val="24"/>
            <w:szCs w:val="24"/>
            <w:vertAlign w:val="superscript"/>
          </w:rPr>
          <w:t>36</w:t>
        </w:r>
      </w:hyperlink>
      <w:r w:rsidR="002847DE">
        <w:rPr>
          <w:rFonts w:asciiTheme="minorBidi" w:hAnsiTheme="minorBidi"/>
          <w:sz w:val="24"/>
          <w:szCs w:val="24"/>
        </w:rPr>
        <w:fldChar w:fldCharType="end"/>
      </w:r>
      <w:r w:rsidR="002847DE">
        <w:rPr>
          <w:rFonts w:asciiTheme="minorBidi" w:hAnsiTheme="minorBidi"/>
          <w:sz w:val="24"/>
          <w:szCs w:val="24"/>
        </w:rPr>
        <w:t>, esophageal</w:t>
      </w:r>
      <w:hyperlink w:anchor="_ENREF_10" w:tooltip="Brusselaers, 2018 #26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PEVuZE5vdGU+PENpdGU+PEF1dGhvcj5CcnVzc2VsYWVyczwvQXV0aG9yPjxZZWFyPjIwMTg8L1ll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PEVuZE5vdGU+PENpdGU+PEF1dGhvcj5CcnVzc2VsYWVyczwvQXV0aG9yPjxZZWFyPjIwMTg8L1ll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2847DE">
          <w:rPr>
            <w:rFonts w:asciiTheme="minorBidi" w:hAnsiTheme="minorBidi"/>
            <w:noProof/>
            <w:sz w:val="24"/>
            <w:szCs w:val="24"/>
            <w:vertAlign w:val="superscript"/>
          </w:rPr>
          <w:t>10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2847DE">
        <w:rPr>
          <w:rFonts w:asciiTheme="minorBidi" w:hAnsiTheme="minorBidi"/>
          <w:sz w:val="24"/>
          <w:szCs w:val="24"/>
        </w:rPr>
        <w:t>, hepatic</w:t>
      </w:r>
      <w:hyperlink w:anchor="_ENREF_11" w:tooltip="Tran, 2018 #22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&lt;EndNote&gt;&lt;Cite&gt;&lt;Author&gt;Tran&lt;/Author&gt;&lt;Year&gt;2018&lt;/Year&gt;&lt;RecNum&gt;22&lt;/RecNum&gt;&lt;DisplayText&gt;&lt;style face="superscript"&gt;11&lt;/style&gt;&lt;/DisplayText&gt;&lt;record&gt;&lt;rec-number&gt;22&lt;/rec-number&gt;&lt;foreign-keys&gt;&lt;key app="EN" db-id="ft9tfefwozad5ee2s5evtdtwffza92avvvvw"&gt;22&lt;/key&gt;&lt;/foreign-keys&gt;&lt;ref-type name="Journal Article"&gt;17&lt;/ref-type&gt;&lt;contributors&gt;&lt;authors&gt;&lt;author&gt;Tran, K. T.&lt;/author&gt;&lt;author&gt;McMenamin, U. C.&lt;/author&gt;&lt;/authors&gt;&lt;/contributors&gt;&lt;auth-address&gt;Cancer Epidemiology and Health Services Research Group, Centre for Public Health, Queen&amp;apos;s University Belfast, Belfast, UK.&lt;/auth-address&gt;&lt;titles&gt;&lt;title&gt;Proton pump inhibitor and histamine-2 receptor antagonist use and risk of liver cancer in two population-based studies&lt;/title&gt;&lt;/titles&gt;&lt;pages&gt;55-64&lt;/pages&gt;&lt;volume&gt;48&lt;/volume&gt;&lt;number&gt;1&lt;/number&gt;&lt;dates&gt;&lt;year&gt;2018&lt;/year&gt;&lt;pub-dates&gt;&lt;date&gt;Jul&lt;/date&gt;&lt;/pub-dates&gt;&lt;/dates&gt;&lt;isbn&gt;0269-2813&lt;/isbn&gt;&lt;accession-num&gt;29741272&lt;/accession-num&gt;&lt;urls&gt;&lt;/urls&gt;&lt;electronic-resource-num&gt;10.1111/apt.14796&lt;/electronic-resource-num&gt;&lt;remote-database-provider&gt;Nlm&lt;/remote-database-provider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2847DE">
          <w:rPr>
            <w:rFonts w:asciiTheme="minorBidi" w:hAnsiTheme="minorBidi"/>
            <w:noProof/>
            <w:sz w:val="24"/>
            <w:szCs w:val="24"/>
            <w:vertAlign w:val="superscript"/>
          </w:rPr>
          <w:t>11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2847DE">
        <w:rPr>
          <w:rFonts w:asciiTheme="minorBidi" w:hAnsiTheme="minorBidi"/>
          <w:sz w:val="24"/>
          <w:szCs w:val="24"/>
        </w:rPr>
        <w:t>, pancreatic</w:t>
      </w:r>
      <w:hyperlink w:anchor="_ENREF_37" w:tooltip="Peng, 2018 #52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&lt;EndNote&gt;&lt;Cite&gt;&lt;Author&gt;Peng&lt;/Author&gt;&lt;Year&gt;2018&lt;/Year&gt;&lt;RecNum&gt;52&lt;/RecNum&gt;&lt;DisplayText&gt;&lt;style face="superscript"&gt;37&lt;/style&gt;&lt;/DisplayText&gt;&lt;record&gt;&lt;rec-number&gt;52&lt;/rec-number&gt;&lt;foreign-keys&gt;&lt;key app="EN" db-id="ft9tfefwozad5ee2s5evtdtwffza92avvvvw"&gt;52&lt;/key&gt;&lt;/foreign-keys&gt;&lt;ref-type name="Journal Article"&gt;17&lt;/ref-type&gt;&lt;contributors&gt;&lt;authors&gt;&lt;author&gt;Peng, Y. C.&lt;/author&gt;&lt;author&gt;Lin, C. L.&lt;/author&gt;&lt;author&gt;Hsu, W. Y.&lt;/author&gt;&lt;author&gt;Lu, I. T.&lt;/author&gt;&lt;author&gt;Yeh, H. Z.&lt;/author&gt;&lt;author&gt;Chang, C. S.&lt;/author&gt;&lt;author&gt;Kao, C. H.&lt;/author&gt;&lt;/authors&gt;&lt;/contributors&gt;&lt;auth-address&gt;Division of Gastroenterology, Department of Internal Medicine, Taichung Veterans General Hospital, Taichung, Taiwan.&amp;#xD;National Yang-Ming University, Taipei, Taiwan.&amp;#xD;China Medical University Hospital, Taichung, Taiwan.&amp;#xD;College of Medicine, China Medical University, Taichung, Taiwan.&amp;#xD;Department of Nursing, Taichung Veterans General Hospital, Taichung, Taiwan.&lt;/auth-address&gt;&lt;titles&gt;&lt;title&gt;Proton Pump Inhibitor Use is Associated With Risk of Pancreatic Cancer: A Nested Case-Control Study&lt;/title&gt;&lt;/titles&gt;&lt;pages&gt;1559325818803283&lt;/pages&gt;&lt;volume&gt;16&lt;/volume&gt;&lt;number&gt;4&lt;/number&gt;&lt;dates&gt;&lt;year&gt;2018&lt;/year&gt;&lt;pub-dates&gt;&lt;date&gt;Oct-Dec&lt;/date&gt;&lt;/pub-dates&gt;&lt;/dates&gt;&lt;isbn&gt;1559-3258 (Print)&amp;#xD;1559-3258&lt;/isbn&gt;&lt;accession-num&gt;30288155&lt;/accession-num&gt;&lt;urls&gt;&lt;/urls&gt;&lt;electronic-resource-num&gt;10.1177/1559325818803283&lt;/electronic-resource-num&gt;&lt;remote-database-provider&gt;Nlm&lt;/remote-database-provider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2847DE">
          <w:rPr>
            <w:rFonts w:asciiTheme="minorBidi" w:hAnsiTheme="minorBidi"/>
            <w:noProof/>
            <w:sz w:val="24"/>
            <w:szCs w:val="24"/>
            <w:vertAlign w:val="superscript"/>
          </w:rPr>
          <w:t>37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2847DE">
        <w:rPr>
          <w:rFonts w:asciiTheme="minorBidi" w:hAnsiTheme="minorBidi"/>
          <w:sz w:val="24"/>
          <w:szCs w:val="24"/>
        </w:rPr>
        <w:t>, colorectal</w:t>
      </w:r>
      <w:hyperlink w:anchor="_ENREF_38" w:tooltip="Hwang, 2017 #54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PEVuZE5vdGU+PENpdGU+PEF1dGhvcj5Id2FuZzwvQXV0aG9yPjxZZWFyPjIwMTc8L1llYXI+PFJl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PEVuZE5vdGU+PENpdGU+PEF1dGhvcj5Id2FuZzwvQXV0aG9yPjxZZWFyPjIwMTc8L1llYXI+PFJl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2847DE">
          <w:rPr>
            <w:rFonts w:asciiTheme="minorBidi" w:hAnsiTheme="minorBidi"/>
            <w:noProof/>
            <w:sz w:val="24"/>
            <w:szCs w:val="24"/>
            <w:vertAlign w:val="superscript"/>
          </w:rPr>
          <w:t>38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2847DE">
        <w:rPr>
          <w:rFonts w:asciiTheme="minorBidi" w:hAnsiTheme="minorBidi"/>
          <w:sz w:val="24"/>
          <w:szCs w:val="24"/>
        </w:rPr>
        <w:t xml:space="preserve">, </w:t>
      </w:r>
      <w:r w:rsidR="008A79E5">
        <w:rPr>
          <w:rFonts w:asciiTheme="minorBidi" w:hAnsiTheme="minorBidi"/>
          <w:sz w:val="24"/>
          <w:szCs w:val="24"/>
        </w:rPr>
        <w:t xml:space="preserve"> and</w:t>
      </w:r>
      <w:r w:rsidR="00CF786A">
        <w:rPr>
          <w:rFonts w:asciiTheme="minorBidi" w:hAnsiTheme="minorBidi"/>
          <w:sz w:val="24"/>
          <w:szCs w:val="24"/>
        </w:rPr>
        <w:t xml:space="preserve"> </w:t>
      </w:r>
      <w:r w:rsidR="008A79E5">
        <w:rPr>
          <w:rFonts w:asciiTheme="minorBidi" w:hAnsiTheme="minorBidi"/>
          <w:sz w:val="24"/>
          <w:szCs w:val="24"/>
        </w:rPr>
        <w:t>accumulating</w:t>
      </w:r>
      <w:r w:rsidR="002847DE">
        <w:rPr>
          <w:rFonts w:asciiTheme="minorBidi" w:hAnsiTheme="minorBidi"/>
          <w:sz w:val="24"/>
          <w:szCs w:val="24"/>
        </w:rPr>
        <w:t xml:space="preserve"> evidence </w:t>
      </w:r>
      <w:r w:rsidR="008A79E5">
        <w:rPr>
          <w:rFonts w:asciiTheme="minorBidi" w:hAnsiTheme="minorBidi"/>
          <w:sz w:val="24"/>
          <w:szCs w:val="24"/>
        </w:rPr>
        <w:t xml:space="preserve">that PPIs </w:t>
      </w:r>
      <w:r w:rsidR="002847DE">
        <w:rPr>
          <w:rFonts w:asciiTheme="minorBidi" w:hAnsiTheme="minorBidi"/>
          <w:sz w:val="24"/>
          <w:szCs w:val="24"/>
        </w:rPr>
        <w:t>increase cancer-associated mortality</w:t>
      </w:r>
      <w:hyperlink w:anchor="_ENREF_39" w:tooltip="Tvingsholm, 2018 #50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&lt;EndNote&gt;&lt;Cite&gt;&lt;Author&gt;Tvingsholm&lt;/Author&gt;&lt;Year&gt;2018&lt;/Year&gt;&lt;RecNum&gt;50&lt;/RecNum&gt;&lt;DisplayText&gt;&lt;style face="superscript"&gt;39&lt;/style&gt;&lt;/DisplayText&gt;&lt;record&gt;&lt;rec-number&gt;50&lt;/rec-number&gt;&lt;foreign-keys&gt;&lt;key app="EN" db-id="ft9tfefwozad5ee2s5evtdtwffza92avvvvw"&gt;50&lt;/key&gt;&lt;/foreign-keys&gt;&lt;ref-type name="Journal Article"&gt;17&lt;/ref-type&gt;&lt;contributors&gt;&lt;authors&gt;&lt;author&gt;Tvingsholm, S. A.&lt;/author&gt;&lt;author&gt;Dehlendorff, C.&lt;/author&gt;&lt;author&gt;Osterlind, K.&lt;/author&gt;&lt;author&gt;Friis, S.&lt;/author&gt;&lt;author&gt;Jaattela, M.&lt;/author&gt;&lt;/authors&gt;&lt;/contributors&gt;&lt;auth-address&gt;Cell Death and Metabolism, Center for Autophagy, Recycling and Disease, Danish Cancer Society Research Center, Copenhagen, Denmark.&amp;#xD;Statistics and Pharmocoepidemiology, Danish Cancer Society Research Center, Copenhagen, Denmark.&amp;#xD;Department of Oncology, Rigshospitalet, Copenhagen, Denmark.&lt;/auth-address&gt;&lt;titles&gt;&lt;title&gt;Proton pump inhibitor use and cancer mortality&lt;/title&gt;&lt;/titles&gt;&lt;pages&gt;1315-1326&lt;/pages&gt;&lt;volume&gt;143&lt;/volume&gt;&lt;number&gt;6&lt;/number&gt;&lt;dates&gt;&lt;year&gt;2018&lt;/year&gt;&lt;pub-dates&gt;&lt;date&gt;Sep 15&lt;/date&gt;&lt;/pub-dates&gt;&lt;/dates&gt;&lt;isbn&gt;0020-7136&lt;/isbn&gt;&lt;accession-num&gt;29658114&lt;/accession-num&gt;&lt;urls&gt;&lt;/urls&gt;&lt;electronic-resource-num&gt;10.1002/ijc.31529&lt;/electronic-resource-num&gt;&lt;remote-database-provider&gt;Nlm&lt;/remote-database-provider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2847DE">
          <w:rPr>
            <w:rFonts w:asciiTheme="minorBidi" w:hAnsiTheme="minorBidi"/>
            <w:noProof/>
            <w:sz w:val="24"/>
            <w:szCs w:val="24"/>
            <w:vertAlign w:val="superscript"/>
          </w:rPr>
          <w:t>39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2847DE">
        <w:rPr>
          <w:rFonts w:asciiTheme="minorBidi" w:hAnsiTheme="minorBidi"/>
          <w:sz w:val="24"/>
          <w:szCs w:val="24"/>
        </w:rPr>
        <w:t>.</w:t>
      </w:r>
    </w:p>
    <w:p w14:paraId="7A88AA82" w14:textId="5593024C" w:rsidR="009749C2" w:rsidRDefault="009749C2" w:rsidP="00321F18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8A79E5">
        <w:rPr>
          <w:rFonts w:asciiTheme="minorBidi" w:hAnsiTheme="minorBidi"/>
          <w:sz w:val="24"/>
          <w:szCs w:val="24"/>
        </w:rPr>
        <w:t>I</w:t>
      </w:r>
      <w:r w:rsidR="00573C26">
        <w:rPr>
          <w:rFonts w:asciiTheme="minorBidi" w:hAnsiTheme="minorBidi"/>
          <w:sz w:val="24"/>
          <w:szCs w:val="24"/>
        </w:rPr>
        <w:t>n PCa</w:t>
      </w:r>
      <w:r w:rsidR="00482EB0">
        <w:rPr>
          <w:rFonts w:asciiTheme="minorBidi" w:hAnsiTheme="minorBidi"/>
          <w:sz w:val="24"/>
          <w:szCs w:val="24"/>
        </w:rPr>
        <w:t>,</w:t>
      </w:r>
      <w:r w:rsidR="00573C26">
        <w:rPr>
          <w:rFonts w:asciiTheme="minorBidi" w:hAnsiTheme="minorBidi"/>
          <w:sz w:val="24"/>
          <w:szCs w:val="24"/>
        </w:rPr>
        <w:t xml:space="preserve"> </w:t>
      </w:r>
      <w:r w:rsidR="00321F18">
        <w:rPr>
          <w:rFonts w:asciiTheme="minorBidi" w:hAnsiTheme="minorBidi"/>
          <w:sz w:val="24"/>
          <w:szCs w:val="24"/>
        </w:rPr>
        <w:t xml:space="preserve">there is evidence from basic science investigation suggesting </w:t>
      </w:r>
      <w:r w:rsidR="008A79E5">
        <w:rPr>
          <w:rFonts w:asciiTheme="minorBidi" w:hAnsiTheme="minorBidi"/>
          <w:sz w:val="24"/>
          <w:szCs w:val="24"/>
        </w:rPr>
        <w:t xml:space="preserve">that PPIs </w:t>
      </w:r>
      <w:r w:rsidR="00321F18">
        <w:rPr>
          <w:rFonts w:asciiTheme="minorBidi" w:hAnsiTheme="minorBidi"/>
          <w:sz w:val="24"/>
          <w:szCs w:val="24"/>
        </w:rPr>
        <w:t xml:space="preserve">may be associated with worse </w:t>
      </w:r>
      <w:r w:rsidR="008A79E5">
        <w:rPr>
          <w:rFonts w:asciiTheme="minorBidi" w:hAnsiTheme="minorBidi"/>
          <w:sz w:val="24"/>
          <w:szCs w:val="24"/>
        </w:rPr>
        <w:t>PCa outcomes.</w:t>
      </w:r>
      <w:r w:rsidR="00321F18">
        <w:rPr>
          <w:rFonts w:asciiTheme="minorBidi" w:hAnsiTheme="minorBidi"/>
          <w:sz w:val="24"/>
          <w:szCs w:val="24"/>
        </w:rPr>
        <w:t xml:space="preserve"> </w:t>
      </w:r>
      <w:r w:rsidR="00573C26">
        <w:rPr>
          <w:rFonts w:asciiTheme="minorBidi" w:hAnsiTheme="minorBidi"/>
          <w:sz w:val="24"/>
          <w:szCs w:val="24"/>
        </w:rPr>
        <w:t xml:space="preserve"> First, PPIs have been shown to elevate the levels of chromogranin A in chemotherapy-naïve castrate</w:t>
      </w:r>
      <w:r w:rsidR="00482EB0">
        <w:rPr>
          <w:rFonts w:asciiTheme="minorBidi" w:hAnsiTheme="minorBidi"/>
          <w:sz w:val="24"/>
          <w:szCs w:val="24"/>
        </w:rPr>
        <w:t>-</w:t>
      </w:r>
      <w:r w:rsidR="00573C26">
        <w:rPr>
          <w:rFonts w:asciiTheme="minorBidi" w:hAnsiTheme="minorBidi"/>
          <w:sz w:val="24"/>
          <w:szCs w:val="24"/>
        </w:rPr>
        <w:t>resistant PCa</w:t>
      </w:r>
      <w:r w:rsidR="00CF786A">
        <w:rPr>
          <w:rFonts w:asciiTheme="minorBidi" w:hAnsiTheme="minorBidi"/>
          <w:sz w:val="24"/>
          <w:szCs w:val="24"/>
        </w:rPr>
        <w:t xml:space="preserve"> (CRPC)</w:t>
      </w:r>
      <w:r w:rsidR="00573C26">
        <w:rPr>
          <w:rFonts w:asciiTheme="minorBidi" w:hAnsiTheme="minorBidi"/>
          <w:sz w:val="24"/>
          <w:szCs w:val="24"/>
        </w:rPr>
        <w:t xml:space="preserve"> </w:t>
      </w:r>
      <w:r w:rsidR="00573C26">
        <w:rPr>
          <w:rFonts w:asciiTheme="minorBidi" w:hAnsiTheme="minorBidi"/>
          <w:sz w:val="24"/>
          <w:szCs w:val="24"/>
        </w:rPr>
        <w:lastRenderedPageBreak/>
        <w:t>patients</w:t>
      </w:r>
      <w:hyperlink w:anchor="_ENREF_40" w:tooltip="von Hardenberg, 2016 #47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PEVuZE5vdGU+PENpdGU+PEF1dGhvcj52b24gSGFyZGVuYmVyZzwvQXV0aG9yPjxZZWFyPjIwMTY8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PEVuZE5vdGU+PENpdGU+PEF1dGhvcj52b24gSGFyZGVuYmVyZzwvQXV0aG9yPjxZZWFyPjIwMTY8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2847DE">
          <w:rPr>
            <w:rFonts w:asciiTheme="minorBidi" w:hAnsiTheme="minorBidi"/>
            <w:noProof/>
            <w:sz w:val="24"/>
            <w:szCs w:val="24"/>
            <w:vertAlign w:val="superscript"/>
          </w:rPr>
          <w:t>40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8A79E5">
        <w:rPr>
          <w:rFonts w:asciiTheme="minorBidi" w:hAnsiTheme="minorBidi"/>
          <w:sz w:val="24"/>
          <w:szCs w:val="24"/>
        </w:rPr>
        <w:t>. This</w:t>
      </w:r>
      <w:r w:rsidR="00573C26">
        <w:rPr>
          <w:rFonts w:asciiTheme="minorBidi" w:hAnsiTheme="minorBidi"/>
          <w:sz w:val="24"/>
          <w:szCs w:val="24"/>
        </w:rPr>
        <w:t xml:space="preserve"> </w:t>
      </w:r>
      <w:r w:rsidR="00CF786A">
        <w:rPr>
          <w:rFonts w:asciiTheme="minorBidi" w:hAnsiTheme="minorBidi"/>
          <w:sz w:val="24"/>
          <w:szCs w:val="24"/>
        </w:rPr>
        <w:t>may be associated with</w:t>
      </w:r>
      <w:r w:rsidR="00573C26">
        <w:rPr>
          <w:rFonts w:asciiTheme="minorBidi" w:hAnsiTheme="minorBidi"/>
          <w:sz w:val="24"/>
          <w:szCs w:val="24"/>
        </w:rPr>
        <w:t xml:space="preserve"> reduced overall survival in metastatic CRPC patients</w:t>
      </w:r>
      <w:hyperlink w:anchor="_ENREF_41" w:tooltip="Giridhar, 2018 #48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PEVuZE5vdGU+PENpdGU+PEF1dGhvcj5HaXJpZGhhcjwvQXV0aG9yPjxZZWFyPjIwMTg8L1llYXI+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PEVuZE5vdGU+PENpdGU+PEF1dGhvcj5HaXJpZGhhcjwvQXV0aG9yPjxZZWFyPjIwMTg8L1llYXI+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2847DE">
          <w:rPr>
            <w:rFonts w:asciiTheme="minorBidi" w:hAnsiTheme="minorBidi"/>
            <w:noProof/>
            <w:sz w:val="24"/>
            <w:szCs w:val="24"/>
            <w:vertAlign w:val="superscript"/>
          </w:rPr>
          <w:t>41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573C26">
        <w:rPr>
          <w:rFonts w:asciiTheme="minorBidi" w:hAnsiTheme="minorBidi"/>
          <w:sz w:val="24"/>
          <w:szCs w:val="24"/>
        </w:rPr>
        <w:t>.</w:t>
      </w:r>
      <w:r w:rsidR="00E613E0">
        <w:rPr>
          <w:rFonts w:asciiTheme="minorBidi" w:hAnsiTheme="minorBidi"/>
          <w:sz w:val="24"/>
          <w:szCs w:val="24"/>
        </w:rPr>
        <w:t xml:space="preserve"> Second, </w:t>
      </w:r>
      <w:r w:rsidR="00E613E0" w:rsidRPr="00E613E0">
        <w:rPr>
          <w:rFonts w:asciiTheme="minorBidi" w:hAnsiTheme="minorBidi"/>
          <w:sz w:val="24"/>
          <w:szCs w:val="24"/>
        </w:rPr>
        <w:t>PPIs exert survival, proliferative</w:t>
      </w:r>
      <w:r w:rsidR="00482EB0">
        <w:rPr>
          <w:rFonts w:asciiTheme="minorBidi" w:hAnsiTheme="minorBidi"/>
          <w:sz w:val="24"/>
          <w:szCs w:val="24"/>
        </w:rPr>
        <w:t>,</w:t>
      </w:r>
      <w:r w:rsidR="00E613E0" w:rsidRPr="00E613E0">
        <w:rPr>
          <w:rFonts w:asciiTheme="minorBidi" w:hAnsiTheme="minorBidi"/>
          <w:sz w:val="24"/>
          <w:szCs w:val="24"/>
        </w:rPr>
        <w:t xml:space="preserve"> and antiapoptotic</w:t>
      </w:r>
      <w:r w:rsidR="00E613E0">
        <w:rPr>
          <w:rFonts w:asciiTheme="minorBidi" w:hAnsiTheme="minorBidi"/>
          <w:sz w:val="24"/>
          <w:szCs w:val="24"/>
        </w:rPr>
        <w:t xml:space="preserve"> </w:t>
      </w:r>
      <w:r w:rsidR="00E613E0" w:rsidRPr="00E613E0">
        <w:rPr>
          <w:rFonts w:asciiTheme="minorBidi" w:hAnsiTheme="minorBidi"/>
          <w:sz w:val="24"/>
          <w:szCs w:val="24"/>
        </w:rPr>
        <w:t>effects in PCa cell lines</w:t>
      </w:r>
      <w:r>
        <w:rPr>
          <w:rFonts w:asciiTheme="minorBidi" w:hAnsiTheme="minorBidi"/>
          <w:sz w:val="24"/>
          <w:szCs w:val="24"/>
        </w:rPr>
        <w:t xml:space="preserve"> and mice xenografted with </w:t>
      </w:r>
      <w:r w:rsidRPr="009749C2">
        <w:rPr>
          <w:rFonts w:asciiTheme="minorBidi" w:hAnsiTheme="minorBidi"/>
          <w:sz w:val="24"/>
          <w:szCs w:val="24"/>
        </w:rPr>
        <w:t xml:space="preserve">androgen-sensitive human </w:t>
      </w:r>
      <w:r>
        <w:rPr>
          <w:rFonts w:asciiTheme="minorBidi" w:hAnsiTheme="minorBidi"/>
          <w:sz w:val="24"/>
          <w:szCs w:val="24"/>
        </w:rPr>
        <w:t>PCa</w:t>
      </w:r>
      <w:r w:rsidRPr="009749C2">
        <w:rPr>
          <w:rFonts w:asciiTheme="minorBidi" w:hAnsiTheme="minorBidi"/>
          <w:sz w:val="24"/>
          <w:szCs w:val="24"/>
        </w:rPr>
        <w:t xml:space="preserve"> cells</w:t>
      </w:r>
      <w:hyperlink w:anchor="_ENREF_7" w:tooltip="Gesmundo, 2019 #2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PEVuZE5vdGU+PENpdGU+PEF1dGhvcj5HZXNtdW5kbzwvQXV0aG9yPjxZZWFyPjIwMTk8L1llYXI+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PEVuZE5vdGU+PENpdGU+PEF1dGhvcj5HZXNtdW5kbzwvQXV0aG9yPjxZZWFyPjIwMTk8L1llYXI+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9749C2">
          <w:rPr>
            <w:rFonts w:asciiTheme="minorBidi" w:hAnsiTheme="minorBidi"/>
            <w:noProof/>
            <w:sz w:val="24"/>
            <w:szCs w:val="24"/>
            <w:vertAlign w:val="superscript"/>
          </w:rPr>
          <w:t>7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E613E0" w:rsidRPr="00E613E0">
        <w:rPr>
          <w:rFonts w:asciiTheme="minorBidi" w:hAnsiTheme="minorBidi"/>
          <w:sz w:val="24"/>
          <w:szCs w:val="24"/>
        </w:rPr>
        <w:t>.</w:t>
      </w:r>
      <w:r w:rsidR="00E613E0">
        <w:rPr>
          <w:rFonts w:asciiTheme="minorBidi" w:hAnsiTheme="minorBidi"/>
          <w:sz w:val="24"/>
          <w:szCs w:val="24"/>
        </w:rPr>
        <w:t xml:space="preserve"> </w:t>
      </w:r>
      <w:r w:rsidR="00CF786A">
        <w:rPr>
          <w:rFonts w:asciiTheme="minorBidi" w:hAnsiTheme="minorBidi"/>
          <w:sz w:val="24"/>
          <w:szCs w:val="24"/>
        </w:rPr>
        <w:t xml:space="preserve">PPIs </w:t>
      </w:r>
      <w:r w:rsidR="008A79E5">
        <w:rPr>
          <w:rFonts w:asciiTheme="minorBidi" w:hAnsiTheme="minorBidi"/>
          <w:sz w:val="24"/>
          <w:szCs w:val="24"/>
        </w:rPr>
        <w:t>cause</w:t>
      </w:r>
      <w:r w:rsidR="00CF786A">
        <w:rPr>
          <w:rFonts w:asciiTheme="minorBidi" w:hAnsiTheme="minorBidi"/>
          <w:sz w:val="24"/>
          <w:szCs w:val="24"/>
        </w:rPr>
        <w:t xml:space="preserve"> these effects</w:t>
      </w:r>
      <w:r w:rsidR="00E613E0">
        <w:rPr>
          <w:rFonts w:asciiTheme="minorBidi" w:hAnsiTheme="minorBidi"/>
          <w:sz w:val="24"/>
          <w:szCs w:val="24"/>
        </w:rPr>
        <w:t xml:space="preserve"> by </w:t>
      </w:r>
      <w:r w:rsidR="00E613E0" w:rsidRPr="00E613E0">
        <w:rPr>
          <w:rFonts w:asciiTheme="minorBidi" w:hAnsiTheme="minorBidi"/>
          <w:sz w:val="24"/>
          <w:szCs w:val="24"/>
        </w:rPr>
        <w:t>induc</w:t>
      </w:r>
      <w:r w:rsidR="00CF786A">
        <w:rPr>
          <w:rFonts w:asciiTheme="minorBidi" w:hAnsiTheme="minorBidi"/>
          <w:sz w:val="24"/>
          <w:szCs w:val="24"/>
        </w:rPr>
        <w:t xml:space="preserve">ing </w:t>
      </w:r>
      <w:r w:rsidR="00E613E0" w:rsidRPr="00E613E0">
        <w:rPr>
          <w:rFonts w:asciiTheme="minorBidi" w:hAnsiTheme="minorBidi"/>
          <w:sz w:val="24"/>
          <w:szCs w:val="24"/>
        </w:rPr>
        <w:t>cell cycle progression, increas</w:t>
      </w:r>
      <w:r w:rsidR="00CF786A">
        <w:rPr>
          <w:rFonts w:asciiTheme="minorBidi" w:hAnsiTheme="minorBidi"/>
          <w:sz w:val="24"/>
          <w:szCs w:val="24"/>
        </w:rPr>
        <w:t>ing oncoprotein</w:t>
      </w:r>
      <w:r w:rsidR="00E613E0" w:rsidRPr="00E613E0">
        <w:rPr>
          <w:rFonts w:asciiTheme="minorBidi" w:hAnsiTheme="minorBidi"/>
          <w:sz w:val="24"/>
          <w:szCs w:val="24"/>
        </w:rPr>
        <w:t xml:space="preserve"> expression</w:t>
      </w:r>
      <w:r w:rsidR="008A79E5">
        <w:rPr>
          <w:rFonts w:asciiTheme="minorBidi" w:hAnsiTheme="minorBidi"/>
          <w:sz w:val="24"/>
          <w:szCs w:val="24"/>
        </w:rPr>
        <w:t xml:space="preserve"> </w:t>
      </w:r>
      <w:r w:rsidR="00E613E0">
        <w:rPr>
          <w:rFonts w:asciiTheme="minorBidi" w:hAnsiTheme="minorBidi"/>
          <w:sz w:val="24"/>
          <w:szCs w:val="24"/>
        </w:rPr>
        <w:t>(</w:t>
      </w:r>
      <w:r w:rsidR="00E613E0" w:rsidRPr="00E613E0">
        <w:rPr>
          <w:rFonts w:asciiTheme="minorBidi" w:hAnsiTheme="minorBidi"/>
          <w:sz w:val="24"/>
          <w:szCs w:val="24"/>
        </w:rPr>
        <w:t>c-Myc</w:t>
      </w:r>
      <w:r w:rsidR="00E613E0">
        <w:rPr>
          <w:rFonts w:asciiTheme="minorBidi" w:hAnsiTheme="minorBidi"/>
          <w:sz w:val="24"/>
          <w:szCs w:val="24"/>
        </w:rPr>
        <w:t>)</w:t>
      </w:r>
      <w:r w:rsidR="00E613E0" w:rsidRPr="00E613E0">
        <w:rPr>
          <w:rFonts w:asciiTheme="minorBidi" w:hAnsiTheme="minorBidi"/>
          <w:sz w:val="24"/>
          <w:szCs w:val="24"/>
        </w:rPr>
        <w:t>,</w:t>
      </w:r>
      <w:r w:rsidR="00CF786A">
        <w:rPr>
          <w:rFonts w:asciiTheme="minorBidi" w:hAnsiTheme="minorBidi"/>
          <w:sz w:val="24"/>
          <w:szCs w:val="24"/>
        </w:rPr>
        <w:t xml:space="preserve"> and the expression of the </w:t>
      </w:r>
      <w:r w:rsidR="00E613E0" w:rsidRPr="00E613E0">
        <w:rPr>
          <w:rFonts w:asciiTheme="minorBidi" w:hAnsiTheme="minorBidi"/>
          <w:sz w:val="24"/>
          <w:szCs w:val="24"/>
        </w:rPr>
        <w:t>antiapoptotic protein</w:t>
      </w:r>
      <w:r>
        <w:rPr>
          <w:rFonts w:asciiTheme="minorBidi" w:hAnsiTheme="minorBidi"/>
          <w:sz w:val="24"/>
          <w:szCs w:val="24"/>
        </w:rPr>
        <w:t xml:space="preserve"> (Bcl-2)</w:t>
      </w:r>
      <w:r w:rsidR="008A79E5">
        <w:rPr>
          <w:rFonts w:asciiTheme="minorBidi" w:hAnsiTheme="minorBidi"/>
          <w:sz w:val="24"/>
          <w:szCs w:val="24"/>
        </w:rPr>
        <w:t>. Moreover</w:t>
      </w:r>
      <w:r>
        <w:rPr>
          <w:rFonts w:asciiTheme="minorBidi" w:hAnsiTheme="minorBidi"/>
          <w:sz w:val="24"/>
          <w:szCs w:val="24"/>
        </w:rPr>
        <w:t>,</w:t>
      </w:r>
      <w:r w:rsidR="008A79E5">
        <w:rPr>
          <w:rFonts w:asciiTheme="minorBidi" w:hAnsiTheme="minorBidi"/>
          <w:sz w:val="24"/>
          <w:szCs w:val="24"/>
        </w:rPr>
        <w:t xml:space="preserve"> they</w:t>
      </w:r>
      <w:r>
        <w:rPr>
          <w:rFonts w:asciiTheme="minorBidi" w:hAnsiTheme="minorBidi"/>
          <w:sz w:val="24"/>
          <w:szCs w:val="24"/>
        </w:rPr>
        <w:t xml:space="preserve"> </w:t>
      </w:r>
      <w:r w:rsidRPr="009749C2">
        <w:rPr>
          <w:rFonts w:asciiTheme="minorBidi" w:hAnsiTheme="minorBidi"/>
          <w:sz w:val="24"/>
          <w:szCs w:val="24"/>
        </w:rPr>
        <w:t>activat</w:t>
      </w:r>
      <w:r w:rsidR="008A79E5">
        <w:rPr>
          <w:rFonts w:asciiTheme="minorBidi" w:hAnsiTheme="minorBidi"/>
          <w:sz w:val="24"/>
          <w:szCs w:val="24"/>
        </w:rPr>
        <w:t xml:space="preserve">e </w:t>
      </w:r>
      <w:r w:rsidRPr="009749C2">
        <w:rPr>
          <w:rFonts w:asciiTheme="minorBidi" w:hAnsiTheme="minorBidi"/>
          <w:sz w:val="24"/>
          <w:szCs w:val="24"/>
        </w:rPr>
        <w:t>proliferative</w:t>
      </w:r>
      <w:r>
        <w:rPr>
          <w:rFonts w:asciiTheme="minorBidi" w:hAnsiTheme="minorBidi"/>
          <w:sz w:val="24"/>
          <w:szCs w:val="24"/>
        </w:rPr>
        <w:t xml:space="preserve"> </w:t>
      </w:r>
      <w:r w:rsidRPr="009749C2">
        <w:rPr>
          <w:rFonts w:asciiTheme="minorBidi" w:hAnsiTheme="minorBidi"/>
          <w:sz w:val="24"/>
          <w:szCs w:val="24"/>
        </w:rPr>
        <w:t>pathways along with elevat</w:t>
      </w:r>
      <w:r w:rsidR="00CF786A">
        <w:rPr>
          <w:rFonts w:asciiTheme="minorBidi" w:hAnsiTheme="minorBidi"/>
          <w:sz w:val="24"/>
          <w:szCs w:val="24"/>
        </w:rPr>
        <w:t>ing</w:t>
      </w:r>
      <w:r w:rsidRPr="009749C2">
        <w:rPr>
          <w:rFonts w:asciiTheme="minorBidi" w:hAnsiTheme="minorBidi"/>
          <w:sz w:val="24"/>
          <w:szCs w:val="24"/>
        </w:rPr>
        <w:t xml:space="preserve"> PSA secretion and inhibiti</w:t>
      </w:r>
      <w:r w:rsidR="00CF786A">
        <w:rPr>
          <w:rFonts w:asciiTheme="minorBidi" w:hAnsiTheme="minorBidi"/>
          <w:sz w:val="24"/>
          <w:szCs w:val="24"/>
        </w:rPr>
        <w:t>ng</w:t>
      </w:r>
      <w:r>
        <w:rPr>
          <w:rFonts w:asciiTheme="minorBidi" w:hAnsiTheme="minorBidi"/>
          <w:sz w:val="24"/>
          <w:szCs w:val="24"/>
        </w:rPr>
        <w:t xml:space="preserve"> </w:t>
      </w:r>
      <w:r w:rsidRPr="009749C2">
        <w:rPr>
          <w:rFonts w:asciiTheme="minorBidi" w:hAnsiTheme="minorBidi"/>
          <w:sz w:val="24"/>
          <w:szCs w:val="24"/>
        </w:rPr>
        <w:t>prostate phosphatases</w:t>
      </w:r>
      <w:hyperlink w:anchor="_ENREF_7" w:tooltip="Gesmundo, 2019 #2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PEVuZE5vdGU+PENpdGU+PEF1dGhvcj5HZXNtdW5kbzwvQXV0aG9yPjxZZWFyPjIwMTk8L1llYXI+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PEVuZE5vdGU+PENpdGU+PEF1dGhvcj5HZXNtdW5kbzwvQXV0aG9yPjxZZWFyPjIwMTk8L1llYXI+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9749C2">
          <w:rPr>
            <w:rFonts w:asciiTheme="minorBidi" w:hAnsiTheme="minorBidi"/>
            <w:noProof/>
            <w:sz w:val="24"/>
            <w:szCs w:val="24"/>
            <w:vertAlign w:val="superscript"/>
          </w:rPr>
          <w:t>7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>.</w:t>
      </w:r>
      <w:r w:rsidR="00E613E0">
        <w:rPr>
          <w:rFonts w:asciiTheme="minorBidi" w:hAnsiTheme="minorBidi"/>
          <w:sz w:val="24"/>
          <w:szCs w:val="24"/>
        </w:rPr>
        <w:t xml:space="preserve"> </w:t>
      </w:r>
      <w:r w:rsidR="008A79E5">
        <w:rPr>
          <w:rFonts w:asciiTheme="minorBidi" w:hAnsiTheme="minorBidi"/>
          <w:sz w:val="24"/>
          <w:szCs w:val="24"/>
        </w:rPr>
        <w:t>Lastly</w:t>
      </w:r>
      <w:r w:rsidR="00BE0FE0">
        <w:rPr>
          <w:rFonts w:asciiTheme="minorBidi" w:hAnsiTheme="minorBidi"/>
          <w:sz w:val="24"/>
          <w:szCs w:val="24"/>
        </w:rPr>
        <w:t xml:space="preserve">, </w:t>
      </w:r>
      <w:r w:rsidR="00E613E0">
        <w:rPr>
          <w:rFonts w:asciiTheme="minorBidi" w:hAnsiTheme="minorBidi"/>
          <w:sz w:val="24"/>
          <w:szCs w:val="24"/>
        </w:rPr>
        <w:t>PPIs have</w:t>
      </w:r>
      <w:r>
        <w:rPr>
          <w:rFonts w:asciiTheme="minorBidi" w:hAnsiTheme="minorBidi"/>
          <w:sz w:val="24"/>
          <w:szCs w:val="24"/>
        </w:rPr>
        <w:t xml:space="preserve"> also</w:t>
      </w:r>
      <w:r w:rsidR="00E613E0">
        <w:rPr>
          <w:rFonts w:asciiTheme="minorBidi" w:hAnsiTheme="minorBidi"/>
          <w:sz w:val="24"/>
          <w:szCs w:val="24"/>
        </w:rPr>
        <w:t xml:space="preserve"> been shown to b</w:t>
      </w:r>
      <w:r w:rsidR="00E613E0" w:rsidRPr="00E613E0">
        <w:rPr>
          <w:rFonts w:asciiTheme="minorBidi" w:hAnsiTheme="minorBidi"/>
          <w:sz w:val="24"/>
          <w:szCs w:val="24"/>
        </w:rPr>
        <w:t xml:space="preserve">lunt the inhibitory action of </w:t>
      </w:r>
      <w:r w:rsidR="00E613E0">
        <w:rPr>
          <w:rFonts w:asciiTheme="minorBidi" w:hAnsiTheme="minorBidi"/>
          <w:sz w:val="24"/>
          <w:szCs w:val="24"/>
        </w:rPr>
        <w:t>docetaxel</w:t>
      </w:r>
      <w:r w:rsidR="00CF786A">
        <w:rPr>
          <w:rFonts w:asciiTheme="minorBidi" w:hAnsiTheme="minorBidi"/>
          <w:sz w:val="24"/>
          <w:szCs w:val="24"/>
        </w:rPr>
        <w:t xml:space="preserve"> chemotherapy</w:t>
      </w:r>
      <w:r w:rsidR="00E613E0" w:rsidRPr="00E613E0">
        <w:rPr>
          <w:rFonts w:asciiTheme="minorBidi" w:hAnsiTheme="minorBidi"/>
          <w:sz w:val="24"/>
          <w:szCs w:val="24"/>
        </w:rPr>
        <w:t xml:space="preserve"> in androgen-sensitive human </w:t>
      </w:r>
      <w:r w:rsidR="00E613E0">
        <w:rPr>
          <w:rFonts w:asciiTheme="minorBidi" w:hAnsiTheme="minorBidi"/>
          <w:sz w:val="24"/>
          <w:szCs w:val="24"/>
        </w:rPr>
        <w:t>PCa</w:t>
      </w:r>
      <w:r w:rsidR="00E613E0" w:rsidRPr="00E613E0">
        <w:rPr>
          <w:rFonts w:asciiTheme="minorBidi" w:hAnsiTheme="minorBidi"/>
          <w:sz w:val="24"/>
          <w:szCs w:val="24"/>
        </w:rPr>
        <w:t xml:space="preserve"> cells</w:t>
      </w:r>
      <w:hyperlink w:anchor="_ENREF_42" w:tooltip="Quinn, 2017 #49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PEVuZE5vdGU+PENpdGU+PEF1dGhvcj5RdWlubjwvQXV0aG9yPjxZZWFyPjIwMTc8L1llYXI+PFJl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PEVuZE5vdGU+PENpdGU+PEF1dGhvcj5RdWlubjwvQXV0aG9yPjxZZWFyPjIwMTc8L1llYXI+PFJl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2847DE">
          <w:rPr>
            <w:rFonts w:asciiTheme="minorBidi" w:hAnsiTheme="minorBidi"/>
            <w:noProof/>
            <w:sz w:val="24"/>
            <w:szCs w:val="24"/>
            <w:vertAlign w:val="superscript"/>
          </w:rPr>
          <w:t>42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E613E0" w:rsidRPr="00E613E0">
        <w:rPr>
          <w:rFonts w:asciiTheme="minorBidi" w:hAnsiTheme="minorBidi"/>
          <w:sz w:val="24"/>
          <w:szCs w:val="24"/>
        </w:rPr>
        <w:t>.</w:t>
      </w:r>
      <w:r w:rsidR="002C7F30">
        <w:rPr>
          <w:rFonts w:asciiTheme="minorBidi" w:hAnsiTheme="minorBidi"/>
          <w:sz w:val="24"/>
          <w:szCs w:val="24"/>
        </w:rPr>
        <w:t xml:space="preserve"> </w:t>
      </w:r>
      <w:r w:rsidR="00321F18">
        <w:rPr>
          <w:rFonts w:asciiTheme="minorBidi" w:hAnsiTheme="minorBidi"/>
          <w:sz w:val="24"/>
          <w:szCs w:val="24"/>
        </w:rPr>
        <w:t>To date, t</w:t>
      </w:r>
      <w:r w:rsidR="00321F18" w:rsidRPr="00321F18">
        <w:rPr>
          <w:rFonts w:asciiTheme="minorBidi" w:hAnsiTheme="minorBidi"/>
          <w:sz w:val="24"/>
          <w:szCs w:val="24"/>
        </w:rPr>
        <w:t xml:space="preserve">here has </w:t>
      </w:r>
      <w:r w:rsidR="00321F18">
        <w:rPr>
          <w:rFonts w:asciiTheme="minorBidi" w:hAnsiTheme="minorBidi"/>
          <w:sz w:val="24"/>
          <w:szCs w:val="24"/>
        </w:rPr>
        <w:t>been</w:t>
      </w:r>
      <w:r w:rsidR="00321F18" w:rsidRPr="00321F18">
        <w:rPr>
          <w:rFonts w:asciiTheme="minorBidi" w:hAnsiTheme="minorBidi"/>
          <w:sz w:val="24"/>
          <w:szCs w:val="24"/>
        </w:rPr>
        <w:t xml:space="preserve"> insufficient data to assess </w:t>
      </w:r>
      <w:r w:rsidR="00321F18">
        <w:rPr>
          <w:rFonts w:asciiTheme="minorBidi" w:hAnsiTheme="minorBidi"/>
          <w:sz w:val="24"/>
          <w:szCs w:val="24"/>
        </w:rPr>
        <w:t xml:space="preserve">these associations </w:t>
      </w:r>
      <w:r w:rsidR="00321F18" w:rsidRPr="00321F18">
        <w:rPr>
          <w:rFonts w:asciiTheme="minorBidi" w:hAnsiTheme="minorBidi"/>
          <w:sz w:val="24"/>
          <w:szCs w:val="24"/>
        </w:rPr>
        <w:t>in a clinical setting. The present study demonstrates that these laboratory investigations may translate to the clinical context</w:t>
      </w:r>
      <w:r w:rsidR="00321F18">
        <w:rPr>
          <w:rFonts w:asciiTheme="minorBidi" w:hAnsiTheme="minorBidi"/>
          <w:sz w:val="24"/>
          <w:szCs w:val="24"/>
        </w:rPr>
        <w:t>.</w:t>
      </w:r>
    </w:p>
    <w:p w14:paraId="680234F6" w14:textId="30A9A10F" w:rsidR="00CB5F91" w:rsidRDefault="00502537" w:rsidP="000B320B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BD1171">
        <w:rPr>
          <w:rFonts w:asciiTheme="minorBidi" w:hAnsiTheme="minorBidi"/>
          <w:sz w:val="24"/>
          <w:szCs w:val="24"/>
        </w:rPr>
        <w:t xml:space="preserve">One other </w:t>
      </w:r>
      <w:r w:rsidR="00F0435C">
        <w:rPr>
          <w:rFonts w:asciiTheme="minorBidi" w:hAnsiTheme="minorBidi"/>
          <w:sz w:val="24"/>
          <w:szCs w:val="24"/>
        </w:rPr>
        <w:t xml:space="preserve">relevant </w:t>
      </w:r>
      <w:r w:rsidR="00BD1171">
        <w:rPr>
          <w:rFonts w:asciiTheme="minorBidi" w:hAnsiTheme="minorBidi"/>
          <w:sz w:val="24"/>
          <w:szCs w:val="24"/>
        </w:rPr>
        <w:t>consideration is the increasingly acknowledged role of t</w:t>
      </w:r>
      <w:r w:rsidRPr="00502537">
        <w:rPr>
          <w:rFonts w:asciiTheme="minorBidi" w:hAnsiTheme="minorBidi"/>
          <w:sz w:val="24"/>
          <w:szCs w:val="24"/>
        </w:rPr>
        <w:t xml:space="preserve">he </w:t>
      </w:r>
      <w:r w:rsidR="00BD1171">
        <w:rPr>
          <w:rFonts w:asciiTheme="minorBidi" w:hAnsiTheme="minorBidi"/>
          <w:sz w:val="24"/>
          <w:szCs w:val="24"/>
        </w:rPr>
        <w:t xml:space="preserve">human </w:t>
      </w:r>
      <w:r w:rsidRPr="00502537">
        <w:rPr>
          <w:rFonts w:asciiTheme="minorBidi" w:hAnsiTheme="minorBidi"/>
          <w:sz w:val="24"/>
          <w:szCs w:val="24"/>
        </w:rPr>
        <w:t>microbiota</w:t>
      </w:r>
      <w:r>
        <w:rPr>
          <w:rFonts w:asciiTheme="minorBidi" w:hAnsiTheme="minorBidi"/>
          <w:sz w:val="24"/>
          <w:szCs w:val="24"/>
        </w:rPr>
        <w:t xml:space="preserve"> </w:t>
      </w:r>
      <w:r w:rsidRPr="00502537">
        <w:rPr>
          <w:rFonts w:asciiTheme="minorBidi" w:hAnsiTheme="minorBidi"/>
          <w:sz w:val="24"/>
          <w:szCs w:val="24"/>
        </w:rPr>
        <w:t>and its</w:t>
      </w:r>
      <w:r w:rsidR="00BD1171">
        <w:rPr>
          <w:rFonts w:asciiTheme="minorBidi" w:hAnsiTheme="minorBidi"/>
          <w:sz w:val="24"/>
          <w:szCs w:val="24"/>
        </w:rPr>
        <w:t xml:space="preserve"> complex relationship with its</w:t>
      </w:r>
      <w:r w:rsidRPr="00502537">
        <w:rPr>
          <w:rFonts w:asciiTheme="minorBidi" w:hAnsiTheme="minorBidi"/>
          <w:sz w:val="24"/>
          <w:szCs w:val="24"/>
        </w:rPr>
        <w:t xml:space="preserve"> environment</w:t>
      </w:r>
      <w:r>
        <w:rPr>
          <w:rFonts w:asciiTheme="minorBidi" w:hAnsiTheme="minorBidi"/>
          <w:sz w:val="24"/>
          <w:szCs w:val="24"/>
        </w:rPr>
        <w:t>.</w:t>
      </w:r>
      <w:r w:rsidRPr="00CB5F91">
        <w:rPr>
          <w:rFonts w:asciiTheme="minorBidi" w:hAnsiTheme="minorBidi"/>
          <w:sz w:val="24"/>
          <w:szCs w:val="24"/>
        </w:rPr>
        <w:t xml:space="preserve"> </w:t>
      </w:r>
      <w:r w:rsidR="00CB5F91" w:rsidRPr="00CB5F91">
        <w:rPr>
          <w:rFonts w:asciiTheme="minorBidi" w:hAnsiTheme="minorBidi"/>
          <w:sz w:val="24"/>
          <w:szCs w:val="24"/>
        </w:rPr>
        <w:t xml:space="preserve">The </w:t>
      </w:r>
      <w:r w:rsidR="008A79E5">
        <w:rPr>
          <w:rFonts w:asciiTheme="minorBidi" w:hAnsiTheme="minorBidi"/>
          <w:sz w:val="24"/>
          <w:szCs w:val="24"/>
        </w:rPr>
        <w:t xml:space="preserve">human </w:t>
      </w:r>
      <w:r w:rsidR="00CB5F91" w:rsidRPr="00CB5F91">
        <w:rPr>
          <w:rFonts w:asciiTheme="minorBidi" w:hAnsiTheme="minorBidi"/>
          <w:sz w:val="24"/>
          <w:szCs w:val="24"/>
        </w:rPr>
        <w:t>microbiota are known to influence the metabolism, pharmacokinetics, and toxicity of many drugs and xenobiotics</w:t>
      </w:r>
      <w:hyperlink w:anchor="_ENREF_43" w:tooltip="Spanogiannopoulos, 2016 #55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&lt;EndNote&gt;&lt;Cite&gt;&lt;Author&gt;Spanogiannopoulos&lt;/Author&gt;&lt;Year&gt;2016&lt;/Year&gt;&lt;RecNum&gt;55&lt;/RecNum&gt;&lt;DisplayText&gt;&lt;style face="superscript"&gt;43&lt;/style&gt;&lt;/DisplayText&gt;&lt;record&gt;&lt;rec-number&gt;55&lt;/rec-number&gt;&lt;foreign-keys&gt;&lt;key app="EN" db-id="ft9tfefwozad5ee2s5evtdtwffza92avvvvw"&gt;55&lt;/key&gt;&lt;/foreign-keys&gt;&lt;ref-type name="Journal Article"&gt;17&lt;/ref-type&gt;&lt;contributors&gt;&lt;authors&gt;&lt;author&gt;Spanogiannopoulos, P.&lt;/author&gt;&lt;author&gt;Bess, E. N.&lt;/author&gt;&lt;author&gt;Carmody, R. N.&lt;/author&gt;&lt;author&gt;Turnbaugh, P. J.&lt;/author&gt;&lt;/authors&gt;&lt;/contributors&gt;&lt;auth-address&gt;Department of Microbiology &amp;amp;Immunology, George Williams Hooper Foundation, University of California San Francisco, 513 Parnassus Avenue, San Francisco, California 94143, USA.&lt;/auth-address&gt;&lt;titles&gt;&lt;title&gt;The microbial pharmacists within us: a metagenomic view of xenobiotic metabolism&lt;/title&gt;&lt;secondary-title&gt;Nat Rev Microbiol&lt;/secondary-title&gt;&lt;alt-title&gt;Nature reviews. Microbiology&lt;/alt-title&gt;&lt;/titles&gt;&lt;periodical&gt;&lt;full-title&gt;Nat Rev Microbiol&lt;/full-title&gt;&lt;abbr-1&gt;Nature reviews. Microbiology&lt;/abbr-1&gt;&lt;/periodical&gt;&lt;alt-periodical&gt;&lt;full-title&gt;Nat Rev Microbiol&lt;/full-title&gt;&lt;abbr-1&gt;Nature reviews. Microbiology&lt;/abbr-1&gt;&lt;/alt-periodical&gt;&lt;pages&gt;273-87&lt;/pages&gt;&lt;volume&gt;14&lt;/volume&gt;&lt;number&gt;5&lt;/number&gt;&lt;edition&gt;2016/03/15&lt;/edition&gt;&lt;keywords&gt;&lt;keyword&gt;Animals&lt;/keyword&gt;&lt;keyword&gt;Diet&lt;/keyword&gt;&lt;keyword&gt;Drug Therapy&lt;/keyword&gt;&lt;keyword&gt;*Gastrointestinal Microbiome/physiology&lt;/keyword&gt;&lt;keyword&gt;Humans&lt;/keyword&gt;&lt;keyword&gt;Immune System/physiology&lt;/keyword&gt;&lt;keyword&gt;Metabolome&lt;/keyword&gt;&lt;keyword&gt;Metagenome&lt;/keyword&gt;&lt;keyword&gt;Pharmaceutical Preparations/*metabolism&lt;/keyword&gt;&lt;keyword&gt;Pharmacogenetics&lt;/keyword&gt;&lt;keyword&gt;Xenobiotics/*metabolism&lt;/keyword&gt;&lt;/keywords&gt;&lt;dates&gt;&lt;year&gt;2016&lt;/year&gt;&lt;pub-dates&gt;&lt;date&gt;Apr&lt;/date&gt;&lt;/pub-dates&gt;&lt;/dates&gt;&lt;isbn&gt;1740-1526&lt;/isbn&gt;&lt;accession-num&gt;26972811&lt;/accession-num&gt;&lt;urls&gt;&lt;/urls&gt;&lt;custom2&gt;Pmc5243131&lt;/custom2&gt;&lt;custom6&gt;Nihms838273&lt;/custom6&gt;&lt;electronic-resource-num&gt;10.1038/nrmicro.2016.17&lt;/electronic-resource-num&gt;&lt;remote-database-provider&gt;Nlm&lt;/remote-database-provider&gt;&lt;language&gt;eng&lt;/language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502537">
          <w:rPr>
            <w:rFonts w:asciiTheme="minorBidi" w:hAnsiTheme="minorBidi"/>
            <w:noProof/>
            <w:sz w:val="24"/>
            <w:szCs w:val="24"/>
            <w:vertAlign w:val="superscript"/>
          </w:rPr>
          <w:t>43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, potentially influencing the effects of various anti-cancer treatments. Furthermore, </w:t>
      </w:r>
      <w:r w:rsidR="007F4856">
        <w:rPr>
          <w:rFonts w:asciiTheme="minorBidi" w:hAnsiTheme="minorBidi"/>
          <w:sz w:val="24"/>
          <w:szCs w:val="24"/>
        </w:rPr>
        <w:t>t</w:t>
      </w:r>
      <w:r w:rsidRPr="00502537">
        <w:rPr>
          <w:rFonts w:asciiTheme="minorBidi" w:hAnsiTheme="minorBidi"/>
          <w:sz w:val="24"/>
          <w:szCs w:val="24"/>
        </w:rPr>
        <w:t xml:space="preserve">he microbiota </w:t>
      </w:r>
      <w:r w:rsidR="008A79E5">
        <w:rPr>
          <w:rFonts w:asciiTheme="minorBidi" w:hAnsiTheme="minorBidi"/>
          <w:sz w:val="24"/>
          <w:szCs w:val="24"/>
        </w:rPr>
        <w:t xml:space="preserve">by itself </w:t>
      </w:r>
      <w:r w:rsidR="00F56BFC">
        <w:rPr>
          <w:rFonts w:asciiTheme="minorBidi" w:hAnsiTheme="minorBidi"/>
          <w:sz w:val="24"/>
          <w:szCs w:val="24"/>
        </w:rPr>
        <w:t>may</w:t>
      </w:r>
      <w:r w:rsidRPr="0050253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promote </w:t>
      </w:r>
      <w:r w:rsidR="00BD1171">
        <w:rPr>
          <w:rFonts w:asciiTheme="minorBidi" w:hAnsiTheme="minorBidi"/>
          <w:sz w:val="24"/>
          <w:szCs w:val="24"/>
        </w:rPr>
        <w:t>carcinogenesis</w:t>
      </w:r>
      <w:r>
        <w:rPr>
          <w:rFonts w:asciiTheme="minorBidi" w:hAnsiTheme="minorBidi"/>
          <w:sz w:val="24"/>
          <w:szCs w:val="24"/>
        </w:rPr>
        <w:t xml:space="preserve">, while cancer </w:t>
      </w:r>
      <w:r w:rsidRPr="00502537">
        <w:rPr>
          <w:rFonts w:asciiTheme="minorBidi" w:hAnsiTheme="minorBidi"/>
          <w:sz w:val="24"/>
          <w:szCs w:val="24"/>
        </w:rPr>
        <w:t>could</w:t>
      </w:r>
      <w:r w:rsidR="00482EB0">
        <w:rPr>
          <w:rFonts w:asciiTheme="minorBidi" w:hAnsiTheme="minorBidi"/>
          <w:sz w:val="24"/>
          <w:szCs w:val="24"/>
        </w:rPr>
        <w:t>, in turn,</w:t>
      </w:r>
      <w:r w:rsidR="00BD1171">
        <w:rPr>
          <w:rFonts w:asciiTheme="minorBidi" w:hAnsiTheme="minorBidi"/>
          <w:sz w:val="24"/>
          <w:szCs w:val="24"/>
        </w:rPr>
        <w:t xml:space="preserve"> </w:t>
      </w:r>
      <w:r w:rsidRPr="00502537">
        <w:rPr>
          <w:rFonts w:asciiTheme="minorBidi" w:hAnsiTheme="minorBidi"/>
          <w:sz w:val="24"/>
          <w:szCs w:val="24"/>
        </w:rPr>
        <w:t xml:space="preserve">change the microenvironment </w:t>
      </w:r>
      <w:r w:rsidR="007F4856">
        <w:rPr>
          <w:rFonts w:asciiTheme="minorBidi" w:hAnsiTheme="minorBidi"/>
          <w:sz w:val="24"/>
          <w:szCs w:val="24"/>
        </w:rPr>
        <w:t>and alter</w:t>
      </w:r>
      <w:r w:rsidRPr="00502537">
        <w:rPr>
          <w:rFonts w:asciiTheme="minorBidi" w:hAnsiTheme="minorBidi"/>
          <w:sz w:val="24"/>
          <w:szCs w:val="24"/>
        </w:rPr>
        <w:t xml:space="preserve"> the microbiota composition</w:t>
      </w:r>
      <w:hyperlink w:anchor="_ENREF_44" w:tooltip="Sfanos, 2018 #58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&lt;EndNote&gt;&lt;Cite&gt;&lt;Author&gt;Sfanos&lt;/Author&gt;&lt;Year&gt;2018&lt;/Year&gt;&lt;RecNum&gt;58&lt;/RecNum&gt;&lt;DisplayText&gt;&lt;style face="superscript"&gt;44&lt;/style&gt;&lt;/DisplayText&gt;&lt;record&gt;&lt;rec-number&gt;58&lt;/rec-number&gt;&lt;foreign-keys&gt;&lt;key app="EN" db-id="ft9tfefwozad5ee2s5evtdtwffza92avvvvw"&gt;58&lt;/key&gt;&lt;/foreign-keys&gt;&lt;ref-type name="Journal Article"&gt;17&lt;/ref-type&gt;&lt;contributors&gt;&lt;authors&gt;&lt;author&gt;Sfanos, Karen S.&lt;/author&gt;&lt;author&gt;Markowski, Mark C.&lt;/author&gt;&lt;author&gt;Peiffer, Lauren B.&lt;/author&gt;&lt;author&gt;Ernst, Sarah E.&lt;/author&gt;&lt;author&gt;White, James R.&lt;/author&gt;&lt;author&gt;Pienta, Kenneth J.&lt;/author&gt;&lt;author&gt;Antonarakis, Emmanuel S.&lt;/author&gt;&lt;author&gt;Ross, Ashley E.&lt;/author&gt;&lt;/authors&gt;&lt;/contributors&gt;&lt;titles&gt;&lt;title&gt;Compositional differences in gastrointestinal microbiota in prostate cancer patients treated with androgen axis-targeted therapies&lt;/title&gt;&lt;secondary-title&gt;Prostate Cancer and Prostatic Diseases&lt;/secondary-title&gt;&lt;/titles&gt;&lt;periodical&gt;&lt;full-title&gt;Prostate Cancer Prostatic Dis&lt;/full-title&gt;&lt;abbr-1&gt;Prostate cancer and prostatic diseases&lt;/abbr-1&gt;&lt;/periodical&gt;&lt;pages&gt;539-548&lt;/pages&gt;&lt;volume&gt;21&lt;/volume&gt;&lt;number&gt;4&lt;/number&gt;&lt;dates&gt;&lt;year&gt;2018&lt;/year&gt;&lt;pub-dates&gt;&lt;date&gt;2018/11/01&lt;/date&gt;&lt;/pub-dates&gt;&lt;/dates&gt;&lt;isbn&gt;1476-5608&lt;/isbn&gt;&lt;urls&gt;&lt;related-urls&gt;&lt;url&gt;https://doi.org/10.1038/s41391-018-0061-x&lt;/url&gt;&lt;/related-urls&gt;&lt;/urls&gt;&lt;electronic-resource-num&gt;10.1038/s41391-018-0061-x&lt;/electronic-resource-num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BD1171">
          <w:rPr>
            <w:rFonts w:asciiTheme="minorBidi" w:hAnsiTheme="minorBidi"/>
            <w:noProof/>
            <w:sz w:val="24"/>
            <w:szCs w:val="24"/>
            <w:vertAlign w:val="superscript"/>
          </w:rPr>
          <w:t>44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Pr="00502537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When balanced, the microbiota </w:t>
      </w:r>
      <w:r w:rsidR="007F4856">
        <w:rPr>
          <w:rFonts w:asciiTheme="minorBidi" w:hAnsiTheme="minorBidi"/>
          <w:sz w:val="24"/>
          <w:szCs w:val="24"/>
        </w:rPr>
        <w:t>serves as a protective factor</w:t>
      </w:r>
      <w:r w:rsidR="008A79E5">
        <w:rPr>
          <w:rFonts w:asciiTheme="minorBidi" w:hAnsiTheme="minorBidi"/>
          <w:sz w:val="24"/>
          <w:szCs w:val="24"/>
        </w:rPr>
        <w:t xml:space="preserve"> for our body</w:t>
      </w:r>
      <w:r w:rsidR="007F4856">
        <w:rPr>
          <w:rFonts w:asciiTheme="minorBidi" w:hAnsiTheme="minorBidi"/>
          <w:sz w:val="24"/>
          <w:szCs w:val="24"/>
        </w:rPr>
        <w:t xml:space="preserve">, but </w:t>
      </w:r>
      <w:r>
        <w:rPr>
          <w:rFonts w:asciiTheme="minorBidi" w:hAnsiTheme="minorBidi"/>
          <w:sz w:val="24"/>
          <w:szCs w:val="24"/>
        </w:rPr>
        <w:t>if in a state of dysbiosis, it does the</w:t>
      </w:r>
      <w:r w:rsidR="00BD1171">
        <w:rPr>
          <w:rFonts w:asciiTheme="minorBidi" w:hAnsiTheme="minorBidi"/>
          <w:sz w:val="24"/>
          <w:szCs w:val="24"/>
        </w:rPr>
        <w:t xml:space="preserve"> exact</w:t>
      </w:r>
      <w:r>
        <w:rPr>
          <w:rFonts w:asciiTheme="minorBidi" w:hAnsiTheme="minorBidi"/>
          <w:sz w:val="24"/>
          <w:szCs w:val="24"/>
        </w:rPr>
        <w:t xml:space="preserve"> opposite</w:t>
      </w:r>
      <w:hyperlink w:anchor="_ENREF_45" w:tooltip="Massari, 2019 #56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&lt;EndNote&gt;&lt;Cite&gt;&lt;Author&gt;Massari&lt;/Author&gt;&lt;Year&gt;2019&lt;/Year&gt;&lt;RecNum&gt;56&lt;/RecNum&gt;&lt;DisplayText&gt;&lt;style face="superscript"&gt;45&lt;/style&gt;&lt;/DisplayText&gt;&lt;record&gt;&lt;rec-number&gt;56&lt;/rec-number&gt;&lt;foreign-keys&gt;&lt;key app="EN" db-id="ft9tfefwozad5ee2s5evtdtwffza92avvvvw"&gt;56&lt;/key&gt;&lt;/foreign-keys&gt;&lt;ref-type name="Journal Article"&gt;17&lt;/ref-type&gt;&lt;contributors&gt;&lt;authors&gt;&lt;author&gt;Massari, Francesco&lt;/author&gt;&lt;author&gt;Mollica, Veronica&lt;/author&gt;&lt;author&gt;Di Nunno, Vincenzo&lt;/author&gt;&lt;author&gt;Gatto, Lidia&lt;/author&gt;&lt;author&gt;Santoni, Matteo&lt;/author&gt;&lt;author&gt;Scarpelli, Marina&lt;/author&gt;&lt;author&gt;Cimadamore, Alessia&lt;/author&gt;&lt;author&gt;Lopez-Beltran, Antonio&lt;/author&gt;&lt;author&gt;Cheng, Liang&lt;/author&gt;&lt;author&gt;Battelli, Nicola&lt;/author&gt;&lt;author&gt;Montironi, Rodolfo&lt;/author&gt;&lt;author&gt;Brandi, Giovanni&lt;/author&gt;&lt;/authors&gt;&lt;/contributors&gt;&lt;titles&gt;&lt;title&gt;The Human Microbiota and Prostate Cancer: Friend or Foe?&lt;/title&gt;&lt;secondary-title&gt;Cancers&lt;/secondary-title&gt;&lt;alt-title&gt;Cancers (Basel)&lt;/alt-title&gt;&lt;/titles&gt;&lt;periodical&gt;&lt;full-title&gt;Cancers&lt;/full-title&gt;&lt;abbr-1&gt;Cancers (Basel)&lt;/abbr-1&gt;&lt;/periodical&gt;&lt;alt-periodical&gt;&lt;full-title&gt;Cancers&lt;/full-title&gt;&lt;abbr-1&gt;Cancers (Basel)&lt;/abbr-1&gt;&lt;/alt-periodical&gt;&lt;pages&gt;459&lt;/pages&gt;&lt;volume&gt;11&lt;/volume&gt;&lt;number&gt;4&lt;/number&gt;&lt;keywords&gt;&lt;keyword&gt;genitourinary cancers&lt;/keyword&gt;&lt;keyword&gt;microbiome&lt;/keyword&gt;&lt;keyword&gt;microbiota&lt;/keyword&gt;&lt;keyword&gt;prostate cancer&lt;/keyword&gt;&lt;/keywords&gt;&lt;dates&gt;&lt;year&gt;2019&lt;/year&gt;&lt;/dates&gt;&lt;publisher&gt;MDPI&lt;/publisher&gt;&lt;isbn&gt;2072-6694&lt;/isbn&gt;&lt;accession-num&gt;30935126&lt;/accession-num&gt;&lt;urls&gt;&lt;related-urls&gt;&lt;url&gt;https://www.ncbi.nlm.nih.gov/pubmed/30935126&lt;/url&gt;&lt;url&gt;https://www.ncbi.nlm.nih.gov/pmc/articles/PMC6521295/&lt;/url&gt;&lt;/related-urls&gt;&lt;/urls&gt;&lt;electronic-resource-num&gt;10.3390/cancers11040459&lt;/electronic-resource-num&gt;&lt;remote-database-name&gt;PubMed&lt;/remote-database-name&gt;&lt;language&gt;eng&lt;/language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BD1171">
          <w:rPr>
            <w:rFonts w:asciiTheme="minorBidi" w:hAnsiTheme="minorBidi"/>
            <w:noProof/>
            <w:sz w:val="24"/>
            <w:szCs w:val="24"/>
            <w:vertAlign w:val="superscript"/>
          </w:rPr>
          <w:t>45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Pr="00502537">
        <w:rPr>
          <w:rFonts w:asciiTheme="minorBidi" w:hAnsiTheme="minorBidi"/>
          <w:sz w:val="24"/>
          <w:szCs w:val="24"/>
        </w:rPr>
        <w:t>.</w:t>
      </w:r>
      <w:r w:rsidR="007F4856">
        <w:rPr>
          <w:rFonts w:asciiTheme="minorBidi" w:hAnsiTheme="minorBidi"/>
          <w:sz w:val="24"/>
          <w:szCs w:val="24"/>
        </w:rPr>
        <w:t xml:space="preserve"> Although </w:t>
      </w:r>
      <w:r w:rsidR="007F4856" w:rsidRPr="007F4856">
        <w:rPr>
          <w:rFonts w:asciiTheme="minorBidi" w:hAnsiTheme="minorBidi"/>
          <w:sz w:val="24"/>
          <w:szCs w:val="24"/>
        </w:rPr>
        <w:t xml:space="preserve">the </w:t>
      </w:r>
      <w:r w:rsidR="00BD1171">
        <w:rPr>
          <w:rFonts w:asciiTheme="minorBidi" w:hAnsiTheme="minorBidi"/>
          <w:sz w:val="24"/>
          <w:szCs w:val="24"/>
        </w:rPr>
        <w:t xml:space="preserve">specific </w:t>
      </w:r>
      <w:r w:rsidR="007F4856" w:rsidRPr="007F4856">
        <w:rPr>
          <w:rFonts w:asciiTheme="minorBidi" w:hAnsiTheme="minorBidi"/>
          <w:sz w:val="24"/>
          <w:szCs w:val="24"/>
        </w:rPr>
        <w:t>role of the microbiota</w:t>
      </w:r>
      <w:r w:rsidR="007C4E46">
        <w:rPr>
          <w:rFonts w:asciiTheme="minorBidi" w:hAnsiTheme="minorBidi"/>
          <w:sz w:val="24"/>
          <w:szCs w:val="24"/>
        </w:rPr>
        <w:t xml:space="preserve"> residing in the gastrointestinal and urinary tract</w:t>
      </w:r>
      <w:r w:rsidR="008A79E5">
        <w:rPr>
          <w:rFonts w:asciiTheme="minorBidi" w:hAnsiTheme="minorBidi"/>
          <w:sz w:val="24"/>
          <w:szCs w:val="24"/>
        </w:rPr>
        <w:t xml:space="preserve"> and its role</w:t>
      </w:r>
      <w:r w:rsidR="007F4856" w:rsidRPr="007F4856">
        <w:rPr>
          <w:rFonts w:asciiTheme="minorBidi" w:hAnsiTheme="minorBidi"/>
          <w:sz w:val="24"/>
          <w:szCs w:val="24"/>
        </w:rPr>
        <w:t xml:space="preserve"> </w:t>
      </w:r>
      <w:r w:rsidR="007F4856">
        <w:rPr>
          <w:rFonts w:asciiTheme="minorBidi" w:hAnsiTheme="minorBidi"/>
          <w:sz w:val="24"/>
          <w:szCs w:val="24"/>
        </w:rPr>
        <w:t>in PCa is far from clear,</w:t>
      </w:r>
      <w:r w:rsidR="00F0435C">
        <w:rPr>
          <w:rFonts w:asciiTheme="minorBidi" w:hAnsiTheme="minorBidi"/>
          <w:sz w:val="24"/>
          <w:szCs w:val="24"/>
        </w:rPr>
        <w:t xml:space="preserve"> there is mounting</w:t>
      </w:r>
      <w:r w:rsidR="007F4856" w:rsidRPr="007F4856">
        <w:rPr>
          <w:rFonts w:asciiTheme="minorBidi" w:hAnsiTheme="minorBidi"/>
          <w:sz w:val="24"/>
          <w:szCs w:val="24"/>
        </w:rPr>
        <w:t xml:space="preserve"> evidence support</w:t>
      </w:r>
      <w:r w:rsidR="00F0435C">
        <w:rPr>
          <w:rFonts w:asciiTheme="minorBidi" w:hAnsiTheme="minorBidi"/>
          <w:sz w:val="24"/>
          <w:szCs w:val="24"/>
        </w:rPr>
        <w:t>ing</w:t>
      </w:r>
      <w:r w:rsidR="007F4856" w:rsidRPr="007F4856">
        <w:rPr>
          <w:rFonts w:asciiTheme="minorBidi" w:hAnsiTheme="minorBidi"/>
          <w:sz w:val="24"/>
          <w:szCs w:val="24"/>
        </w:rPr>
        <w:t xml:space="preserve"> its putative role in </w:t>
      </w:r>
      <w:r w:rsidR="00BD1171">
        <w:rPr>
          <w:rFonts w:asciiTheme="minorBidi" w:hAnsiTheme="minorBidi"/>
          <w:sz w:val="24"/>
          <w:szCs w:val="24"/>
        </w:rPr>
        <w:t>prostate health and P</w:t>
      </w:r>
      <w:r w:rsidR="007C4E46">
        <w:rPr>
          <w:rFonts w:asciiTheme="minorBidi" w:hAnsiTheme="minorBidi"/>
          <w:sz w:val="24"/>
          <w:szCs w:val="24"/>
        </w:rPr>
        <w:t>Ca</w:t>
      </w:r>
      <w:hyperlink w:anchor="_ENREF_46" w:tooltip="Porter, 2018 #59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&lt;EndNote&gt;&lt;Cite&gt;&lt;Author&gt;Porter&lt;/Author&gt;&lt;Year&gt;2018&lt;/Year&gt;&lt;RecNum&gt;59&lt;/RecNum&gt;&lt;DisplayText&gt;&lt;style face="superscript"&gt;46&lt;/style&gt;&lt;/DisplayText&gt;&lt;record&gt;&lt;rec-number&gt;59&lt;/rec-number&gt;&lt;foreign-keys&gt;&lt;key app="EN" db-id="ft9tfefwozad5ee2s5evtdtwffza92avvvvw"&gt;59&lt;/key&gt;&lt;/foreign-keys&gt;&lt;ref-type name="Journal Article"&gt;17&lt;/ref-type&gt;&lt;contributors&gt;&lt;authors&gt;&lt;author&gt;Porter, C. M.&lt;/author&gt;&lt;author&gt;Shrestha, E.&lt;/author&gt;&lt;author&gt;Peiffer, L. B.&lt;/author&gt;&lt;author&gt;Sfanos, K. S.&lt;/author&gt;&lt;/authors&gt;&lt;/contributors&gt;&lt;auth-address&gt;Department of Pathology, Johns Hopkins University School of Medicine, Baltimore, MD, USA.&amp;#xD;Department of Comparative and Molecular Pathobiology, Johns Hopkins University School of Medicine, Baltimore, MD, USA.&lt;/auth-address&gt;&lt;titles&gt;&lt;title&gt;The microbiome in prostate inflammation and prostate cancer&lt;/title&gt;&lt;/titles&gt;&lt;pages&gt;345-354&lt;/pages&gt;&lt;volume&gt;21&lt;/volume&gt;&lt;number&gt;3&lt;/number&gt;&lt;dates&gt;&lt;year&gt;2018&lt;/year&gt;&lt;pub-dates&gt;&lt;date&gt;Sep&lt;/date&gt;&lt;/pub-dates&gt;&lt;/dates&gt;&lt;isbn&gt;1365-7852&lt;/isbn&gt;&lt;accession-num&gt;29795140&lt;/accession-num&gt;&lt;urls&gt;&lt;/urls&gt;&lt;electronic-resource-num&gt;10.1038/s41391-018-0041-1&lt;/electronic-resource-num&gt;&lt;remote-database-provider&gt;Nlm&lt;/remote-database-provider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BD1171">
          <w:rPr>
            <w:rFonts w:asciiTheme="minorBidi" w:hAnsiTheme="minorBidi"/>
            <w:noProof/>
            <w:sz w:val="24"/>
            <w:szCs w:val="24"/>
            <w:vertAlign w:val="superscript"/>
          </w:rPr>
          <w:t>46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7F4856" w:rsidRPr="007F4856">
        <w:rPr>
          <w:rFonts w:asciiTheme="minorBidi" w:hAnsiTheme="minorBidi"/>
          <w:sz w:val="24"/>
          <w:szCs w:val="24"/>
        </w:rPr>
        <w:t xml:space="preserve">. </w:t>
      </w:r>
      <w:r w:rsidR="008A79E5">
        <w:rPr>
          <w:rFonts w:asciiTheme="minorBidi" w:hAnsiTheme="minorBidi"/>
          <w:sz w:val="24"/>
          <w:szCs w:val="24"/>
        </w:rPr>
        <w:t>PCa patients have shown a</w:t>
      </w:r>
      <w:r w:rsidR="00BD1171">
        <w:rPr>
          <w:rFonts w:asciiTheme="minorBidi" w:hAnsiTheme="minorBidi"/>
          <w:sz w:val="24"/>
          <w:szCs w:val="24"/>
        </w:rPr>
        <w:t>n increased</w:t>
      </w:r>
      <w:r w:rsidR="00BD1171" w:rsidRPr="00BD1171">
        <w:rPr>
          <w:rFonts w:asciiTheme="minorBidi" w:hAnsiTheme="minorBidi"/>
          <w:sz w:val="24"/>
          <w:szCs w:val="24"/>
        </w:rPr>
        <w:t xml:space="preserve"> prevalence of pro-inflammatory bacteria and uropathogens in the urinary tract</w:t>
      </w:r>
      <w:hyperlink w:anchor="_ENREF_47" w:tooltip="Shrestha, 2018 #61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PEVuZE5vdGU+PENpdGU+PEF1dGhvcj5TaHJlc3RoYTwvQXV0aG9yPjxZZWFyPjIwMTg8L1llYXI+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PEVuZE5vdGU+PENpdGU+PEF1dGhvcj5TaHJlc3RoYTwvQXV0aG9yPjxZZWFyPjIwMTg8L1llYXI+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BD1171">
          <w:rPr>
            <w:rFonts w:asciiTheme="minorBidi" w:hAnsiTheme="minorBidi"/>
            <w:noProof/>
            <w:sz w:val="24"/>
            <w:szCs w:val="24"/>
            <w:vertAlign w:val="superscript"/>
          </w:rPr>
          <w:t>47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BD1171">
        <w:rPr>
          <w:rFonts w:asciiTheme="minorBidi" w:hAnsiTheme="minorBidi"/>
          <w:sz w:val="24"/>
          <w:szCs w:val="24"/>
        </w:rPr>
        <w:t>. Furthermore, h</w:t>
      </w:r>
      <w:r w:rsidR="007F4856" w:rsidRPr="007F4856">
        <w:rPr>
          <w:rFonts w:asciiTheme="minorBidi" w:hAnsiTheme="minorBidi"/>
          <w:sz w:val="24"/>
          <w:szCs w:val="24"/>
        </w:rPr>
        <w:t xml:space="preserve">ormonal therapies for </w:t>
      </w:r>
      <w:r w:rsidR="007C4E46">
        <w:rPr>
          <w:rFonts w:asciiTheme="minorBidi" w:hAnsiTheme="minorBidi"/>
          <w:sz w:val="24"/>
          <w:szCs w:val="24"/>
        </w:rPr>
        <w:t>PCa</w:t>
      </w:r>
      <w:r w:rsidR="007F4856" w:rsidRPr="007F4856">
        <w:rPr>
          <w:rFonts w:asciiTheme="minorBidi" w:hAnsiTheme="minorBidi"/>
          <w:sz w:val="24"/>
          <w:szCs w:val="24"/>
        </w:rPr>
        <w:t xml:space="preserve"> may alter </w:t>
      </w:r>
      <w:r w:rsidR="007F4856" w:rsidRPr="007F4856">
        <w:rPr>
          <w:rFonts w:asciiTheme="minorBidi" w:hAnsiTheme="minorBidi"/>
          <w:sz w:val="24"/>
          <w:szCs w:val="24"/>
        </w:rPr>
        <w:lastRenderedPageBreak/>
        <w:t xml:space="preserve">the microbiota, influence clinical responses, </w:t>
      </w:r>
      <w:r w:rsidR="007C4E46">
        <w:rPr>
          <w:rFonts w:asciiTheme="minorBidi" w:hAnsiTheme="minorBidi"/>
          <w:sz w:val="24"/>
          <w:szCs w:val="24"/>
        </w:rPr>
        <w:t>and</w:t>
      </w:r>
      <w:r w:rsidR="007F4856" w:rsidRPr="007F4856">
        <w:rPr>
          <w:rFonts w:asciiTheme="minorBidi" w:hAnsiTheme="minorBidi"/>
          <w:sz w:val="24"/>
          <w:szCs w:val="24"/>
        </w:rPr>
        <w:t xml:space="preserve"> potentially modulate the antitumor effects of</w:t>
      </w:r>
      <w:r w:rsidR="00F0435C">
        <w:rPr>
          <w:rFonts w:asciiTheme="minorBidi" w:hAnsiTheme="minorBidi"/>
          <w:sz w:val="24"/>
          <w:szCs w:val="24"/>
        </w:rPr>
        <w:t xml:space="preserve"> other</w:t>
      </w:r>
      <w:r w:rsidR="007F4856" w:rsidRPr="007F4856">
        <w:rPr>
          <w:rFonts w:asciiTheme="minorBidi" w:hAnsiTheme="minorBidi"/>
          <w:sz w:val="24"/>
          <w:szCs w:val="24"/>
        </w:rPr>
        <w:t xml:space="preserve"> therapies</w:t>
      </w:r>
      <w:hyperlink w:anchor="_ENREF_44" w:tooltip="Sfanos, 2018 #58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&lt;EndNote&gt;&lt;Cite&gt;&lt;Author&gt;Sfanos&lt;/Author&gt;&lt;Year&gt;2018&lt;/Year&gt;&lt;RecNum&gt;58&lt;/RecNum&gt;&lt;DisplayText&gt;&lt;style face="superscript"&gt;44&lt;/style&gt;&lt;/DisplayText&gt;&lt;record&gt;&lt;rec-number&gt;58&lt;/rec-number&gt;&lt;foreign-keys&gt;&lt;key app="EN" db-id="ft9tfefwozad5ee2s5evtdtwffza92avvvvw"&gt;58&lt;/key&gt;&lt;/foreign-keys&gt;&lt;ref-type name="Journal Article"&gt;17&lt;/ref-type&gt;&lt;contributors&gt;&lt;authors&gt;&lt;author&gt;Sfanos, Karen S.&lt;/author&gt;&lt;author&gt;Markowski, Mark C.&lt;/author&gt;&lt;author&gt;Peiffer, Lauren B.&lt;/author&gt;&lt;author&gt;Ernst, Sarah E.&lt;/author&gt;&lt;author&gt;White, James R.&lt;/author&gt;&lt;author&gt;Pienta, Kenneth J.&lt;/author&gt;&lt;author&gt;Antonarakis, Emmanuel S.&lt;/author&gt;&lt;author&gt;Ross, Ashley E.&lt;/author&gt;&lt;/authors&gt;&lt;/contributors&gt;&lt;titles&gt;&lt;title&gt;Compositional differences in gastrointestinal microbiota in prostate cancer patients treated with androgen axis-targeted therapies&lt;/title&gt;&lt;secondary-title&gt;Prostate Cancer and Prostatic Diseases&lt;/secondary-title&gt;&lt;/titles&gt;&lt;periodical&gt;&lt;full-title&gt;Prostate Cancer Prostatic Dis&lt;/full-title&gt;&lt;abbr-1&gt;Prostate cancer and prostatic diseases&lt;/abbr-1&gt;&lt;/periodical&gt;&lt;pages&gt;539-548&lt;/pages&gt;&lt;volume&gt;21&lt;/volume&gt;&lt;number&gt;4&lt;/number&gt;&lt;dates&gt;&lt;year&gt;2018&lt;/year&gt;&lt;pub-dates&gt;&lt;date&gt;2018/11/01&lt;/date&gt;&lt;/pub-dates&gt;&lt;/dates&gt;&lt;isbn&gt;1476-5608&lt;/isbn&gt;&lt;urls&gt;&lt;related-urls&gt;&lt;url&gt;https://doi.org/10.1038/s41391-018-0061-x&lt;/url&gt;&lt;/related-urls&gt;&lt;/urls&gt;&lt;electronic-resource-num&gt;10.1038/s41391-018-0061-x&lt;/electronic-resource-num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BD1171">
          <w:rPr>
            <w:rFonts w:asciiTheme="minorBidi" w:hAnsiTheme="minorBidi"/>
            <w:noProof/>
            <w:sz w:val="24"/>
            <w:szCs w:val="24"/>
            <w:vertAlign w:val="superscript"/>
          </w:rPr>
          <w:t>44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7F4856" w:rsidRPr="007F4856">
        <w:rPr>
          <w:rFonts w:asciiTheme="minorBidi" w:hAnsiTheme="minorBidi"/>
          <w:sz w:val="24"/>
          <w:szCs w:val="24"/>
        </w:rPr>
        <w:t>.</w:t>
      </w:r>
      <w:r w:rsidR="00BD1171">
        <w:rPr>
          <w:rFonts w:asciiTheme="minorBidi" w:hAnsiTheme="minorBidi"/>
          <w:sz w:val="24"/>
          <w:szCs w:val="24"/>
        </w:rPr>
        <w:t xml:space="preserve"> </w:t>
      </w:r>
      <w:r w:rsidR="00F0435C">
        <w:rPr>
          <w:rFonts w:asciiTheme="minorBidi" w:hAnsiTheme="minorBidi"/>
          <w:sz w:val="24"/>
          <w:szCs w:val="24"/>
        </w:rPr>
        <w:t>I</w:t>
      </w:r>
      <w:r w:rsidR="00BD1171">
        <w:rPr>
          <w:rFonts w:asciiTheme="minorBidi" w:hAnsiTheme="minorBidi"/>
          <w:sz w:val="24"/>
          <w:szCs w:val="24"/>
        </w:rPr>
        <w:t xml:space="preserve">n </w:t>
      </w:r>
      <w:r w:rsidR="00BD1171" w:rsidRPr="007F4856">
        <w:rPr>
          <w:rFonts w:asciiTheme="minorBidi" w:hAnsiTheme="minorBidi"/>
          <w:sz w:val="24"/>
          <w:szCs w:val="24"/>
        </w:rPr>
        <w:t>PPI users</w:t>
      </w:r>
      <w:r w:rsidR="00482EB0">
        <w:rPr>
          <w:rFonts w:asciiTheme="minorBidi" w:hAnsiTheme="minorBidi"/>
          <w:sz w:val="24"/>
          <w:szCs w:val="24"/>
        </w:rPr>
        <w:t>,</w:t>
      </w:r>
      <w:r w:rsidR="00BD1171" w:rsidRPr="007F4856">
        <w:rPr>
          <w:rFonts w:asciiTheme="minorBidi" w:hAnsiTheme="minorBidi"/>
          <w:sz w:val="24"/>
          <w:szCs w:val="24"/>
        </w:rPr>
        <w:t xml:space="preserve"> 20% of the</w:t>
      </w:r>
      <w:r w:rsidR="00BD1171">
        <w:rPr>
          <w:rFonts w:asciiTheme="minorBidi" w:hAnsiTheme="minorBidi"/>
          <w:sz w:val="24"/>
          <w:szCs w:val="24"/>
        </w:rPr>
        <w:t xml:space="preserve"> gastrointestinal </w:t>
      </w:r>
      <w:r w:rsidR="00BD1171" w:rsidRPr="007F4856">
        <w:rPr>
          <w:rFonts w:asciiTheme="minorBidi" w:hAnsiTheme="minorBidi"/>
          <w:sz w:val="24"/>
          <w:szCs w:val="24"/>
        </w:rPr>
        <w:t>bacterial taxa</w:t>
      </w:r>
      <w:r w:rsidR="00BD1171">
        <w:rPr>
          <w:rFonts w:asciiTheme="minorBidi" w:hAnsiTheme="minorBidi"/>
          <w:sz w:val="24"/>
          <w:szCs w:val="24"/>
        </w:rPr>
        <w:t xml:space="preserve"> </w:t>
      </w:r>
      <w:r w:rsidR="00BD1171" w:rsidRPr="007F4856">
        <w:rPr>
          <w:rFonts w:asciiTheme="minorBidi" w:hAnsiTheme="minorBidi"/>
          <w:sz w:val="24"/>
          <w:szCs w:val="24"/>
        </w:rPr>
        <w:t>w</w:t>
      </w:r>
      <w:r w:rsidR="00F0435C">
        <w:rPr>
          <w:rFonts w:asciiTheme="minorBidi" w:hAnsiTheme="minorBidi"/>
          <w:sz w:val="24"/>
          <w:szCs w:val="24"/>
        </w:rPr>
        <w:t>ere</w:t>
      </w:r>
      <w:r w:rsidR="00BD1171" w:rsidRPr="007F4856">
        <w:rPr>
          <w:rFonts w:asciiTheme="minorBidi" w:hAnsiTheme="minorBidi"/>
          <w:sz w:val="24"/>
          <w:szCs w:val="24"/>
        </w:rPr>
        <w:t xml:space="preserve"> significantly different</w:t>
      </w:r>
      <w:r w:rsidR="00BD1171">
        <w:rPr>
          <w:rFonts w:asciiTheme="minorBidi" w:hAnsiTheme="minorBidi"/>
          <w:sz w:val="24"/>
          <w:szCs w:val="24"/>
        </w:rPr>
        <w:t xml:space="preserve">, </w:t>
      </w:r>
      <w:r w:rsidR="00BD1171" w:rsidRPr="007F4856">
        <w:rPr>
          <w:rFonts w:asciiTheme="minorBidi" w:hAnsiTheme="minorBidi"/>
          <w:sz w:val="24"/>
          <w:szCs w:val="24"/>
        </w:rPr>
        <w:t>compared with non-users</w:t>
      </w:r>
      <w:hyperlink w:anchor="_ENREF_48" w:tooltip="Imhann, 2017 #57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PEVuZE5vdGU+PENpdGU+PEF1dGhvcj5JbWhhbm48L0F1dGhvcj48WWVhcj4yMDE3PC9ZZWFyPjxS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=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PEVuZE5vdGU+PENpdGU+PEF1dGhvcj5JbWhhbm48L0F1dGhvcj48WWVhcj4yMDE3PC9ZZWFyPjxS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=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BD1171">
          <w:rPr>
            <w:rFonts w:asciiTheme="minorBidi" w:hAnsiTheme="minorBidi"/>
            <w:noProof/>
            <w:sz w:val="24"/>
            <w:szCs w:val="24"/>
            <w:vertAlign w:val="superscript"/>
          </w:rPr>
          <w:t>48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0435C">
        <w:rPr>
          <w:rFonts w:asciiTheme="minorBidi" w:hAnsiTheme="minorBidi"/>
          <w:sz w:val="24"/>
          <w:szCs w:val="24"/>
        </w:rPr>
        <w:t>.</w:t>
      </w:r>
      <w:r w:rsidR="00BD1171">
        <w:rPr>
          <w:rFonts w:asciiTheme="minorBidi" w:hAnsiTheme="minorBidi"/>
          <w:sz w:val="24"/>
          <w:szCs w:val="24"/>
        </w:rPr>
        <w:t xml:space="preserve"> </w:t>
      </w:r>
      <w:r w:rsidR="00F0435C">
        <w:rPr>
          <w:rFonts w:asciiTheme="minorBidi" w:hAnsiTheme="minorBidi"/>
          <w:sz w:val="24"/>
          <w:szCs w:val="24"/>
        </w:rPr>
        <w:t>T</w:t>
      </w:r>
      <w:r w:rsidR="00BD1171">
        <w:rPr>
          <w:rFonts w:asciiTheme="minorBidi" w:hAnsiTheme="minorBidi"/>
          <w:sz w:val="24"/>
          <w:szCs w:val="24"/>
        </w:rPr>
        <w:t xml:space="preserve">his could </w:t>
      </w:r>
      <w:r w:rsidR="00F56BFC">
        <w:rPr>
          <w:rFonts w:asciiTheme="minorBidi" w:hAnsiTheme="minorBidi"/>
          <w:sz w:val="24"/>
          <w:szCs w:val="24"/>
        </w:rPr>
        <w:t>theoretically</w:t>
      </w:r>
      <w:r w:rsidR="00F0435C">
        <w:rPr>
          <w:rFonts w:asciiTheme="minorBidi" w:hAnsiTheme="minorBidi"/>
          <w:sz w:val="24"/>
          <w:szCs w:val="24"/>
        </w:rPr>
        <w:t xml:space="preserve"> result in</w:t>
      </w:r>
      <w:r w:rsidR="00BD1171">
        <w:rPr>
          <w:rFonts w:asciiTheme="minorBidi" w:hAnsiTheme="minorBidi"/>
          <w:sz w:val="24"/>
          <w:szCs w:val="24"/>
        </w:rPr>
        <w:t xml:space="preserve"> </w:t>
      </w:r>
      <w:r w:rsidR="00F0435C">
        <w:rPr>
          <w:rFonts w:asciiTheme="minorBidi" w:hAnsiTheme="minorBidi"/>
          <w:sz w:val="24"/>
          <w:szCs w:val="24"/>
        </w:rPr>
        <w:t>increased carcinogenesis, worsen</w:t>
      </w:r>
      <w:r w:rsidR="00F56BFC">
        <w:rPr>
          <w:rFonts w:asciiTheme="minorBidi" w:hAnsiTheme="minorBidi"/>
          <w:sz w:val="24"/>
          <w:szCs w:val="24"/>
        </w:rPr>
        <w:t>ing of</w:t>
      </w:r>
      <w:r w:rsidR="00F0435C">
        <w:rPr>
          <w:rFonts w:asciiTheme="minorBidi" w:hAnsiTheme="minorBidi"/>
          <w:sz w:val="24"/>
          <w:szCs w:val="24"/>
        </w:rPr>
        <w:t xml:space="preserve"> PC-specific outcomes, and </w:t>
      </w:r>
      <w:r w:rsidR="00F56BFC">
        <w:rPr>
          <w:rFonts w:asciiTheme="minorBidi" w:hAnsiTheme="minorBidi"/>
          <w:sz w:val="24"/>
          <w:szCs w:val="24"/>
        </w:rPr>
        <w:t>serve as</w:t>
      </w:r>
      <w:r w:rsidR="00F0435C">
        <w:rPr>
          <w:rFonts w:asciiTheme="minorBidi" w:hAnsiTheme="minorBidi"/>
          <w:sz w:val="24"/>
          <w:szCs w:val="24"/>
        </w:rPr>
        <w:t xml:space="preserve"> a hypothesis of </w:t>
      </w:r>
      <w:r w:rsidR="00817DD6">
        <w:rPr>
          <w:rFonts w:asciiTheme="minorBidi" w:hAnsiTheme="minorBidi"/>
          <w:sz w:val="24"/>
          <w:szCs w:val="24"/>
        </w:rPr>
        <w:t xml:space="preserve">how PPIs </w:t>
      </w:r>
      <w:r w:rsidR="000B320B">
        <w:rPr>
          <w:rFonts w:asciiTheme="minorBidi" w:hAnsiTheme="minorBidi"/>
          <w:sz w:val="24"/>
          <w:szCs w:val="24"/>
        </w:rPr>
        <w:t xml:space="preserve">alter the outcomes </w:t>
      </w:r>
      <w:r w:rsidR="00F0435C">
        <w:rPr>
          <w:rFonts w:asciiTheme="minorBidi" w:hAnsiTheme="minorBidi"/>
          <w:sz w:val="24"/>
          <w:szCs w:val="24"/>
        </w:rPr>
        <w:t>of</w:t>
      </w:r>
      <w:r w:rsidR="000B320B">
        <w:rPr>
          <w:rFonts w:asciiTheme="minorBidi" w:hAnsiTheme="minorBidi"/>
          <w:sz w:val="24"/>
          <w:szCs w:val="24"/>
        </w:rPr>
        <w:t xml:space="preserve"> PCa patients. </w:t>
      </w:r>
    </w:p>
    <w:p w14:paraId="37B6A566" w14:textId="26D9A86E" w:rsidR="000B320B" w:rsidRPr="002C7F30" w:rsidRDefault="000B320B" w:rsidP="000B320B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Only one other population-based study examin</w:t>
      </w:r>
      <w:r w:rsidR="00F0435C">
        <w:rPr>
          <w:rFonts w:asciiTheme="minorBidi" w:hAnsiTheme="minorBidi"/>
          <w:sz w:val="24"/>
          <w:szCs w:val="24"/>
        </w:rPr>
        <w:t>ed</w:t>
      </w:r>
      <w:r>
        <w:rPr>
          <w:rFonts w:asciiTheme="minorBidi" w:hAnsiTheme="minorBidi"/>
          <w:sz w:val="24"/>
          <w:szCs w:val="24"/>
        </w:rPr>
        <w:t xml:space="preserve"> the</w:t>
      </w:r>
      <w:r w:rsidR="00F0435C">
        <w:rPr>
          <w:rFonts w:asciiTheme="minorBidi" w:hAnsiTheme="minorBidi"/>
          <w:sz w:val="24"/>
          <w:szCs w:val="24"/>
        </w:rPr>
        <w:t xml:space="preserve"> chemopreventative</w:t>
      </w:r>
      <w:r>
        <w:rPr>
          <w:rFonts w:asciiTheme="minorBidi" w:hAnsiTheme="minorBidi"/>
          <w:sz w:val="24"/>
          <w:szCs w:val="24"/>
        </w:rPr>
        <w:t xml:space="preserve"> effect of PPIs on PCa</w:t>
      </w:r>
      <w:r w:rsidR="00F0435C">
        <w:rPr>
          <w:rFonts w:asciiTheme="minorBidi" w:hAnsiTheme="minorBidi"/>
          <w:sz w:val="24"/>
          <w:szCs w:val="24"/>
        </w:rPr>
        <w:t xml:space="preserve"> diagnosis</w:t>
      </w:r>
      <w:hyperlink w:anchor="_ENREF_12" w:tooltip="Halfdanarson, 2019 #4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ZWFyPjxSZWNOdW0+NDwvUmVjTnVtPjxEaXNwbGF5VGV4dD48c3R5bGUgZmFjZT0ic3VwZXJzY3Jp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ZWFyPjxSZWNOdW0+NDwvUmVjTnVtPjxEaXNwbGF5VGV4dD48c3R5bGUgZmFjZT0ic3VwZXJzY3Jp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0B320B">
          <w:rPr>
            <w:rFonts w:asciiTheme="minorBidi" w:hAnsiTheme="minorBidi"/>
            <w:noProof/>
            <w:sz w:val="24"/>
            <w:szCs w:val="24"/>
            <w:vertAlign w:val="superscript"/>
          </w:rPr>
          <w:t>12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>.</w:t>
      </w:r>
      <w:r w:rsidR="00975370">
        <w:rPr>
          <w:rFonts w:asciiTheme="minorBidi" w:hAnsiTheme="minorBidi"/>
          <w:sz w:val="24"/>
          <w:szCs w:val="24"/>
        </w:rPr>
        <w:t xml:space="preserve"> In this Icelandic case-control study</w:t>
      </w:r>
      <w:r w:rsidR="00482EB0">
        <w:rPr>
          <w:rFonts w:asciiTheme="minorBidi" w:hAnsiTheme="minorBidi"/>
          <w:sz w:val="24"/>
          <w:szCs w:val="24"/>
        </w:rPr>
        <w:t>,</w:t>
      </w:r>
      <w:r w:rsidR="00975370">
        <w:rPr>
          <w:rFonts w:asciiTheme="minorBidi" w:hAnsiTheme="minorBidi"/>
          <w:sz w:val="24"/>
          <w:szCs w:val="24"/>
        </w:rPr>
        <w:t xml:space="preserve"> the PPI use of 1</w:t>
      </w:r>
      <w:r w:rsidR="00F0435C">
        <w:rPr>
          <w:rFonts w:asciiTheme="minorBidi" w:hAnsiTheme="minorBidi"/>
          <w:sz w:val="24"/>
          <w:szCs w:val="24"/>
        </w:rPr>
        <w:t>,</w:t>
      </w:r>
      <w:r w:rsidR="00975370">
        <w:rPr>
          <w:rFonts w:asciiTheme="minorBidi" w:hAnsiTheme="minorBidi"/>
          <w:sz w:val="24"/>
          <w:szCs w:val="24"/>
        </w:rPr>
        <w:t xml:space="preserve">897 PCa patients was assessed and compared to age-matched population controls. The study did not </w:t>
      </w:r>
      <w:r w:rsidR="00F0435C">
        <w:rPr>
          <w:rFonts w:asciiTheme="minorBidi" w:hAnsiTheme="minorBidi"/>
          <w:sz w:val="24"/>
          <w:szCs w:val="24"/>
        </w:rPr>
        <w:t>find PPIs to have a chemopreventative</w:t>
      </w:r>
      <w:r w:rsidR="00975370">
        <w:rPr>
          <w:rFonts w:asciiTheme="minorBidi" w:hAnsiTheme="minorBidi"/>
          <w:sz w:val="24"/>
          <w:szCs w:val="24"/>
        </w:rPr>
        <w:t xml:space="preserve"> effect on PCa</w:t>
      </w:r>
      <w:r w:rsidR="00F0435C">
        <w:rPr>
          <w:rFonts w:asciiTheme="minorBidi" w:hAnsiTheme="minorBidi"/>
          <w:sz w:val="24"/>
          <w:szCs w:val="24"/>
        </w:rPr>
        <w:t xml:space="preserve"> diagnosis</w:t>
      </w:r>
      <w:hyperlink w:anchor="_ENREF_12" w:tooltip="Halfdanarson, 2019 #4" w:history="1"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ZWFyPjxSZWNOdW0+NDwvUmVjTnVtPjxEaXNwbGF5VGV4dD48c3R5bGUgZmFjZT0ic3VwZXJzY3Jp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F53930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ZWFyPjxSZWNOdW0+NDwvUmVjTnVtPjxEaXNwbGF5VGV4dD48c3R5bGUgZmFjZT0ic3VwZXJzY3Jp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</w:fldData>
          </w:fldChar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  <w:r w:rsidR="00F53930">
          <w:rPr>
            <w:rFonts w:asciiTheme="minorBidi" w:hAnsiTheme="minorBidi"/>
            <w:sz w:val="24"/>
            <w:szCs w:val="24"/>
          </w:rPr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975370">
          <w:rPr>
            <w:rFonts w:asciiTheme="minorBidi" w:hAnsiTheme="minorBidi"/>
            <w:noProof/>
            <w:sz w:val="24"/>
            <w:szCs w:val="24"/>
            <w:vertAlign w:val="superscript"/>
          </w:rPr>
          <w:t>12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0435C">
        <w:rPr>
          <w:rFonts w:asciiTheme="minorBidi" w:hAnsiTheme="minorBidi"/>
          <w:sz w:val="24"/>
          <w:szCs w:val="24"/>
        </w:rPr>
        <w:t xml:space="preserve">, similar to our study. </w:t>
      </w:r>
      <w:r w:rsidR="00F56BFC">
        <w:rPr>
          <w:rFonts w:asciiTheme="minorBidi" w:hAnsiTheme="minorBidi"/>
          <w:sz w:val="24"/>
          <w:szCs w:val="24"/>
        </w:rPr>
        <w:t>Importantly, t</w:t>
      </w:r>
      <w:r w:rsidR="00F0435C">
        <w:rPr>
          <w:rFonts w:asciiTheme="minorBidi" w:hAnsiTheme="minorBidi"/>
          <w:sz w:val="24"/>
          <w:szCs w:val="24"/>
        </w:rPr>
        <w:t>he Icelandic study did not assess the effect of PPIs on ADT use or PCa-specific death. Other limitation</w:t>
      </w:r>
      <w:r w:rsidR="00F56BFC">
        <w:rPr>
          <w:rFonts w:asciiTheme="minorBidi" w:hAnsiTheme="minorBidi"/>
          <w:sz w:val="24"/>
          <w:szCs w:val="24"/>
        </w:rPr>
        <w:t>s</w:t>
      </w:r>
      <w:r w:rsidR="00F0435C">
        <w:rPr>
          <w:rFonts w:asciiTheme="minorBidi" w:hAnsiTheme="minorBidi"/>
          <w:sz w:val="24"/>
          <w:szCs w:val="24"/>
        </w:rPr>
        <w:t xml:space="preserve"> of this study included</w:t>
      </w:r>
      <w:r w:rsidR="00975370">
        <w:rPr>
          <w:rFonts w:asciiTheme="minorBidi" w:hAnsiTheme="minorBidi"/>
          <w:sz w:val="24"/>
          <w:szCs w:val="24"/>
        </w:rPr>
        <w:t xml:space="preserve"> the fact that all patients taking PPIs were included</w:t>
      </w:r>
      <w:r w:rsidR="00D17773">
        <w:rPr>
          <w:rFonts w:asciiTheme="minorBidi" w:hAnsiTheme="minorBidi"/>
          <w:sz w:val="24"/>
          <w:szCs w:val="24"/>
        </w:rPr>
        <w:t>, both prevalent and incident users, making it difficult to ascertain the true effect</w:t>
      </w:r>
      <w:r w:rsidR="003E1993">
        <w:rPr>
          <w:rFonts w:asciiTheme="minorBidi" w:hAnsiTheme="minorBidi"/>
          <w:sz w:val="24"/>
          <w:szCs w:val="24"/>
        </w:rPr>
        <w:t xml:space="preserve"> of</w:t>
      </w:r>
      <w:r w:rsidR="00D17773">
        <w:rPr>
          <w:rFonts w:asciiTheme="minorBidi" w:hAnsiTheme="minorBidi"/>
          <w:sz w:val="24"/>
          <w:szCs w:val="24"/>
        </w:rPr>
        <w:t xml:space="preserve"> incident PPI use</w:t>
      </w:r>
      <w:r w:rsidR="003E1993">
        <w:rPr>
          <w:rFonts w:asciiTheme="minorBidi" w:hAnsiTheme="minorBidi"/>
          <w:sz w:val="24"/>
          <w:szCs w:val="24"/>
        </w:rPr>
        <w:t xml:space="preserve">. Additionally, </w:t>
      </w:r>
      <w:r w:rsidR="00B65FE6">
        <w:rPr>
          <w:rFonts w:asciiTheme="minorBidi" w:hAnsiTheme="minorBidi"/>
          <w:sz w:val="24"/>
          <w:szCs w:val="24"/>
        </w:rPr>
        <w:t xml:space="preserve">multivariable </w:t>
      </w:r>
      <w:r w:rsidR="00D17773">
        <w:rPr>
          <w:rFonts w:asciiTheme="minorBidi" w:hAnsiTheme="minorBidi"/>
          <w:sz w:val="24"/>
          <w:szCs w:val="24"/>
        </w:rPr>
        <w:t xml:space="preserve">conditional logistic regression was used without using time-varying covariates, </w:t>
      </w:r>
      <w:r w:rsidR="003E1993">
        <w:rPr>
          <w:rFonts w:asciiTheme="minorBidi" w:hAnsiTheme="minorBidi"/>
          <w:sz w:val="24"/>
          <w:szCs w:val="24"/>
        </w:rPr>
        <w:t xml:space="preserve">and </w:t>
      </w:r>
      <w:r w:rsidR="00D17773">
        <w:rPr>
          <w:rFonts w:asciiTheme="minorBidi" w:hAnsiTheme="minorBidi"/>
          <w:sz w:val="24"/>
          <w:szCs w:val="24"/>
        </w:rPr>
        <w:t xml:space="preserve">no comorbidity or </w:t>
      </w:r>
      <w:r w:rsidR="003E1993">
        <w:rPr>
          <w:rFonts w:asciiTheme="minorBidi" w:hAnsiTheme="minorBidi"/>
          <w:sz w:val="24"/>
          <w:szCs w:val="24"/>
        </w:rPr>
        <w:t xml:space="preserve">rurality </w:t>
      </w:r>
      <w:r w:rsidR="00D17773">
        <w:rPr>
          <w:rFonts w:asciiTheme="minorBidi" w:hAnsiTheme="minorBidi"/>
          <w:sz w:val="24"/>
          <w:szCs w:val="24"/>
        </w:rPr>
        <w:t>data was available</w:t>
      </w:r>
      <w:r w:rsidR="003E1993">
        <w:rPr>
          <w:rFonts w:asciiTheme="minorBidi" w:hAnsiTheme="minorBidi"/>
          <w:sz w:val="24"/>
          <w:szCs w:val="24"/>
        </w:rPr>
        <w:t>.</w:t>
      </w:r>
    </w:p>
    <w:p w14:paraId="74F40056" w14:textId="00904CF0" w:rsidR="008C6FB4" w:rsidRDefault="00574168" w:rsidP="00F53930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0B320B">
        <w:rPr>
          <w:rFonts w:asciiTheme="minorBidi" w:hAnsiTheme="minorBidi"/>
          <w:sz w:val="24"/>
          <w:szCs w:val="24"/>
        </w:rPr>
        <w:t>O</w:t>
      </w:r>
      <w:r w:rsidR="00776CD8">
        <w:rPr>
          <w:rFonts w:asciiTheme="minorBidi" w:hAnsiTheme="minorBidi"/>
          <w:sz w:val="24"/>
          <w:szCs w:val="24"/>
        </w:rPr>
        <w:t>ur study</w:t>
      </w:r>
      <w:r w:rsidR="000B320B">
        <w:rPr>
          <w:rFonts w:asciiTheme="minorBidi" w:hAnsiTheme="minorBidi"/>
          <w:sz w:val="24"/>
          <w:szCs w:val="24"/>
        </w:rPr>
        <w:t xml:space="preserve">’s strength lies in </w:t>
      </w:r>
      <w:r w:rsidR="00776CD8">
        <w:rPr>
          <w:rFonts w:asciiTheme="minorBidi" w:hAnsiTheme="minorBidi"/>
          <w:sz w:val="24"/>
          <w:szCs w:val="24"/>
        </w:rPr>
        <w:t>its l</w:t>
      </w:r>
      <w:r w:rsidR="00AE7FAB">
        <w:rPr>
          <w:rFonts w:asciiTheme="minorBidi" w:hAnsiTheme="minorBidi"/>
          <w:sz w:val="24"/>
          <w:szCs w:val="24"/>
        </w:rPr>
        <w:t>arge cohort of men</w:t>
      </w:r>
      <w:r w:rsidR="00076EA3">
        <w:rPr>
          <w:rFonts w:asciiTheme="minorBidi" w:hAnsiTheme="minorBidi"/>
          <w:sz w:val="24"/>
          <w:szCs w:val="24"/>
        </w:rPr>
        <w:t>, consisting of</w:t>
      </w:r>
      <w:r w:rsidR="008D3D3D">
        <w:rPr>
          <w:rFonts w:asciiTheme="minorBidi" w:hAnsiTheme="minorBidi"/>
          <w:sz w:val="24"/>
          <w:szCs w:val="24"/>
        </w:rPr>
        <w:t xml:space="preserve"> ‘real-world’</w:t>
      </w:r>
      <w:r w:rsidR="00AE7FAB">
        <w:rPr>
          <w:rFonts w:asciiTheme="minorBidi" w:hAnsiTheme="minorBidi"/>
          <w:sz w:val="24"/>
          <w:szCs w:val="24"/>
        </w:rPr>
        <w:t xml:space="preserve"> clinical data </w:t>
      </w:r>
      <w:r w:rsidR="00A13862">
        <w:rPr>
          <w:rFonts w:asciiTheme="minorBidi" w:hAnsiTheme="minorBidi"/>
          <w:sz w:val="24"/>
          <w:szCs w:val="24"/>
        </w:rPr>
        <w:t>with</w:t>
      </w:r>
      <w:r w:rsidR="00AE7FAB">
        <w:rPr>
          <w:rFonts w:asciiTheme="minorBidi" w:hAnsiTheme="minorBidi"/>
          <w:sz w:val="24"/>
          <w:szCs w:val="24"/>
        </w:rPr>
        <w:t xml:space="preserve"> relatively long follow-up</w:t>
      </w:r>
      <w:r w:rsidR="00A13862">
        <w:rPr>
          <w:rFonts w:asciiTheme="minorBidi" w:hAnsiTheme="minorBidi"/>
          <w:sz w:val="24"/>
          <w:szCs w:val="24"/>
        </w:rPr>
        <w:t xml:space="preserve"> time</w:t>
      </w:r>
      <w:r w:rsidR="00AE7FAB">
        <w:rPr>
          <w:rFonts w:asciiTheme="minorBidi" w:hAnsiTheme="minorBidi"/>
          <w:sz w:val="24"/>
          <w:szCs w:val="24"/>
        </w:rPr>
        <w:t xml:space="preserve">. </w:t>
      </w:r>
      <w:r w:rsidR="00E42DF8">
        <w:rPr>
          <w:rFonts w:asciiTheme="minorBidi" w:hAnsiTheme="minorBidi"/>
          <w:sz w:val="24"/>
          <w:szCs w:val="24"/>
        </w:rPr>
        <w:t>To our knowledge, t</w:t>
      </w:r>
      <w:r w:rsidR="00AE7FAB">
        <w:rPr>
          <w:rFonts w:asciiTheme="minorBidi" w:hAnsiTheme="minorBidi"/>
          <w:sz w:val="24"/>
          <w:szCs w:val="24"/>
        </w:rPr>
        <w:t xml:space="preserve">his is the </w:t>
      </w:r>
      <w:r w:rsidR="00776CD8">
        <w:rPr>
          <w:rFonts w:asciiTheme="minorBidi" w:hAnsiTheme="minorBidi"/>
          <w:sz w:val="24"/>
          <w:szCs w:val="24"/>
        </w:rPr>
        <w:t>only s</w:t>
      </w:r>
      <w:r w:rsidR="00AE7FAB">
        <w:rPr>
          <w:rFonts w:asciiTheme="minorBidi" w:hAnsiTheme="minorBidi"/>
          <w:sz w:val="24"/>
          <w:szCs w:val="24"/>
        </w:rPr>
        <w:t xml:space="preserve">tudy specifically assessing the role of </w:t>
      </w:r>
      <w:r w:rsidR="003E1993">
        <w:rPr>
          <w:rFonts w:asciiTheme="minorBidi" w:hAnsiTheme="minorBidi"/>
          <w:sz w:val="24"/>
          <w:szCs w:val="24"/>
        </w:rPr>
        <w:t xml:space="preserve">incident use of </w:t>
      </w:r>
      <w:r w:rsidR="00DB668B">
        <w:rPr>
          <w:rFonts w:asciiTheme="minorBidi" w:hAnsiTheme="minorBidi"/>
          <w:sz w:val="24"/>
          <w:szCs w:val="24"/>
        </w:rPr>
        <w:t>p</w:t>
      </w:r>
      <w:r w:rsidR="003E1993">
        <w:rPr>
          <w:rFonts w:asciiTheme="minorBidi" w:hAnsiTheme="minorBidi"/>
          <w:sz w:val="24"/>
          <w:szCs w:val="24"/>
        </w:rPr>
        <w:t xml:space="preserve">antoprazole and all other PPIs on </w:t>
      </w:r>
      <w:r w:rsidR="00776CD8">
        <w:rPr>
          <w:rFonts w:asciiTheme="minorBidi" w:hAnsiTheme="minorBidi"/>
          <w:sz w:val="24"/>
          <w:szCs w:val="24"/>
        </w:rPr>
        <w:t>PC</w:t>
      </w:r>
      <w:r w:rsidR="003E1993">
        <w:rPr>
          <w:rFonts w:asciiTheme="minorBidi" w:hAnsiTheme="minorBidi"/>
          <w:sz w:val="24"/>
          <w:szCs w:val="24"/>
        </w:rPr>
        <w:t>a</w:t>
      </w:r>
      <w:r w:rsidR="00776CD8">
        <w:rPr>
          <w:rFonts w:asciiTheme="minorBidi" w:hAnsiTheme="minorBidi"/>
          <w:sz w:val="24"/>
          <w:szCs w:val="24"/>
        </w:rPr>
        <w:t>-specific death</w:t>
      </w:r>
      <w:r w:rsidR="00B65FE6">
        <w:rPr>
          <w:rFonts w:asciiTheme="minorBidi" w:hAnsiTheme="minorBidi"/>
          <w:sz w:val="24"/>
          <w:szCs w:val="24"/>
        </w:rPr>
        <w:t xml:space="preserve"> and ADT use</w:t>
      </w:r>
      <w:r w:rsidR="003E1993">
        <w:rPr>
          <w:rFonts w:asciiTheme="minorBidi" w:hAnsiTheme="minorBidi"/>
          <w:sz w:val="24"/>
          <w:szCs w:val="24"/>
        </w:rPr>
        <w:t>.</w:t>
      </w:r>
      <w:r w:rsidR="00AE7FAB">
        <w:rPr>
          <w:rFonts w:asciiTheme="minorBidi" w:hAnsiTheme="minorBidi"/>
          <w:sz w:val="24"/>
          <w:szCs w:val="24"/>
        </w:rPr>
        <w:t xml:space="preserve"> </w:t>
      </w:r>
      <w:r w:rsidR="004E48C9">
        <w:rPr>
          <w:rFonts w:asciiTheme="minorBidi" w:hAnsiTheme="minorBidi"/>
          <w:sz w:val="24"/>
          <w:szCs w:val="24"/>
        </w:rPr>
        <w:t xml:space="preserve">However, </w:t>
      </w:r>
      <w:r w:rsidR="003E1993">
        <w:rPr>
          <w:rFonts w:asciiTheme="minorBidi" w:hAnsiTheme="minorBidi"/>
          <w:sz w:val="24"/>
          <w:szCs w:val="24"/>
        </w:rPr>
        <w:t>the study</w:t>
      </w:r>
      <w:r w:rsidR="00B65FE6">
        <w:rPr>
          <w:rFonts w:asciiTheme="minorBidi" w:hAnsiTheme="minorBidi"/>
          <w:sz w:val="24"/>
          <w:szCs w:val="24"/>
        </w:rPr>
        <w:t xml:space="preserve"> does have </w:t>
      </w:r>
      <w:r w:rsidR="00F56BFC">
        <w:rPr>
          <w:rFonts w:asciiTheme="minorBidi" w:hAnsiTheme="minorBidi"/>
          <w:sz w:val="24"/>
          <w:szCs w:val="24"/>
        </w:rPr>
        <w:t>several</w:t>
      </w:r>
      <w:r w:rsidR="008C6FB4">
        <w:rPr>
          <w:rFonts w:asciiTheme="minorBidi" w:hAnsiTheme="minorBidi"/>
          <w:sz w:val="24"/>
          <w:szCs w:val="24"/>
        </w:rPr>
        <w:t xml:space="preserve"> limitations</w:t>
      </w:r>
      <w:r w:rsidR="003E1993">
        <w:rPr>
          <w:rFonts w:asciiTheme="minorBidi" w:hAnsiTheme="minorBidi"/>
          <w:sz w:val="24"/>
          <w:szCs w:val="24"/>
        </w:rPr>
        <w:t xml:space="preserve">.  This </w:t>
      </w:r>
      <w:r w:rsidR="008C6FB4">
        <w:rPr>
          <w:rFonts w:asciiTheme="minorBidi" w:hAnsiTheme="minorBidi"/>
          <w:sz w:val="24"/>
          <w:szCs w:val="24"/>
        </w:rPr>
        <w:t xml:space="preserve">was a retrospective </w:t>
      </w:r>
      <w:r w:rsidR="00C44BF6">
        <w:rPr>
          <w:rFonts w:asciiTheme="minorBidi" w:hAnsiTheme="minorBidi"/>
          <w:sz w:val="24"/>
          <w:szCs w:val="24"/>
        </w:rPr>
        <w:t xml:space="preserve">population-based </w:t>
      </w:r>
      <w:r w:rsidR="008C6FB4">
        <w:rPr>
          <w:rFonts w:asciiTheme="minorBidi" w:hAnsiTheme="minorBidi"/>
          <w:sz w:val="24"/>
          <w:szCs w:val="24"/>
        </w:rPr>
        <w:t xml:space="preserve">analysis with </w:t>
      </w:r>
      <w:r w:rsidR="00C44BF6">
        <w:rPr>
          <w:rFonts w:asciiTheme="minorBidi" w:hAnsiTheme="minorBidi"/>
          <w:sz w:val="24"/>
          <w:szCs w:val="24"/>
        </w:rPr>
        <w:t xml:space="preserve">its </w:t>
      </w:r>
      <w:r w:rsidR="003E1993">
        <w:rPr>
          <w:rFonts w:asciiTheme="minorBidi" w:hAnsiTheme="minorBidi"/>
          <w:sz w:val="24"/>
          <w:szCs w:val="24"/>
        </w:rPr>
        <w:t xml:space="preserve">inherent </w:t>
      </w:r>
      <w:r w:rsidR="008C6FB4">
        <w:rPr>
          <w:rFonts w:asciiTheme="minorBidi" w:hAnsiTheme="minorBidi"/>
          <w:sz w:val="24"/>
          <w:szCs w:val="24"/>
        </w:rPr>
        <w:t>selection bias</w:t>
      </w:r>
      <w:r w:rsidR="00C44BF6">
        <w:rPr>
          <w:rFonts w:asciiTheme="minorBidi" w:hAnsiTheme="minorBidi"/>
          <w:sz w:val="24"/>
          <w:szCs w:val="24"/>
        </w:rPr>
        <w:t xml:space="preserve"> and health administrative database</w:t>
      </w:r>
      <w:r w:rsidR="00B65FE6">
        <w:rPr>
          <w:rFonts w:asciiTheme="minorBidi" w:hAnsiTheme="minorBidi"/>
          <w:sz w:val="24"/>
          <w:szCs w:val="24"/>
        </w:rPr>
        <w:t xml:space="preserve"> associated</w:t>
      </w:r>
      <w:r w:rsidR="00C44BF6">
        <w:rPr>
          <w:rFonts w:asciiTheme="minorBidi" w:hAnsiTheme="minorBidi"/>
          <w:sz w:val="24"/>
          <w:szCs w:val="24"/>
        </w:rPr>
        <w:t xml:space="preserve"> inaccuracies. </w:t>
      </w:r>
      <w:r w:rsidR="003E1993">
        <w:rPr>
          <w:rFonts w:asciiTheme="minorBidi" w:hAnsiTheme="minorBidi"/>
          <w:sz w:val="24"/>
          <w:szCs w:val="24"/>
        </w:rPr>
        <w:t xml:space="preserve">Our </w:t>
      </w:r>
      <w:r w:rsidR="00C44BF6">
        <w:rPr>
          <w:rFonts w:asciiTheme="minorBidi" w:hAnsiTheme="minorBidi"/>
          <w:sz w:val="24"/>
          <w:szCs w:val="24"/>
        </w:rPr>
        <w:t xml:space="preserve">data </w:t>
      </w:r>
      <w:r w:rsidR="003E1993">
        <w:rPr>
          <w:rFonts w:asciiTheme="minorBidi" w:hAnsiTheme="minorBidi"/>
          <w:sz w:val="24"/>
          <w:szCs w:val="24"/>
        </w:rPr>
        <w:t>was</w:t>
      </w:r>
      <w:r w:rsidR="00C44BF6">
        <w:rPr>
          <w:rFonts w:asciiTheme="minorBidi" w:hAnsiTheme="minorBidi"/>
          <w:sz w:val="24"/>
          <w:szCs w:val="24"/>
        </w:rPr>
        <w:t xml:space="preserve"> limited to men </w:t>
      </w:r>
      <w:r w:rsidR="00076EA3">
        <w:rPr>
          <w:rFonts w:asciiTheme="minorBidi" w:hAnsiTheme="minorBidi"/>
          <w:sz w:val="24"/>
          <w:szCs w:val="24"/>
        </w:rPr>
        <w:t xml:space="preserve">older than </w:t>
      </w:r>
      <w:r w:rsidR="00C44BF6">
        <w:rPr>
          <w:rFonts w:asciiTheme="minorBidi" w:hAnsiTheme="minorBidi"/>
          <w:sz w:val="24"/>
          <w:szCs w:val="24"/>
        </w:rPr>
        <w:t>66</w:t>
      </w:r>
      <w:r w:rsidR="00410CFF">
        <w:rPr>
          <w:rFonts w:asciiTheme="minorBidi" w:hAnsiTheme="minorBidi"/>
          <w:sz w:val="24"/>
          <w:szCs w:val="24"/>
        </w:rPr>
        <w:t>,</w:t>
      </w:r>
      <w:r w:rsidR="00C44BF6">
        <w:rPr>
          <w:rFonts w:asciiTheme="minorBidi" w:hAnsiTheme="minorBidi"/>
          <w:sz w:val="24"/>
          <w:szCs w:val="24"/>
        </w:rPr>
        <w:t xml:space="preserve"> and </w:t>
      </w:r>
      <w:r w:rsidR="004E48C9">
        <w:rPr>
          <w:rFonts w:asciiTheme="minorBidi" w:hAnsiTheme="minorBidi"/>
          <w:sz w:val="24"/>
          <w:szCs w:val="24"/>
        </w:rPr>
        <w:t>it</w:t>
      </w:r>
      <w:r w:rsidR="00C44BF6">
        <w:rPr>
          <w:rFonts w:asciiTheme="minorBidi" w:hAnsiTheme="minorBidi"/>
          <w:sz w:val="24"/>
          <w:szCs w:val="24"/>
        </w:rPr>
        <w:t xml:space="preserve"> contain</w:t>
      </w:r>
      <w:r w:rsidR="00B65FE6">
        <w:rPr>
          <w:rFonts w:asciiTheme="minorBidi" w:hAnsiTheme="minorBidi"/>
          <w:sz w:val="24"/>
          <w:szCs w:val="24"/>
        </w:rPr>
        <w:t>ed</w:t>
      </w:r>
      <w:r w:rsidR="00C44BF6">
        <w:rPr>
          <w:rFonts w:asciiTheme="minorBidi" w:hAnsiTheme="minorBidi"/>
          <w:sz w:val="24"/>
          <w:szCs w:val="24"/>
        </w:rPr>
        <w:t xml:space="preserve"> </w:t>
      </w:r>
      <w:r w:rsidR="003E1993">
        <w:rPr>
          <w:rFonts w:asciiTheme="minorBidi" w:hAnsiTheme="minorBidi"/>
          <w:sz w:val="24"/>
          <w:szCs w:val="24"/>
        </w:rPr>
        <w:t>20-year old data</w:t>
      </w:r>
      <w:r w:rsidR="00C44BF6">
        <w:rPr>
          <w:rFonts w:asciiTheme="minorBidi" w:hAnsiTheme="minorBidi"/>
          <w:sz w:val="24"/>
          <w:szCs w:val="24"/>
        </w:rPr>
        <w:t xml:space="preserve">. </w:t>
      </w:r>
      <w:r w:rsidR="003E1993">
        <w:rPr>
          <w:rFonts w:asciiTheme="minorBidi" w:hAnsiTheme="minorBidi"/>
          <w:sz w:val="24"/>
          <w:szCs w:val="24"/>
        </w:rPr>
        <w:t>We also lacked clinical</w:t>
      </w:r>
      <w:r w:rsidR="00B65FE6">
        <w:rPr>
          <w:rFonts w:asciiTheme="minorBidi" w:hAnsiTheme="minorBidi"/>
          <w:sz w:val="24"/>
          <w:szCs w:val="24"/>
        </w:rPr>
        <w:t>ly</w:t>
      </w:r>
      <w:r w:rsidR="003E1993">
        <w:rPr>
          <w:rFonts w:asciiTheme="minorBidi" w:hAnsiTheme="minorBidi"/>
          <w:sz w:val="24"/>
          <w:szCs w:val="24"/>
        </w:rPr>
        <w:t xml:space="preserve"> important information</w:t>
      </w:r>
      <w:r w:rsidR="00F56BFC">
        <w:rPr>
          <w:rFonts w:asciiTheme="minorBidi" w:hAnsiTheme="minorBidi"/>
          <w:sz w:val="24"/>
          <w:szCs w:val="24"/>
        </w:rPr>
        <w:t xml:space="preserve"> regarding </w:t>
      </w:r>
      <w:r w:rsidR="005659D1">
        <w:rPr>
          <w:rFonts w:asciiTheme="minorBidi" w:hAnsiTheme="minorBidi"/>
          <w:sz w:val="24"/>
          <w:szCs w:val="24"/>
        </w:rPr>
        <w:t xml:space="preserve">ethnicity, </w:t>
      </w:r>
      <w:r w:rsidR="003E1993">
        <w:rPr>
          <w:rFonts w:asciiTheme="minorBidi" w:hAnsiTheme="minorBidi"/>
          <w:sz w:val="24"/>
          <w:szCs w:val="24"/>
        </w:rPr>
        <w:t xml:space="preserve">disease </w:t>
      </w:r>
      <w:r w:rsidR="00C44BF6">
        <w:rPr>
          <w:rFonts w:asciiTheme="minorBidi" w:hAnsiTheme="minorBidi"/>
          <w:sz w:val="24"/>
          <w:szCs w:val="24"/>
        </w:rPr>
        <w:t>stage</w:t>
      </w:r>
      <w:r w:rsidR="003E1993">
        <w:rPr>
          <w:rFonts w:asciiTheme="minorBidi" w:hAnsiTheme="minorBidi"/>
          <w:sz w:val="24"/>
          <w:szCs w:val="24"/>
        </w:rPr>
        <w:t xml:space="preserve"> and grade</w:t>
      </w:r>
      <w:r w:rsidR="00660948">
        <w:rPr>
          <w:rFonts w:asciiTheme="minorBidi" w:hAnsiTheme="minorBidi"/>
          <w:sz w:val="24"/>
          <w:szCs w:val="24"/>
        </w:rPr>
        <w:t>, pertinent family history</w:t>
      </w:r>
      <w:r w:rsidR="00482EB0">
        <w:rPr>
          <w:rFonts w:asciiTheme="minorBidi" w:hAnsiTheme="minorBidi"/>
          <w:sz w:val="24"/>
          <w:szCs w:val="24"/>
        </w:rPr>
        <w:t>,</w:t>
      </w:r>
      <w:r w:rsidR="005659D1">
        <w:rPr>
          <w:rFonts w:asciiTheme="minorBidi" w:hAnsiTheme="minorBidi"/>
          <w:sz w:val="24"/>
          <w:szCs w:val="24"/>
        </w:rPr>
        <w:t xml:space="preserve"> and </w:t>
      </w:r>
      <w:r w:rsidR="005659D1">
        <w:rPr>
          <w:rFonts w:asciiTheme="minorBidi" w:hAnsiTheme="minorBidi"/>
          <w:sz w:val="24"/>
          <w:szCs w:val="24"/>
        </w:rPr>
        <w:lastRenderedPageBreak/>
        <w:t>personal genetic risk factors</w:t>
      </w:r>
      <w:r w:rsidR="00B65FE6">
        <w:rPr>
          <w:rFonts w:asciiTheme="minorBidi" w:hAnsiTheme="minorBidi"/>
          <w:sz w:val="24"/>
          <w:szCs w:val="24"/>
        </w:rPr>
        <w:t>. During the study period, s</w:t>
      </w:r>
      <w:r w:rsidR="005659D1">
        <w:rPr>
          <w:rFonts w:asciiTheme="minorBidi" w:hAnsiTheme="minorBidi"/>
          <w:sz w:val="24"/>
          <w:szCs w:val="24"/>
        </w:rPr>
        <w:t>ome of the PPIs were available as low-dose over-the-counter medications, making it impossible to account for them.</w:t>
      </w:r>
      <w:r w:rsidR="00A93A31">
        <w:rPr>
          <w:rFonts w:asciiTheme="minorBidi" w:hAnsiTheme="minorBidi"/>
          <w:sz w:val="24"/>
          <w:szCs w:val="24"/>
        </w:rPr>
        <w:t xml:space="preserve"> However, bearing in mind</w:t>
      </w:r>
      <w:r w:rsidR="00A93A31" w:rsidRPr="00A93A31">
        <w:rPr>
          <w:rFonts w:asciiTheme="minorBidi" w:hAnsiTheme="minorBidi"/>
          <w:sz w:val="24"/>
          <w:szCs w:val="24"/>
        </w:rPr>
        <w:t xml:space="preserve"> that </w:t>
      </w:r>
      <w:r w:rsidR="00A93A31">
        <w:rPr>
          <w:rFonts w:asciiTheme="minorBidi" w:hAnsiTheme="minorBidi"/>
          <w:sz w:val="24"/>
          <w:szCs w:val="24"/>
        </w:rPr>
        <w:t xml:space="preserve">these </w:t>
      </w:r>
      <w:r w:rsidR="00A93A31" w:rsidRPr="00A93A31">
        <w:rPr>
          <w:rFonts w:asciiTheme="minorBidi" w:hAnsiTheme="minorBidi"/>
          <w:sz w:val="24"/>
          <w:szCs w:val="24"/>
        </w:rPr>
        <w:t xml:space="preserve">patients would not </w:t>
      </w:r>
      <w:r w:rsidR="00A93A31">
        <w:rPr>
          <w:rFonts w:asciiTheme="minorBidi" w:hAnsiTheme="minorBidi"/>
          <w:sz w:val="24"/>
          <w:szCs w:val="24"/>
        </w:rPr>
        <w:t xml:space="preserve">need </w:t>
      </w:r>
      <w:r w:rsidR="00A93A31" w:rsidRPr="00A93A31">
        <w:rPr>
          <w:rFonts w:asciiTheme="minorBidi" w:hAnsiTheme="minorBidi"/>
          <w:sz w:val="24"/>
          <w:szCs w:val="24"/>
        </w:rPr>
        <w:t>to</w:t>
      </w:r>
      <w:r w:rsidR="00A93A31">
        <w:rPr>
          <w:rFonts w:asciiTheme="minorBidi" w:hAnsiTheme="minorBidi"/>
          <w:sz w:val="24"/>
          <w:szCs w:val="24"/>
        </w:rPr>
        <w:t xml:space="preserve"> pay for a medication obtained by a prescription, it is safe to assume that over the counter exposure would</w:t>
      </w:r>
      <w:ins w:id="45" w:author="Olli Saarela" w:date="2019-08-08T14:36:00Z">
        <w:r w:rsidR="005A599A">
          <w:rPr>
            <w:rFonts w:asciiTheme="minorBidi" w:hAnsiTheme="minorBidi"/>
            <w:sz w:val="24"/>
            <w:szCs w:val="24"/>
          </w:rPr>
          <w:t xml:space="preserve"> </w:t>
        </w:r>
        <w:commentRangeStart w:id="46"/>
        <w:r w:rsidR="005A599A">
          <w:rPr>
            <w:rFonts w:asciiTheme="minorBidi" w:hAnsiTheme="minorBidi"/>
            <w:sz w:val="24"/>
            <w:szCs w:val="24"/>
          </w:rPr>
          <w:t>not</w:t>
        </w:r>
        <w:commentRangeEnd w:id="46"/>
        <w:r w:rsidR="005A599A">
          <w:rPr>
            <w:rStyle w:val="CommentReference"/>
          </w:rPr>
          <w:commentReference w:id="46"/>
        </w:r>
      </w:ins>
      <w:r w:rsidR="00A93A31">
        <w:rPr>
          <w:rFonts w:asciiTheme="minorBidi" w:hAnsiTheme="minorBidi"/>
          <w:sz w:val="24"/>
          <w:szCs w:val="24"/>
        </w:rPr>
        <w:t xml:space="preserve"> </w:t>
      </w:r>
      <w:r w:rsidR="00F53930">
        <w:rPr>
          <w:rFonts w:asciiTheme="minorBidi" w:hAnsiTheme="minorBidi"/>
          <w:sz w:val="24"/>
          <w:szCs w:val="24"/>
        </w:rPr>
        <w:t xml:space="preserve">significantly </w:t>
      </w:r>
      <w:r w:rsidR="00A93A31">
        <w:rPr>
          <w:rFonts w:asciiTheme="minorBidi" w:hAnsiTheme="minorBidi"/>
          <w:sz w:val="24"/>
          <w:szCs w:val="24"/>
        </w:rPr>
        <w:t>bias</w:t>
      </w:r>
      <w:r w:rsidR="00F53930">
        <w:rPr>
          <w:rFonts w:asciiTheme="minorBidi" w:hAnsiTheme="minorBidi"/>
          <w:sz w:val="24"/>
          <w:szCs w:val="24"/>
        </w:rPr>
        <w:t xml:space="preserve"> the results. More importantly, it has been previously demonstrated that prescription claims data provide accurate estimation of association even though the prescribed medications are available over the counter</w:t>
      </w:r>
      <w:hyperlink w:anchor="_ENREF_49" w:tooltip="Yood, 2007 #63" w:history="1">
        <w:r w:rsidR="00F53930">
          <w:rPr>
            <w:rFonts w:asciiTheme="minorBidi" w:hAnsiTheme="minorBidi"/>
            <w:sz w:val="24"/>
            <w:szCs w:val="24"/>
          </w:rPr>
          <w:fldChar w:fldCharType="begin"/>
        </w:r>
        <w:r w:rsidR="00F53930">
          <w:rPr>
            <w:rFonts w:asciiTheme="minorBidi" w:hAnsiTheme="minorBidi"/>
            <w:sz w:val="24"/>
            <w:szCs w:val="24"/>
          </w:rPr>
          <w:instrText xml:space="preserve"> ADDIN EN.CITE &lt;EndNote&gt;&lt;Cite&gt;&lt;Author&gt;Yood&lt;/Author&gt;&lt;Year&gt;2007&lt;/Year&gt;&lt;RecNum&gt;63&lt;/RecNum&gt;&lt;DisplayText&gt;&lt;style face="superscript"&gt;49&lt;/style&gt;&lt;/DisplayText&gt;&lt;record&gt;&lt;rec-number&gt;63&lt;/rec-number&gt;&lt;foreign-keys&gt;&lt;key app="EN" db-id="ft9tfefwozad5ee2s5evtdtwffza92avvvvw"&gt;63&lt;/key&gt;&lt;/foreign-keys&gt;&lt;ref-type name="Journal Article"&gt;17&lt;/ref-type&gt;&lt;contributors&gt;&lt;authors&gt;&lt;author&gt;Yood, Marianne Ulcickas&lt;/author&gt;&lt;author&gt;Campbell, Ulka B.&lt;/author&gt;&lt;author&gt;Rothman, Kenneth J.&lt;/author&gt;&lt;author&gt;Jick, Susan S.&lt;/author&gt;&lt;author&gt;Lang, Janet&lt;/author&gt;&lt;author&gt;Wells, Karen E.&lt;/author&gt;&lt;author&gt;Jick, Hershel&lt;/author&gt;&lt;author&gt;Johnson, Christine C.&lt;/author&gt;&lt;/authors&gt;&lt;/contributors&gt;&lt;titles&gt;&lt;title&gt;Using prescription claims data for drugs available over-the-counter (OTC)&lt;/title&gt;&lt;secondary-title&gt;Pharmacoepidemiology and Drug Safety&lt;/secondary-title&gt;&lt;/titles&gt;&lt;periodical&gt;&lt;full-title&gt;Pharmacoepidemiol Drug Saf&lt;/full-title&gt;&lt;abbr-1&gt;Pharmacoepidemiology and drug safety&lt;/abbr-1&gt;&lt;/periodical&gt;&lt;pages&gt;961-968&lt;/pages&gt;&lt;volume&gt;16&lt;/volume&gt;&lt;number&gt;9&lt;/number&gt;&lt;dates&gt;&lt;year&gt;2007&lt;/year&gt;&lt;/dates&gt;&lt;isbn&gt;1053-8569&lt;/isbn&gt;&lt;urls&gt;&lt;related-urls&gt;&lt;url&gt;https://onlinelibrary.wiley.com/doi/abs/10.1002/pds.1454&lt;/url&gt;&lt;/related-urls&gt;&lt;/urls&gt;&lt;electronic-resource-num&gt;10.1002/pds.1454&lt;/electronic-resource-num&gt;&lt;/record&gt;&lt;/Cite&gt;&lt;/EndNote&gt;</w:instrText>
        </w:r>
        <w:r w:rsidR="00F53930">
          <w:rPr>
            <w:rFonts w:asciiTheme="minorBidi" w:hAnsiTheme="minorBidi"/>
            <w:sz w:val="24"/>
            <w:szCs w:val="24"/>
          </w:rPr>
          <w:fldChar w:fldCharType="separate"/>
        </w:r>
        <w:r w:rsidR="00F53930" w:rsidRPr="00F53930">
          <w:rPr>
            <w:rFonts w:asciiTheme="minorBidi" w:hAnsiTheme="minorBidi"/>
            <w:noProof/>
            <w:sz w:val="24"/>
            <w:szCs w:val="24"/>
            <w:vertAlign w:val="superscript"/>
          </w:rPr>
          <w:t>49</w:t>
        </w:r>
        <w:r w:rsidR="00F53930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53930">
        <w:rPr>
          <w:rFonts w:asciiTheme="minorBidi" w:hAnsiTheme="minorBidi"/>
          <w:sz w:val="24"/>
          <w:szCs w:val="24"/>
        </w:rPr>
        <w:t xml:space="preserve">. </w:t>
      </w:r>
      <w:r w:rsidR="005659D1">
        <w:rPr>
          <w:rFonts w:asciiTheme="minorBidi" w:hAnsiTheme="minorBidi"/>
          <w:sz w:val="24"/>
          <w:szCs w:val="24"/>
        </w:rPr>
        <w:t xml:space="preserve">We could also not account for </w:t>
      </w:r>
      <w:r w:rsidR="00B65FE6">
        <w:rPr>
          <w:rFonts w:asciiTheme="minorBidi" w:hAnsiTheme="minorBidi"/>
          <w:sz w:val="24"/>
          <w:szCs w:val="24"/>
        </w:rPr>
        <w:t xml:space="preserve">the </w:t>
      </w:r>
      <w:r w:rsidR="005659D1">
        <w:rPr>
          <w:rFonts w:asciiTheme="minorBidi" w:hAnsiTheme="minorBidi"/>
          <w:sz w:val="24"/>
          <w:szCs w:val="24"/>
        </w:rPr>
        <w:t xml:space="preserve">indication </w:t>
      </w:r>
      <w:r w:rsidR="00F53930">
        <w:rPr>
          <w:rFonts w:asciiTheme="minorBidi" w:hAnsiTheme="minorBidi"/>
          <w:sz w:val="24"/>
          <w:szCs w:val="24"/>
        </w:rPr>
        <w:t xml:space="preserve">of </w:t>
      </w:r>
      <w:r w:rsidR="00A93A31">
        <w:rPr>
          <w:rFonts w:asciiTheme="minorBidi" w:hAnsiTheme="minorBidi"/>
          <w:sz w:val="24"/>
          <w:szCs w:val="24"/>
        </w:rPr>
        <w:t xml:space="preserve">PPI </w:t>
      </w:r>
      <w:r w:rsidR="005659D1">
        <w:rPr>
          <w:rFonts w:asciiTheme="minorBidi" w:hAnsiTheme="minorBidi"/>
          <w:sz w:val="24"/>
          <w:szCs w:val="24"/>
        </w:rPr>
        <w:t xml:space="preserve">use. </w:t>
      </w:r>
      <w:r w:rsidR="00B65FE6">
        <w:rPr>
          <w:rFonts w:asciiTheme="minorBidi" w:hAnsiTheme="minorBidi"/>
          <w:sz w:val="24"/>
          <w:szCs w:val="24"/>
        </w:rPr>
        <w:t xml:space="preserve">Additionally, for some patients ADT could have been </w:t>
      </w:r>
      <w:r w:rsidR="00F56BFC">
        <w:rPr>
          <w:rFonts w:asciiTheme="minorBidi" w:hAnsiTheme="minorBidi"/>
          <w:sz w:val="24"/>
          <w:szCs w:val="24"/>
        </w:rPr>
        <w:t>given</w:t>
      </w:r>
      <w:r w:rsidR="00B65FE6">
        <w:rPr>
          <w:rFonts w:asciiTheme="minorBidi" w:hAnsiTheme="minorBidi"/>
          <w:sz w:val="24"/>
          <w:szCs w:val="24"/>
        </w:rPr>
        <w:t xml:space="preserve"> for local disease, </w:t>
      </w:r>
      <w:r w:rsidR="00F53930">
        <w:rPr>
          <w:rFonts w:asciiTheme="minorBidi" w:hAnsiTheme="minorBidi"/>
          <w:sz w:val="24"/>
          <w:szCs w:val="24"/>
        </w:rPr>
        <w:t xml:space="preserve">as this has been done in the past, </w:t>
      </w:r>
      <w:r w:rsidR="00B65FE6">
        <w:rPr>
          <w:rFonts w:asciiTheme="minorBidi" w:hAnsiTheme="minorBidi"/>
          <w:sz w:val="24"/>
          <w:szCs w:val="24"/>
        </w:rPr>
        <w:t xml:space="preserve">due to increasing age or significant comorbidities, </w:t>
      </w:r>
      <w:r w:rsidR="00482EB0">
        <w:rPr>
          <w:rFonts w:asciiTheme="minorBidi" w:hAnsiTheme="minorBidi"/>
          <w:sz w:val="24"/>
          <w:szCs w:val="24"/>
        </w:rPr>
        <w:t>making it a moot surrogate marker of advanced disease.</w:t>
      </w:r>
      <w:r w:rsidR="00B65FE6">
        <w:rPr>
          <w:rFonts w:asciiTheme="minorBidi" w:hAnsiTheme="minorBidi"/>
          <w:sz w:val="24"/>
          <w:szCs w:val="24"/>
        </w:rPr>
        <w:t xml:space="preserve"> </w:t>
      </w:r>
      <w:commentRangeStart w:id="47"/>
      <w:del w:id="48" w:author="Olli Saarela" w:date="2019-08-08T14:39:00Z">
        <w:r w:rsidR="005659D1" w:rsidDel="005A599A">
          <w:rPr>
            <w:rFonts w:asciiTheme="minorBidi" w:hAnsiTheme="minorBidi"/>
            <w:sz w:val="24"/>
            <w:szCs w:val="24"/>
          </w:rPr>
          <w:delText>T</w:delText>
        </w:r>
        <w:r w:rsidR="0087581F" w:rsidDel="005A599A">
          <w:rPr>
            <w:rFonts w:asciiTheme="minorBidi" w:hAnsiTheme="minorBidi"/>
            <w:sz w:val="24"/>
            <w:szCs w:val="24"/>
          </w:rPr>
          <w:delText xml:space="preserve">he fact that </w:delText>
        </w:r>
        <w:r w:rsidR="00B65FE6" w:rsidDel="005A599A">
          <w:rPr>
            <w:rFonts w:asciiTheme="minorBidi" w:hAnsiTheme="minorBidi"/>
            <w:sz w:val="24"/>
            <w:szCs w:val="24"/>
          </w:rPr>
          <w:delText xml:space="preserve">a more contemporaneous </w:delText>
        </w:r>
        <w:r w:rsidR="0087581F" w:rsidDel="005A599A">
          <w:rPr>
            <w:rFonts w:asciiTheme="minorBidi" w:hAnsiTheme="minorBidi"/>
            <w:sz w:val="24"/>
            <w:szCs w:val="24"/>
          </w:rPr>
          <w:delText>index year was</w:delText>
        </w:r>
        <w:r w:rsidR="00B65FE6" w:rsidDel="005A599A">
          <w:rPr>
            <w:rFonts w:asciiTheme="minorBidi" w:hAnsiTheme="minorBidi"/>
            <w:sz w:val="24"/>
            <w:szCs w:val="24"/>
          </w:rPr>
          <w:delText xml:space="preserve"> negatively correlated with all outcomes</w:delText>
        </w:r>
        <w:r w:rsidR="0087581F" w:rsidDel="005A599A">
          <w:rPr>
            <w:rFonts w:asciiTheme="minorBidi" w:hAnsiTheme="minorBidi"/>
            <w:sz w:val="24"/>
            <w:szCs w:val="24"/>
          </w:rPr>
          <w:delText xml:space="preserve"> </w:delText>
        </w:r>
        <w:r w:rsidR="00DB668B" w:rsidDel="005A599A">
          <w:rPr>
            <w:rFonts w:asciiTheme="minorBidi" w:hAnsiTheme="minorBidi"/>
            <w:sz w:val="24"/>
            <w:szCs w:val="24"/>
          </w:rPr>
          <w:delText>may be</w:delText>
        </w:r>
        <w:r w:rsidR="00B65FE6" w:rsidDel="005A599A">
          <w:rPr>
            <w:rFonts w:asciiTheme="minorBidi" w:hAnsiTheme="minorBidi"/>
            <w:sz w:val="24"/>
            <w:szCs w:val="24"/>
          </w:rPr>
          <w:delText xml:space="preserve"> </w:delText>
        </w:r>
        <w:r w:rsidR="0087581F" w:rsidDel="005A599A">
          <w:rPr>
            <w:rFonts w:asciiTheme="minorBidi" w:hAnsiTheme="minorBidi"/>
            <w:sz w:val="24"/>
            <w:szCs w:val="24"/>
          </w:rPr>
          <w:delText>explain</w:delText>
        </w:r>
        <w:r w:rsidR="00796037" w:rsidDel="005A599A">
          <w:rPr>
            <w:rFonts w:asciiTheme="minorBidi" w:hAnsiTheme="minorBidi"/>
            <w:sz w:val="24"/>
            <w:szCs w:val="24"/>
          </w:rPr>
          <w:delText>ed</w:delText>
        </w:r>
        <w:r w:rsidR="0087581F" w:rsidDel="005A599A">
          <w:rPr>
            <w:rFonts w:asciiTheme="minorBidi" w:hAnsiTheme="minorBidi"/>
            <w:sz w:val="24"/>
            <w:szCs w:val="24"/>
          </w:rPr>
          <w:delText xml:space="preserve"> by the fact that less time had passed for events of interest to occur</w:delText>
        </w:r>
        <w:r w:rsidR="00B65FE6" w:rsidDel="005A599A">
          <w:rPr>
            <w:rFonts w:asciiTheme="minorBidi" w:hAnsiTheme="minorBidi"/>
            <w:sz w:val="24"/>
            <w:szCs w:val="24"/>
          </w:rPr>
          <w:delText>.</w:delText>
        </w:r>
        <w:r w:rsidR="005659D1" w:rsidDel="005A599A">
          <w:rPr>
            <w:rFonts w:asciiTheme="minorBidi" w:hAnsiTheme="minorBidi"/>
            <w:sz w:val="24"/>
            <w:szCs w:val="24"/>
          </w:rPr>
          <w:delText xml:space="preserve"> </w:delText>
        </w:r>
      </w:del>
      <w:commentRangeEnd w:id="47"/>
      <w:r w:rsidR="005A599A">
        <w:rPr>
          <w:rStyle w:val="CommentReference"/>
        </w:rPr>
        <w:commentReference w:id="47"/>
      </w:r>
      <w:r w:rsidR="005659D1">
        <w:rPr>
          <w:rFonts w:asciiTheme="minorBidi" w:hAnsiTheme="minorBidi"/>
          <w:sz w:val="24"/>
          <w:szCs w:val="24"/>
        </w:rPr>
        <w:t>Lastly, i</w:t>
      </w:r>
      <w:r w:rsidR="00C44BF6">
        <w:rPr>
          <w:rFonts w:asciiTheme="minorBidi" w:hAnsiTheme="minorBidi"/>
          <w:sz w:val="24"/>
          <w:szCs w:val="24"/>
        </w:rPr>
        <w:t>n such an analysis</w:t>
      </w:r>
      <w:r w:rsidR="00410CFF">
        <w:rPr>
          <w:rFonts w:asciiTheme="minorBidi" w:hAnsiTheme="minorBidi"/>
          <w:sz w:val="24"/>
          <w:szCs w:val="24"/>
        </w:rPr>
        <w:t>,</w:t>
      </w:r>
      <w:r w:rsidR="00C44BF6">
        <w:rPr>
          <w:rFonts w:asciiTheme="minorBidi" w:hAnsiTheme="minorBidi"/>
          <w:sz w:val="24"/>
          <w:szCs w:val="24"/>
        </w:rPr>
        <w:t xml:space="preserve"> there is always </w:t>
      </w:r>
      <w:r w:rsidR="00410CFF">
        <w:rPr>
          <w:rFonts w:asciiTheme="minorBidi" w:hAnsiTheme="minorBidi"/>
          <w:sz w:val="24"/>
          <w:szCs w:val="24"/>
        </w:rPr>
        <w:t xml:space="preserve">the </w:t>
      </w:r>
      <w:r w:rsidR="00C44BF6">
        <w:rPr>
          <w:rFonts w:asciiTheme="minorBidi" w:hAnsiTheme="minorBidi"/>
          <w:sz w:val="24"/>
          <w:szCs w:val="24"/>
        </w:rPr>
        <w:t xml:space="preserve">risk of </w:t>
      </w:r>
      <w:del w:id="49" w:author="Olli Saarela" w:date="2019-08-08T14:39:00Z">
        <w:r w:rsidR="00546DE6" w:rsidDel="005A599A">
          <w:rPr>
            <w:rFonts w:asciiTheme="minorBidi" w:hAnsiTheme="minorBidi"/>
            <w:sz w:val="24"/>
            <w:szCs w:val="24"/>
          </w:rPr>
          <w:delText xml:space="preserve">reverse causality, </w:delText>
        </w:r>
        <w:r w:rsidR="00C44BF6" w:rsidDel="005A599A">
          <w:rPr>
            <w:rFonts w:asciiTheme="minorBidi" w:hAnsiTheme="minorBidi"/>
            <w:sz w:val="24"/>
            <w:szCs w:val="24"/>
          </w:rPr>
          <w:delText xml:space="preserve">an immortal </w:delText>
        </w:r>
        <w:commentRangeStart w:id="50"/>
        <w:r w:rsidR="00C44BF6" w:rsidDel="005A599A">
          <w:rPr>
            <w:rFonts w:asciiTheme="minorBidi" w:hAnsiTheme="minorBidi"/>
            <w:sz w:val="24"/>
            <w:szCs w:val="24"/>
          </w:rPr>
          <w:delText>person</w:delText>
        </w:r>
      </w:del>
      <w:commentRangeEnd w:id="50"/>
      <w:r w:rsidR="005A599A">
        <w:rPr>
          <w:rStyle w:val="CommentReference"/>
        </w:rPr>
        <w:commentReference w:id="50"/>
      </w:r>
      <w:del w:id="51" w:author="Olli Saarela" w:date="2019-08-08T14:39:00Z">
        <w:r w:rsidR="00C44BF6" w:rsidDel="005A599A">
          <w:rPr>
            <w:rFonts w:asciiTheme="minorBidi" w:hAnsiTheme="minorBidi"/>
            <w:sz w:val="24"/>
            <w:szCs w:val="24"/>
          </w:rPr>
          <w:delText>-time bias</w:delText>
        </w:r>
        <w:r w:rsidR="005659D1" w:rsidDel="005A599A">
          <w:rPr>
            <w:rFonts w:asciiTheme="minorBidi" w:hAnsiTheme="minorBidi"/>
            <w:sz w:val="24"/>
            <w:szCs w:val="24"/>
          </w:rPr>
          <w:delText xml:space="preserve"> and </w:delText>
        </w:r>
      </w:del>
      <w:r w:rsidR="00DB668B">
        <w:rPr>
          <w:rFonts w:asciiTheme="minorBidi" w:hAnsiTheme="minorBidi"/>
          <w:sz w:val="24"/>
          <w:szCs w:val="24"/>
        </w:rPr>
        <w:t xml:space="preserve">unaccounted </w:t>
      </w:r>
      <w:r w:rsidR="005659D1">
        <w:rPr>
          <w:rFonts w:asciiTheme="minorBidi" w:hAnsiTheme="minorBidi"/>
          <w:sz w:val="24"/>
          <w:szCs w:val="24"/>
        </w:rPr>
        <w:t>residual confounding</w:t>
      </w:r>
      <w:r w:rsidR="00DB668B">
        <w:rPr>
          <w:rFonts w:asciiTheme="minorBidi" w:hAnsiTheme="minorBidi"/>
          <w:sz w:val="24"/>
          <w:szCs w:val="24"/>
        </w:rPr>
        <w:t>.</w:t>
      </w:r>
    </w:p>
    <w:p w14:paraId="4FBDCB9E" w14:textId="77777777" w:rsidR="00546DE6" w:rsidRDefault="00546DE6" w:rsidP="00675AA8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</w:p>
    <w:p w14:paraId="1370A206" w14:textId="77777777" w:rsidR="00FF75DB" w:rsidRPr="00925B9F" w:rsidRDefault="00FF75DB" w:rsidP="00675AA8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925B9F">
        <w:rPr>
          <w:rFonts w:asciiTheme="minorBidi" w:hAnsiTheme="minorBidi"/>
          <w:b/>
          <w:bCs/>
          <w:sz w:val="24"/>
          <w:szCs w:val="24"/>
        </w:rPr>
        <w:t>Conclusions</w:t>
      </w:r>
    </w:p>
    <w:p w14:paraId="6304863C" w14:textId="7550B83E" w:rsidR="00C6062D" w:rsidRDefault="00925B9F" w:rsidP="00482EB0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</w:t>
      </w:r>
      <w:r w:rsidR="00482EB0">
        <w:rPr>
          <w:rFonts w:asciiTheme="minorBidi" w:hAnsiTheme="minorBidi"/>
          <w:sz w:val="24"/>
          <w:szCs w:val="24"/>
        </w:rPr>
        <w:t xml:space="preserve">In PCa patients, </w:t>
      </w:r>
      <w:r w:rsidR="00BE235B">
        <w:rPr>
          <w:rFonts w:asciiTheme="minorBidi" w:hAnsiTheme="minorBidi"/>
          <w:sz w:val="24"/>
          <w:szCs w:val="24"/>
        </w:rPr>
        <w:t xml:space="preserve">use of </w:t>
      </w:r>
      <w:r w:rsidR="00DB668B">
        <w:rPr>
          <w:rFonts w:asciiTheme="minorBidi" w:hAnsiTheme="minorBidi"/>
          <w:sz w:val="24"/>
          <w:szCs w:val="24"/>
        </w:rPr>
        <w:t>p</w:t>
      </w:r>
      <w:r w:rsidR="003127CE">
        <w:rPr>
          <w:rFonts w:asciiTheme="minorBidi" w:hAnsiTheme="minorBidi"/>
          <w:sz w:val="24"/>
          <w:szCs w:val="24"/>
        </w:rPr>
        <w:t>antoprazole and other PPI</w:t>
      </w:r>
      <w:r w:rsidR="00482EB0">
        <w:rPr>
          <w:rFonts w:asciiTheme="minorBidi" w:hAnsiTheme="minorBidi"/>
          <w:sz w:val="24"/>
          <w:szCs w:val="24"/>
        </w:rPr>
        <w:t>s</w:t>
      </w:r>
      <w:r w:rsidR="003127CE">
        <w:rPr>
          <w:rFonts w:asciiTheme="minorBidi" w:hAnsiTheme="minorBidi"/>
          <w:sz w:val="24"/>
          <w:szCs w:val="24"/>
        </w:rPr>
        <w:t xml:space="preserve"> show</w:t>
      </w:r>
      <w:r w:rsidR="00482EB0">
        <w:rPr>
          <w:rFonts w:asciiTheme="minorBidi" w:hAnsiTheme="minorBidi"/>
          <w:sz w:val="24"/>
          <w:szCs w:val="24"/>
        </w:rPr>
        <w:t>ed</w:t>
      </w:r>
      <w:r w:rsidR="003127CE">
        <w:rPr>
          <w:rFonts w:asciiTheme="minorBidi" w:hAnsiTheme="minorBidi"/>
          <w:sz w:val="24"/>
          <w:szCs w:val="24"/>
        </w:rPr>
        <w:t xml:space="preserve"> an association</w:t>
      </w:r>
      <w:r>
        <w:rPr>
          <w:rFonts w:asciiTheme="minorBidi" w:hAnsiTheme="minorBidi"/>
          <w:sz w:val="24"/>
          <w:szCs w:val="24"/>
        </w:rPr>
        <w:t xml:space="preserve"> </w:t>
      </w:r>
      <w:r w:rsidR="003127CE">
        <w:rPr>
          <w:rFonts w:asciiTheme="minorBidi" w:hAnsiTheme="minorBidi"/>
          <w:sz w:val="24"/>
          <w:szCs w:val="24"/>
        </w:rPr>
        <w:t xml:space="preserve">with ADT use and increased PCa-specific </w:t>
      </w:r>
      <w:del w:id="52" w:author="Olli Saarela" w:date="2019-08-08T14:41:00Z">
        <w:r w:rsidR="003127CE" w:rsidDel="005A599A">
          <w:rPr>
            <w:rFonts w:asciiTheme="minorBidi" w:hAnsiTheme="minorBidi"/>
            <w:sz w:val="24"/>
            <w:szCs w:val="24"/>
          </w:rPr>
          <w:delText>death</w:delText>
        </w:r>
      </w:del>
      <w:ins w:id="53" w:author="Olli Saarela" w:date="2019-08-08T14:41:00Z">
        <w:r w:rsidR="005A599A">
          <w:rPr>
            <w:rFonts w:asciiTheme="minorBidi" w:hAnsiTheme="minorBidi"/>
            <w:sz w:val="24"/>
            <w:szCs w:val="24"/>
          </w:rPr>
          <w:t>mortality</w:t>
        </w:r>
      </w:ins>
      <w:r w:rsidR="003127CE">
        <w:rPr>
          <w:rFonts w:asciiTheme="minorBidi" w:hAnsiTheme="minorBidi"/>
          <w:sz w:val="24"/>
          <w:szCs w:val="24"/>
        </w:rPr>
        <w:t>.</w:t>
      </w:r>
      <w:r w:rsidR="00C6062D">
        <w:rPr>
          <w:rFonts w:asciiTheme="minorBidi" w:hAnsiTheme="minorBidi"/>
          <w:sz w:val="24"/>
          <w:szCs w:val="24"/>
        </w:rPr>
        <w:t xml:space="preserve"> The </w:t>
      </w:r>
      <w:r w:rsidR="00482EB0">
        <w:rPr>
          <w:rFonts w:asciiTheme="minorBidi" w:hAnsiTheme="minorBidi"/>
          <w:sz w:val="24"/>
          <w:szCs w:val="24"/>
        </w:rPr>
        <w:t xml:space="preserve">reported </w:t>
      </w:r>
      <w:r w:rsidR="00C6062D">
        <w:rPr>
          <w:rFonts w:asciiTheme="minorBidi" w:hAnsiTheme="minorBidi"/>
          <w:sz w:val="24"/>
          <w:szCs w:val="24"/>
        </w:rPr>
        <w:t>potential long-term impact of th</w:t>
      </w:r>
      <w:r w:rsidR="00F56BFC">
        <w:rPr>
          <w:rFonts w:asciiTheme="minorBidi" w:hAnsiTheme="minorBidi"/>
          <w:sz w:val="24"/>
          <w:szCs w:val="24"/>
        </w:rPr>
        <w:t>ese</w:t>
      </w:r>
      <w:r w:rsidR="00C6062D">
        <w:rPr>
          <w:rFonts w:asciiTheme="minorBidi" w:hAnsiTheme="minorBidi"/>
          <w:sz w:val="24"/>
          <w:szCs w:val="24"/>
        </w:rPr>
        <w:t xml:space="preserve"> medications on PCa</w:t>
      </w:r>
      <w:r w:rsidR="00F56BFC">
        <w:rPr>
          <w:rFonts w:asciiTheme="minorBidi" w:hAnsiTheme="minorBidi"/>
          <w:sz w:val="24"/>
          <w:szCs w:val="24"/>
        </w:rPr>
        <w:t xml:space="preserve"> outcomes </w:t>
      </w:r>
      <w:r w:rsidR="00C6062D">
        <w:rPr>
          <w:rFonts w:asciiTheme="minorBidi" w:hAnsiTheme="minorBidi"/>
          <w:sz w:val="24"/>
          <w:szCs w:val="24"/>
        </w:rPr>
        <w:t xml:space="preserve">need to be confirmed in additional studies. If these findings are validated, the </w:t>
      </w:r>
      <w:r w:rsidR="00422FE0">
        <w:rPr>
          <w:rFonts w:asciiTheme="minorBidi" w:hAnsiTheme="minorBidi"/>
          <w:sz w:val="24"/>
          <w:szCs w:val="24"/>
        </w:rPr>
        <w:t>broad use of PPIs need</w:t>
      </w:r>
      <w:r w:rsidR="00482EB0">
        <w:rPr>
          <w:rFonts w:asciiTheme="minorBidi" w:hAnsiTheme="minorBidi"/>
          <w:sz w:val="24"/>
          <w:szCs w:val="24"/>
        </w:rPr>
        <w:t>s</w:t>
      </w:r>
      <w:r w:rsidR="00422FE0">
        <w:rPr>
          <w:rFonts w:asciiTheme="minorBidi" w:hAnsiTheme="minorBidi"/>
          <w:sz w:val="24"/>
          <w:szCs w:val="24"/>
        </w:rPr>
        <w:t xml:space="preserve"> to be </w:t>
      </w:r>
      <w:r w:rsidR="00F56BFC">
        <w:rPr>
          <w:rFonts w:asciiTheme="minorBidi" w:hAnsiTheme="minorBidi"/>
          <w:sz w:val="24"/>
          <w:szCs w:val="24"/>
        </w:rPr>
        <w:t xml:space="preserve">reconsidered, especially in </w:t>
      </w:r>
      <w:r w:rsidR="00DB668B">
        <w:rPr>
          <w:rFonts w:asciiTheme="minorBidi" w:hAnsiTheme="minorBidi"/>
          <w:sz w:val="24"/>
          <w:szCs w:val="24"/>
        </w:rPr>
        <w:t>PCa patients.</w:t>
      </w:r>
    </w:p>
    <w:p w14:paraId="3F9EA5A1" w14:textId="136CCEFF" w:rsidR="008D41A3" w:rsidRDefault="008D41A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4444F8AA" w14:textId="77777777" w:rsidR="00FF75DB" w:rsidRPr="00EB2A2E" w:rsidRDefault="008D41A3" w:rsidP="00E913FB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EB2A2E">
        <w:rPr>
          <w:rFonts w:asciiTheme="minorBidi" w:hAnsiTheme="minorBidi"/>
          <w:b/>
          <w:bCs/>
          <w:sz w:val="24"/>
          <w:szCs w:val="24"/>
        </w:rPr>
        <w:lastRenderedPageBreak/>
        <w:t>Abbreviations:</w:t>
      </w:r>
    </w:p>
    <w:p w14:paraId="2504702B" w14:textId="77777777" w:rsidR="00D302A6" w:rsidRDefault="00D302A6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5ARIs = Five alpha-reductase inhibitors</w:t>
      </w:r>
    </w:p>
    <w:p w14:paraId="364FF65E" w14:textId="77777777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ADT = Androgen deprivation therapy</w:t>
      </w:r>
    </w:p>
    <w:p w14:paraId="34AB3856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ADG = </w:t>
      </w:r>
      <w:r w:rsidRPr="00480CE4">
        <w:rPr>
          <w:rFonts w:asciiTheme="minorBidi" w:hAnsiTheme="minorBidi"/>
          <w:sz w:val="24"/>
          <w:szCs w:val="24"/>
        </w:rPr>
        <w:t>Ambulatory Diagnostic Groups</w:t>
      </w:r>
    </w:p>
    <w:p w14:paraId="279CF9F6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CIHI-DAD = </w:t>
      </w:r>
      <w:r w:rsidRPr="00EB2A2E">
        <w:rPr>
          <w:rFonts w:asciiTheme="minorBidi" w:hAnsiTheme="minorBidi"/>
          <w:sz w:val="24"/>
          <w:szCs w:val="24"/>
        </w:rPr>
        <w:t>Canadian Institute for Health Information Discharge Abstract Database</w:t>
      </w:r>
    </w:p>
    <w:p w14:paraId="4C2E071E" w14:textId="77777777" w:rsidR="00AD7C26" w:rsidRDefault="00AD7C26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CRPC = Castrate resistant prostate cancer</w:t>
      </w:r>
    </w:p>
    <w:p w14:paraId="1CD3DEF2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ICES = Institute for Clinical and Evaluative Sciences</w:t>
      </w:r>
    </w:p>
    <w:p w14:paraId="071CA39D" w14:textId="77777777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OAT = Organic anion transporters</w:t>
      </w:r>
    </w:p>
    <w:p w14:paraId="70BD6C43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OCR = Ontario cancer registry</w:t>
      </w:r>
    </w:p>
    <w:p w14:paraId="2DEF4951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ODB = Ontario drug benefit</w:t>
      </w:r>
    </w:p>
    <w:p w14:paraId="4FDC6F62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OHIP = Ontario health insurance plan</w:t>
      </w:r>
    </w:p>
    <w:p w14:paraId="56A9DCF7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OLIS = </w:t>
      </w:r>
      <w:r w:rsidRPr="00EB2A2E">
        <w:rPr>
          <w:rFonts w:asciiTheme="minorBidi" w:hAnsiTheme="minorBidi"/>
          <w:sz w:val="24"/>
          <w:szCs w:val="24"/>
        </w:rPr>
        <w:t>Ontario laboratory information system</w:t>
      </w:r>
    </w:p>
    <w:p w14:paraId="4D8ECBD1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ORG = </w:t>
      </w:r>
      <w:r w:rsidRPr="00EB2A2E">
        <w:rPr>
          <w:rFonts w:asciiTheme="minorBidi" w:hAnsiTheme="minorBidi"/>
          <w:sz w:val="24"/>
          <w:szCs w:val="24"/>
        </w:rPr>
        <w:t>Ontario office of the Registrar</w:t>
      </w:r>
    </w:p>
    <w:p w14:paraId="7A2DF3D4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RPDB = Registered persons database</w:t>
      </w:r>
    </w:p>
    <w:p w14:paraId="4FF0033A" w14:textId="77777777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PCa = Prostate cancer</w:t>
      </w:r>
    </w:p>
    <w:p w14:paraId="45B8A19C" w14:textId="77777777"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PPI = Proton pump inhibitors</w:t>
      </w:r>
    </w:p>
    <w:p w14:paraId="571CB9D5" w14:textId="77777777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PSA = Prostate specific antigen</w:t>
      </w:r>
    </w:p>
    <w:p w14:paraId="04120A42" w14:textId="77777777" w:rsidR="00AD7C26" w:rsidRDefault="00AD7C26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SD = Standard deviation</w:t>
      </w:r>
    </w:p>
    <w:p w14:paraId="43202C57" w14:textId="77777777"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TRUS BX = Transrectal ultrasound guided prostate biopsy</w:t>
      </w:r>
    </w:p>
    <w:p w14:paraId="4451DF72" w14:textId="77777777" w:rsidR="00BF4097" w:rsidRDefault="00BF4097">
      <w:r>
        <w:br w:type="page"/>
      </w:r>
    </w:p>
    <w:p w14:paraId="13F5EA17" w14:textId="77777777" w:rsidR="00BF4097" w:rsidRDefault="00BF4097" w:rsidP="00BF4097">
      <w:pPr>
        <w:spacing w:line="480" w:lineRule="auto"/>
        <w:rPr>
          <w:rFonts w:asciiTheme="minorBidi" w:eastAsia="Calibri" w:hAnsiTheme="minorBidi"/>
          <w:b/>
          <w:bCs/>
          <w:sz w:val="24"/>
          <w:szCs w:val="24"/>
        </w:rPr>
        <w:sectPr w:rsidR="00BF4097" w:rsidSect="00BF4097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222761" w14:textId="77777777" w:rsidR="00BF4097" w:rsidRPr="00336F1F" w:rsidRDefault="00BF4097" w:rsidP="00BF4097">
      <w:pPr>
        <w:spacing w:line="480" w:lineRule="auto"/>
        <w:rPr>
          <w:rFonts w:asciiTheme="minorBidi" w:eastAsia="Calibri" w:hAnsiTheme="minorBidi"/>
          <w:b/>
          <w:bCs/>
          <w:sz w:val="24"/>
          <w:szCs w:val="24"/>
        </w:rPr>
      </w:pPr>
      <w:r w:rsidRPr="00336F1F">
        <w:rPr>
          <w:rFonts w:asciiTheme="minorBidi" w:eastAsia="Calibri" w:hAnsiTheme="minorBidi"/>
          <w:b/>
          <w:bCs/>
          <w:sz w:val="24"/>
          <w:szCs w:val="24"/>
        </w:rPr>
        <w:lastRenderedPageBreak/>
        <w:t>Author Contributions:</w:t>
      </w:r>
    </w:p>
    <w:p w14:paraId="254DA8D4" w14:textId="77777777" w:rsidR="007B043E" w:rsidRDefault="00BF4097" w:rsidP="007B043E">
      <w:pPr>
        <w:spacing w:line="480" w:lineRule="auto"/>
        <w:rPr>
          <w:rFonts w:asciiTheme="minorBidi" w:eastAsia="Calibri" w:hAnsiTheme="minorBidi"/>
          <w:sz w:val="24"/>
          <w:szCs w:val="24"/>
        </w:rPr>
      </w:pPr>
      <w:r>
        <w:rPr>
          <w:rFonts w:asciiTheme="minorBidi" w:eastAsia="Calibri" w:hAnsiTheme="minorBidi"/>
          <w:sz w:val="24"/>
          <w:szCs w:val="24"/>
        </w:rPr>
        <w:t xml:space="preserve">Design and conception: </w:t>
      </w:r>
      <w:r w:rsidR="00931F00">
        <w:rPr>
          <w:rFonts w:asciiTheme="minorBidi" w:eastAsia="Calibri" w:hAnsiTheme="minorBidi"/>
          <w:sz w:val="24"/>
          <w:szCs w:val="24"/>
        </w:rPr>
        <w:t>HG, NF, SA, GSK, RS</w:t>
      </w:r>
    </w:p>
    <w:p w14:paraId="2F5298C5" w14:textId="77777777" w:rsidR="00BF4097" w:rsidRDefault="00BF4097" w:rsidP="007B043E">
      <w:pPr>
        <w:spacing w:line="480" w:lineRule="auto"/>
        <w:rPr>
          <w:rFonts w:asciiTheme="minorBidi" w:eastAsia="Calibri" w:hAnsiTheme="minorBidi"/>
          <w:sz w:val="24"/>
          <w:szCs w:val="24"/>
        </w:rPr>
      </w:pPr>
      <w:r>
        <w:rPr>
          <w:rFonts w:asciiTheme="minorBidi" w:eastAsia="Calibri" w:hAnsiTheme="minorBidi"/>
          <w:sz w:val="24"/>
          <w:szCs w:val="24"/>
        </w:rPr>
        <w:t>Data collection</w:t>
      </w:r>
      <w:r w:rsidR="00931F00">
        <w:rPr>
          <w:rFonts w:asciiTheme="minorBidi" w:eastAsia="Calibri" w:hAnsiTheme="minorBidi"/>
          <w:sz w:val="24"/>
          <w:szCs w:val="24"/>
        </w:rPr>
        <w:t xml:space="preserve"> and analyses</w:t>
      </w:r>
      <w:r>
        <w:rPr>
          <w:rFonts w:asciiTheme="minorBidi" w:eastAsia="Calibri" w:hAnsiTheme="minorBidi"/>
          <w:sz w:val="24"/>
          <w:szCs w:val="24"/>
        </w:rPr>
        <w:t xml:space="preserve">: </w:t>
      </w:r>
      <w:r w:rsidR="00931F00">
        <w:rPr>
          <w:rFonts w:asciiTheme="minorBidi" w:eastAsia="Calibri" w:hAnsiTheme="minorBidi"/>
          <w:sz w:val="24"/>
          <w:szCs w:val="24"/>
        </w:rPr>
        <w:t xml:space="preserve">HG, FKM, OS, RS, AB, SH, CJDW, LP, GSK, NF </w:t>
      </w:r>
    </w:p>
    <w:p w14:paraId="0EBB898C" w14:textId="77777777" w:rsidR="007B043E" w:rsidRDefault="00BF4097" w:rsidP="007B043E">
      <w:pPr>
        <w:spacing w:line="480" w:lineRule="auto"/>
        <w:rPr>
          <w:rFonts w:asciiTheme="minorBidi" w:eastAsia="Calibri" w:hAnsiTheme="minorBidi"/>
          <w:sz w:val="24"/>
          <w:szCs w:val="24"/>
        </w:rPr>
      </w:pPr>
      <w:r>
        <w:rPr>
          <w:rFonts w:asciiTheme="minorBidi" w:eastAsia="Calibri" w:hAnsiTheme="minorBidi"/>
          <w:sz w:val="24"/>
          <w:szCs w:val="24"/>
        </w:rPr>
        <w:t xml:space="preserve">Writing of manuscript: </w:t>
      </w:r>
      <w:r w:rsidR="00931F00">
        <w:rPr>
          <w:rFonts w:asciiTheme="minorBidi" w:eastAsia="Calibri" w:hAnsiTheme="minorBidi"/>
          <w:sz w:val="24"/>
          <w:szCs w:val="24"/>
        </w:rPr>
        <w:t>HG, FKM</w:t>
      </w:r>
    </w:p>
    <w:p w14:paraId="4B987A61" w14:textId="77777777" w:rsidR="00BF4097" w:rsidRPr="00C21AC0" w:rsidRDefault="00BF4097" w:rsidP="007B043E">
      <w:pPr>
        <w:spacing w:line="480" w:lineRule="auto"/>
        <w:rPr>
          <w:bCs/>
        </w:rPr>
      </w:pPr>
      <w:r>
        <w:rPr>
          <w:rFonts w:asciiTheme="minorBidi" w:eastAsia="Calibri" w:hAnsiTheme="minorBidi"/>
          <w:sz w:val="24"/>
          <w:szCs w:val="24"/>
        </w:rPr>
        <w:t xml:space="preserve">Editing and reviewing of manuscript: </w:t>
      </w:r>
      <w:r w:rsidR="00931F00">
        <w:rPr>
          <w:rFonts w:asciiTheme="minorBidi" w:eastAsia="Calibri" w:hAnsiTheme="minorBidi"/>
          <w:sz w:val="24"/>
          <w:szCs w:val="24"/>
        </w:rPr>
        <w:t>FKM, AB, SA, RS, CJDW, ZK, TC, AEA, RKS, OS, LP, GB, GSK, NF</w:t>
      </w:r>
    </w:p>
    <w:p w14:paraId="339BAFC2" w14:textId="77777777" w:rsidR="00BF4097" w:rsidRDefault="00BF4097" w:rsidP="00BF4097">
      <w:pPr>
        <w:spacing w:line="480" w:lineRule="auto"/>
        <w:outlineLvl w:val="0"/>
        <w:rPr>
          <w:rFonts w:asciiTheme="minorBidi" w:hAnsiTheme="minorBidi"/>
          <w:b/>
          <w:bCs/>
          <w:sz w:val="24"/>
          <w:szCs w:val="24"/>
        </w:rPr>
      </w:pPr>
    </w:p>
    <w:p w14:paraId="76B27B1E" w14:textId="77777777" w:rsidR="00BF4097" w:rsidRDefault="00BF4097" w:rsidP="00BF4097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Acknowledgements: </w:t>
      </w:r>
      <w:r>
        <w:rPr>
          <w:rFonts w:asciiTheme="minorBidi" w:hAnsiTheme="minorBidi"/>
          <w:sz w:val="24"/>
          <w:szCs w:val="24"/>
        </w:rPr>
        <w:t>None</w:t>
      </w:r>
    </w:p>
    <w:p w14:paraId="382A1F57" w14:textId="77777777" w:rsidR="00BF4097" w:rsidRDefault="00BF4097" w:rsidP="00BF4097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  <w:r w:rsidRPr="00A13030">
        <w:rPr>
          <w:rFonts w:asciiTheme="minorBidi" w:hAnsiTheme="minorBidi"/>
          <w:b/>
          <w:bCs/>
          <w:sz w:val="24"/>
          <w:szCs w:val="24"/>
        </w:rPr>
        <w:t xml:space="preserve">Conflict of </w:t>
      </w:r>
      <w:r>
        <w:rPr>
          <w:rFonts w:asciiTheme="minorBidi" w:hAnsiTheme="minorBidi"/>
          <w:b/>
          <w:bCs/>
          <w:sz w:val="24"/>
          <w:szCs w:val="24"/>
        </w:rPr>
        <w:t>I</w:t>
      </w:r>
      <w:r w:rsidRPr="00A13030">
        <w:rPr>
          <w:rFonts w:asciiTheme="minorBidi" w:hAnsiTheme="minorBidi"/>
          <w:b/>
          <w:bCs/>
          <w:sz w:val="24"/>
          <w:szCs w:val="24"/>
        </w:rPr>
        <w:t>nterests</w:t>
      </w:r>
      <w:r>
        <w:rPr>
          <w:rFonts w:asciiTheme="minorBidi" w:hAnsiTheme="minorBidi"/>
          <w:sz w:val="24"/>
          <w:szCs w:val="24"/>
        </w:rPr>
        <w:t>: None</w:t>
      </w:r>
    </w:p>
    <w:p w14:paraId="430126BF" w14:textId="77777777" w:rsidR="008374AB" w:rsidRDefault="00BF4097" w:rsidP="008374AB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  <w:r w:rsidRPr="008606FF">
        <w:rPr>
          <w:rFonts w:asciiTheme="minorBidi" w:hAnsiTheme="minorBidi"/>
          <w:b/>
          <w:bCs/>
          <w:sz w:val="24"/>
          <w:szCs w:val="24"/>
        </w:rPr>
        <w:t>Financial Disclosure</w:t>
      </w:r>
      <w:r>
        <w:rPr>
          <w:rFonts w:asciiTheme="minorBidi" w:hAnsiTheme="minorBidi"/>
          <w:sz w:val="24"/>
          <w:szCs w:val="24"/>
        </w:rPr>
        <w:t xml:space="preserve">: </w:t>
      </w:r>
      <w:r w:rsidRPr="004464C9">
        <w:rPr>
          <w:rFonts w:asciiTheme="minorBidi" w:hAnsiTheme="minorBidi"/>
          <w:sz w:val="24"/>
          <w:szCs w:val="24"/>
        </w:rPr>
        <w:t>This research did not receive any specific grant from funding agencies in the public, commercial, or not-for-profit sectors.</w:t>
      </w:r>
    </w:p>
    <w:p w14:paraId="1E383492" w14:textId="77777777" w:rsidR="008374AB" w:rsidRDefault="008374A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6D458DF1" w14:textId="77777777" w:rsidR="00D10FE1" w:rsidRDefault="008374AB" w:rsidP="002A4E57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References:</w:t>
      </w:r>
    </w:p>
    <w:p w14:paraId="20634CA4" w14:textId="77777777" w:rsidR="00D10FE1" w:rsidRDefault="00D10FE1" w:rsidP="002A4E57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</w:p>
    <w:p w14:paraId="4408878D" w14:textId="40D1C43A" w:rsidR="00F53930" w:rsidRPr="00F53930" w:rsidRDefault="00D10FE1" w:rsidP="00F53930">
      <w:pPr>
        <w:pStyle w:val="EndNoteBibliography"/>
        <w:spacing w:after="0"/>
      </w:pPr>
      <w:r>
        <w:rPr>
          <w:b/>
          <w:bCs/>
          <w:i/>
          <w:iCs/>
          <w:lang w:bidi="ar-SA"/>
        </w:rPr>
        <w:fldChar w:fldCharType="begin"/>
      </w:r>
      <w:r>
        <w:rPr>
          <w:b/>
          <w:bCs/>
          <w:i/>
          <w:iCs/>
          <w:lang w:bidi="ar-SA"/>
        </w:rPr>
        <w:instrText xml:space="preserve"> ADDIN EN.REFLIST </w:instrText>
      </w:r>
      <w:r>
        <w:rPr>
          <w:b/>
          <w:bCs/>
          <w:i/>
          <w:iCs/>
          <w:lang w:bidi="ar-SA"/>
        </w:rPr>
        <w:fldChar w:fldCharType="separate"/>
      </w:r>
      <w:bookmarkStart w:id="54" w:name="_ENREF_1"/>
      <w:r w:rsidR="00F53930" w:rsidRPr="00F53930">
        <w:t>1.</w:t>
      </w:r>
      <w:r w:rsidR="00F53930" w:rsidRPr="00F53930">
        <w:tab/>
        <w:t xml:space="preserve">[Internet]. CCSsACoCS. Canadian Cancer Statistics 2018. 2018. </w:t>
      </w:r>
      <w:hyperlink r:id="rId12" w:history="1">
        <w:r w:rsidR="00F53930" w:rsidRPr="00F53930">
          <w:rPr>
            <w:rStyle w:val="Hyperlink"/>
          </w:rPr>
          <w:t>http://www.cancer.ca/Canadian-Cancer-Statistics-2018-EN</w:t>
        </w:r>
      </w:hyperlink>
      <w:r w:rsidR="00F53930" w:rsidRPr="00F53930">
        <w:t xml:space="preserve"> (accessed 20th July 2019).</w:t>
      </w:r>
      <w:bookmarkEnd w:id="54"/>
    </w:p>
    <w:p w14:paraId="37229D1F" w14:textId="2F4EE974" w:rsidR="00F53930" w:rsidRPr="00F53930" w:rsidRDefault="00F53930" w:rsidP="00F53930">
      <w:pPr>
        <w:pStyle w:val="EndNoteBibliography"/>
        <w:spacing w:after="0"/>
      </w:pPr>
      <w:bookmarkStart w:id="55" w:name="_ENREF_2"/>
      <w:r w:rsidRPr="00F53930">
        <w:t>2.</w:t>
      </w:r>
      <w:r w:rsidRPr="00F53930">
        <w:tab/>
        <w:t>CoAC S. Key Statistics for Prostate Cancer. 2019. https://</w:t>
      </w:r>
      <w:hyperlink r:id="rId13" w:history="1">
        <w:r w:rsidRPr="00F53930">
          <w:rPr>
            <w:rStyle w:val="Hyperlink"/>
          </w:rPr>
          <w:t>www.cancer.org/cancer/prostate-cancer/about/key-statistics.html</w:t>
        </w:r>
      </w:hyperlink>
      <w:r w:rsidRPr="00F53930">
        <w:t>. (accessed 20th July 2019).</w:t>
      </w:r>
      <w:bookmarkEnd w:id="55"/>
    </w:p>
    <w:p w14:paraId="0575D272" w14:textId="77777777" w:rsidR="00F53930" w:rsidRPr="00F53930" w:rsidRDefault="00F53930" w:rsidP="00F53930">
      <w:pPr>
        <w:pStyle w:val="EndNoteBibliography"/>
        <w:spacing w:after="0"/>
      </w:pPr>
      <w:bookmarkStart w:id="56" w:name="_ENREF_3"/>
      <w:r w:rsidRPr="00F53930">
        <w:t>3.</w:t>
      </w:r>
      <w:r w:rsidRPr="00F53930">
        <w:tab/>
        <w:t xml:space="preserve">Steele CB, Li J, Huang B, Weir HK. Prostate cancer survival in the United States by race and stage (2001-2009): Findings from the CONCORD-2 study. 2017; </w:t>
      </w:r>
      <w:r w:rsidRPr="00F53930">
        <w:rPr>
          <w:b/>
        </w:rPr>
        <w:t>123 Suppl 24</w:t>
      </w:r>
      <w:r w:rsidRPr="00F53930">
        <w:t>: 5160-77.</w:t>
      </w:r>
      <w:bookmarkEnd w:id="56"/>
    </w:p>
    <w:p w14:paraId="59EA5416" w14:textId="77777777" w:rsidR="00F53930" w:rsidRPr="00F53930" w:rsidRDefault="00F53930" w:rsidP="00F53930">
      <w:pPr>
        <w:pStyle w:val="EndNoteBibliography"/>
        <w:spacing w:after="0"/>
      </w:pPr>
      <w:bookmarkStart w:id="57" w:name="_ENREF_4"/>
      <w:r w:rsidRPr="00F53930">
        <w:t>4.</w:t>
      </w:r>
      <w:r w:rsidRPr="00F53930">
        <w:tab/>
        <w:t xml:space="preserve">Sarkar RR, Parsons JK, Bryant AK, et al. Association of Treatment With 5alpha-Reductase Inhibitors With Time to Diagnosis and Mortality in Prostate Cancer. </w:t>
      </w:r>
      <w:r w:rsidRPr="00F53930">
        <w:rPr>
          <w:i/>
        </w:rPr>
        <w:t>JAMA internal medicine</w:t>
      </w:r>
      <w:r w:rsidRPr="00F53930">
        <w:t xml:space="preserve"> 2019.</w:t>
      </w:r>
      <w:bookmarkEnd w:id="57"/>
    </w:p>
    <w:p w14:paraId="61D59000" w14:textId="77777777" w:rsidR="00F53930" w:rsidRPr="00F53930" w:rsidRDefault="00F53930" w:rsidP="00F53930">
      <w:pPr>
        <w:pStyle w:val="EndNoteBibliography"/>
        <w:spacing w:after="0"/>
      </w:pPr>
      <w:bookmarkStart w:id="58" w:name="_ENREF_5"/>
      <w:r w:rsidRPr="00F53930">
        <w:t>5.</w:t>
      </w:r>
      <w:r w:rsidRPr="00F53930">
        <w:tab/>
        <w:t xml:space="preserve">Margel D, Urbach D, Lipscombe LL, et al. Association between metformin use and risk of prostate cancer and its grade. </w:t>
      </w:r>
      <w:r w:rsidRPr="00F53930">
        <w:rPr>
          <w:i/>
        </w:rPr>
        <w:t>Journal of the National Cancer Institute</w:t>
      </w:r>
      <w:r w:rsidRPr="00F53930">
        <w:t xml:space="preserve"> 2013; </w:t>
      </w:r>
      <w:r w:rsidRPr="00F53930">
        <w:rPr>
          <w:b/>
        </w:rPr>
        <w:t>105</w:t>
      </w:r>
      <w:r w:rsidRPr="00F53930">
        <w:t>(15): 1123-31.</w:t>
      </w:r>
      <w:bookmarkEnd w:id="58"/>
    </w:p>
    <w:p w14:paraId="471C7FF6" w14:textId="77777777" w:rsidR="00F53930" w:rsidRPr="00F53930" w:rsidRDefault="00F53930" w:rsidP="00F53930">
      <w:pPr>
        <w:pStyle w:val="EndNoteBibliography"/>
        <w:spacing w:after="0"/>
      </w:pPr>
      <w:bookmarkStart w:id="59" w:name="_ENREF_6"/>
      <w:r w:rsidRPr="00F53930">
        <w:t>6.</w:t>
      </w:r>
      <w:r w:rsidRPr="00F53930">
        <w:tab/>
        <w:t xml:space="preserve">Nielsen SF, Nordestgaard BG, Bojesen SE. Statin use and reduced cancer-related mortality. </w:t>
      </w:r>
      <w:r w:rsidRPr="00F53930">
        <w:rPr>
          <w:i/>
        </w:rPr>
        <w:t>The New England journal of medicine</w:t>
      </w:r>
      <w:r w:rsidRPr="00F53930">
        <w:t xml:space="preserve"> 2012; </w:t>
      </w:r>
      <w:r w:rsidRPr="00F53930">
        <w:rPr>
          <w:b/>
        </w:rPr>
        <w:t>367</w:t>
      </w:r>
      <w:r w:rsidRPr="00F53930">
        <w:t>(19): 1792-802.</w:t>
      </w:r>
      <w:bookmarkEnd w:id="59"/>
    </w:p>
    <w:p w14:paraId="42D33141" w14:textId="77777777" w:rsidR="00F53930" w:rsidRPr="00F53930" w:rsidRDefault="00F53930" w:rsidP="00F53930">
      <w:pPr>
        <w:pStyle w:val="EndNoteBibliography"/>
        <w:spacing w:after="0"/>
      </w:pPr>
      <w:bookmarkStart w:id="60" w:name="_ENREF_7"/>
      <w:r w:rsidRPr="00F53930">
        <w:t>7.</w:t>
      </w:r>
      <w:r w:rsidRPr="00F53930">
        <w:tab/>
        <w:t xml:space="preserve">Gesmundo I, Di Blasio L, Banfi D, et al. Proton pump inhibitors promote the growth of androgen-sensitive prostate cancer cells through ErbB2, ERK1/2, PI3K/Akt, GSK-3beta signaling and inhibition of cellular prostatic acid phosphatase. </w:t>
      </w:r>
      <w:r w:rsidRPr="00F53930">
        <w:rPr>
          <w:i/>
        </w:rPr>
        <w:t>Cancer letters</w:t>
      </w:r>
      <w:r w:rsidRPr="00F53930">
        <w:t xml:space="preserve"> 2019; </w:t>
      </w:r>
      <w:r w:rsidRPr="00F53930">
        <w:rPr>
          <w:b/>
        </w:rPr>
        <w:t>449</w:t>
      </w:r>
      <w:r w:rsidRPr="00F53930">
        <w:t>: 252-62.</w:t>
      </w:r>
      <w:bookmarkEnd w:id="60"/>
    </w:p>
    <w:p w14:paraId="3EF7E519" w14:textId="77777777" w:rsidR="00F53930" w:rsidRPr="00F53930" w:rsidRDefault="00F53930" w:rsidP="00F53930">
      <w:pPr>
        <w:pStyle w:val="EndNoteBibliography"/>
        <w:spacing w:after="0"/>
      </w:pPr>
      <w:bookmarkStart w:id="61" w:name="_ENREF_8"/>
      <w:r w:rsidRPr="00F53930">
        <w:t>8.</w:t>
      </w:r>
      <w:r w:rsidRPr="00F53930">
        <w:tab/>
        <w:t xml:space="preserve">Klinkenberg-Knol EC, Nelis F, Dent J, et al. Long-term omeprazole treatment in resistant gastroesophageal reflux disease: efficacy, safety, and influence on gastric mucosa. </w:t>
      </w:r>
      <w:r w:rsidRPr="00F53930">
        <w:rPr>
          <w:i/>
        </w:rPr>
        <w:t>Gastroenterology</w:t>
      </w:r>
      <w:r w:rsidRPr="00F53930">
        <w:t xml:space="preserve"> 2000; </w:t>
      </w:r>
      <w:r w:rsidRPr="00F53930">
        <w:rPr>
          <w:b/>
        </w:rPr>
        <w:t>118</w:t>
      </w:r>
      <w:r w:rsidRPr="00F53930">
        <w:t>(4): 661-9.</w:t>
      </w:r>
      <w:bookmarkEnd w:id="61"/>
    </w:p>
    <w:p w14:paraId="2BE7A827" w14:textId="77777777" w:rsidR="00F53930" w:rsidRPr="00F53930" w:rsidRDefault="00F53930" w:rsidP="00F53930">
      <w:pPr>
        <w:pStyle w:val="EndNoteBibliography"/>
        <w:spacing w:after="0"/>
      </w:pPr>
      <w:bookmarkStart w:id="62" w:name="_ENREF_9"/>
      <w:r w:rsidRPr="00F53930">
        <w:t>9.</w:t>
      </w:r>
      <w:r w:rsidRPr="00F53930">
        <w:tab/>
        <w:t xml:space="preserve">Brusselaers N, Wahlin K, Engstrand L, Lagergren J. Maintenance therapy with proton pump inhibitors and risk of gastric cancer: a nationwide population-based cohort study in Sweden. 2017; </w:t>
      </w:r>
      <w:r w:rsidRPr="00F53930">
        <w:rPr>
          <w:b/>
        </w:rPr>
        <w:t>7</w:t>
      </w:r>
      <w:r w:rsidRPr="00F53930">
        <w:t>(10): e017739.</w:t>
      </w:r>
      <w:bookmarkEnd w:id="62"/>
    </w:p>
    <w:p w14:paraId="42FA6675" w14:textId="77777777" w:rsidR="00F53930" w:rsidRPr="00F53930" w:rsidRDefault="00F53930" w:rsidP="00F53930">
      <w:pPr>
        <w:pStyle w:val="EndNoteBibliography"/>
        <w:spacing w:after="0"/>
      </w:pPr>
      <w:bookmarkStart w:id="63" w:name="_ENREF_10"/>
      <w:r w:rsidRPr="00F53930">
        <w:t>10.</w:t>
      </w:r>
      <w:r w:rsidRPr="00F53930">
        <w:tab/>
        <w:t xml:space="preserve">Brusselaers N, Engstrand L, Lagergren J. Maintenance proton pump inhibition therapy and risk of oesophageal cancer. </w:t>
      </w:r>
      <w:r w:rsidRPr="00F53930">
        <w:rPr>
          <w:i/>
        </w:rPr>
        <w:t>Cancer epidemiology</w:t>
      </w:r>
      <w:r w:rsidRPr="00F53930">
        <w:t xml:space="preserve"> 2018; </w:t>
      </w:r>
      <w:r w:rsidRPr="00F53930">
        <w:rPr>
          <w:b/>
        </w:rPr>
        <w:t>53</w:t>
      </w:r>
      <w:r w:rsidRPr="00F53930">
        <w:t>: 172-7.</w:t>
      </w:r>
      <w:bookmarkEnd w:id="63"/>
    </w:p>
    <w:p w14:paraId="04C5DB16" w14:textId="77777777" w:rsidR="00F53930" w:rsidRPr="00F53930" w:rsidRDefault="00F53930" w:rsidP="00F53930">
      <w:pPr>
        <w:pStyle w:val="EndNoteBibliography"/>
        <w:spacing w:after="0"/>
      </w:pPr>
      <w:bookmarkStart w:id="64" w:name="_ENREF_11"/>
      <w:r w:rsidRPr="00F53930">
        <w:t>11.</w:t>
      </w:r>
      <w:r w:rsidRPr="00F53930">
        <w:tab/>
        <w:t xml:space="preserve">Tran KT, McMenamin UC. Proton pump inhibitor and histamine-2 receptor antagonist use and risk of liver cancer in two population-based studies. 2018; </w:t>
      </w:r>
      <w:r w:rsidRPr="00F53930">
        <w:rPr>
          <w:b/>
        </w:rPr>
        <w:t>48</w:t>
      </w:r>
      <w:r w:rsidRPr="00F53930">
        <w:t>(1): 55-64.</w:t>
      </w:r>
      <w:bookmarkEnd w:id="64"/>
    </w:p>
    <w:p w14:paraId="098F049C" w14:textId="77777777" w:rsidR="00F53930" w:rsidRPr="00F53930" w:rsidRDefault="00F53930" w:rsidP="00F53930">
      <w:pPr>
        <w:pStyle w:val="EndNoteBibliography"/>
        <w:spacing w:after="0"/>
      </w:pPr>
      <w:bookmarkStart w:id="65" w:name="_ENREF_12"/>
      <w:r w:rsidRPr="00F53930">
        <w:t>12.</w:t>
      </w:r>
      <w:r w:rsidRPr="00F53930">
        <w:tab/>
        <w:t xml:space="preserve">Halfdanarson OO, Fall K, Ogmundsdottir MH, et al. Proton pump inhibitor use and risk of breast cancer, prostate cancer, and malignant melanoma: An Icelandic population-based case-control study. </w:t>
      </w:r>
      <w:r w:rsidRPr="00F53930">
        <w:rPr>
          <w:i/>
        </w:rPr>
        <w:t>Pharmacoepidemiology and drug safety</w:t>
      </w:r>
      <w:r w:rsidRPr="00F53930">
        <w:t xml:space="preserve"> 2019; </w:t>
      </w:r>
      <w:r w:rsidRPr="00F53930">
        <w:rPr>
          <w:b/>
        </w:rPr>
        <w:t>28</w:t>
      </w:r>
      <w:r w:rsidRPr="00F53930">
        <w:t>(4): 471-8.</w:t>
      </w:r>
      <w:bookmarkEnd w:id="65"/>
    </w:p>
    <w:p w14:paraId="2BD93D3D" w14:textId="77777777" w:rsidR="00F53930" w:rsidRPr="00F53930" w:rsidRDefault="00F53930" w:rsidP="00F53930">
      <w:pPr>
        <w:pStyle w:val="EndNoteBibliography"/>
        <w:spacing w:after="0"/>
      </w:pPr>
      <w:bookmarkStart w:id="66" w:name="_ENREF_13"/>
      <w:r w:rsidRPr="00F53930">
        <w:t>13.</w:t>
      </w:r>
      <w:r w:rsidRPr="00F53930">
        <w:tab/>
        <w:t xml:space="preserve">Canitano A, Iessi E, Spugnini EP, Federici C, Fais S. Proton pump inhibitors induce a caspase-independent antitumor effect against human multiple myeloma. </w:t>
      </w:r>
      <w:r w:rsidRPr="00F53930">
        <w:rPr>
          <w:i/>
        </w:rPr>
        <w:t>Cancer letters</w:t>
      </w:r>
      <w:r w:rsidRPr="00F53930">
        <w:t xml:space="preserve"> 2016; </w:t>
      </w:r>
      <w:r w:rsidRPr="00F53930">
        <w:rPr>
          <w:b/>
        </w:rPr>
        <w:t>376</w:t>
      </w:r>
      <w:r w:rsidRPr="00F53930">
        <w:t>(2): 278-83.</w:t>
      </w:r>
      <w:bookmarkEnd w:id="66"/>
    </w:p>
    <w:p w14:paraId="7B71857B" w14:textId="77777777" w:rsidR="00F53930" w:rsidRPr="00F53930" w:rsidRDefault="00F53930" w:rsidP="00F53930">
      <w:pPr>
        <w:pStyle w:val="EndNoteBibliography"/>
        <w:spacing w:after="0"/>
      </w:pPr>
      <w:bookmarkStart w:id="67" w:name="_ENREF_14"/>
      <w:r w:rsidRPr="00F53930">
        <w:t>14.</w:t>
      </w:r>
      <w:r w:rsidRPr="00F53930">
        <w:tab/>
        <w:t xml:space="preserve">Cheung KS, Chan EW, Wong AYS, Chen L, Wong ICK, Leung WK. Long-term proton pump inhibitors and risk of gastric cancer development after treatment for Helicobacter pylori: a population-based study. </w:t>
      </w:r>
      <w:r w:rsidRPr="00F53930">
        <w:rPr>
          <w:i/>
        </w:rPr>
        <w:t>Gut</w:t>
      </w:r>
      <w:r w:rsidRPr="00F53930">
        <w:t xml:space="preserve"> 2018; </w:t>
      </w:r>
      <w:r w:rsidRPr="00F53930">
        <w:rPr>
          <w:b/>
        </w:rPr>
        <w:t>67</w:t>
      </w:r>
      <w:r w:rsidRPr="00F53930">
        <w:t>(1): 28-35.</w:t>
      </w:r>
      <w:bookmarkEnd w:id="67"/>
    </w:p>
    <w:p w14:paraId="60DB4FF6" w14:textId="77777777" w:rsidR="00F53930" w:rsidRPr="00F53930" w:rsidRDefault="00F53930" w:rsidP="00F53930">
      <w:pPr>
        <w:pStyle w:val="EndNoteBibliography"/>
        <w:spacing w:after="0"/>
      </w:pPr>
      <w:bookmarkStart w:id="68" w:name="_ENREF_15"/>
      <w:r w:rsidRPr="00F53930">
        <w:t>15.</w:t>
      </w:r>
      <w:r w:rsidRPr="00F53930">
        <w:tab/>
        <w:t xml:space="preserve">Soriano LC, Soriano-Gabarró M, García Rodríguez LA. Trends in the contemporary incidence of colorectal cancer and patient characteristics in the United Kingdom: a population-based cohort study using The Health Improvement Network. </w:t>
      </w:r>
      <w:r w:rsidRPr="00F53930">
        <w:rPr>
          <w:i/>
        </w:rPr>
        <w:t>BMC Cancer</w:t>
      </w:r>
      <w:r w:rsidRPr="00F53930">
        <w:t xml:space="preserve"> 2018; </w:t>
      </w:r>
      <w:r w:rsidRPr="00F53930">
        <w:rPr>
          <w:b/>
        </w:rPr>
        <w:t>18</w:t>
      </w:r>
      <w:r w:rsidRPr="00F53930">
        <w:t>(1): 402-.</w:t>
      </w:r>
      <w:bookmarkEnd w:id="68"/>
    </w:p>
    <w:p w14:paraId="7A218376" w14:textId="77777777" w:rsidR="00F53930" w:rsidRPr="00F53930" w:rsidRDefault="00F53930" w:rsidP="00F53930">
      <w:pPr>
        <w:pStyle w:val="EndNoteBibliography"/>
        <w:spacing w:after="0"/>
      </w:pPr>
      <w:bookmarkStart w:id="69" w:name="_ENREF_16"/>
      <w:r w:rsidRPr="00F53930">
        <w:t>16.</w:t>
      </w:r>
      <w:r w:rsidRPr="00F53930">
        <w:tab/>
        <w:t xml:space="preserve">Kearns MD, Boursi B, Yang YX. Proton pump inhibitors on pancreatic cancer risk and survival. </w:t>
      </w:r>
      <w:r w:rsidRPr="00F53930">
        <w:rPr>
          <w:i/>
        </w:rPr>
        <w:t>Cancer epidemiology</w:t>
      </w:r>
      <w:r w:rsidRPr="00F53930">
        <w:t xml:space="preserve"> 2017; </w:t>
      </w:r>
      <w:r w:rsidRPr="00F53930">
        <w:rPr>
          <w:b/>
        </w:rPr>
        <w:t>46</w:t>
      </w:r>
      <w:r w:rsidRPr="00F53930">
        <w:t>: 80-4.</w:t>
      </w:r>
      <w:bookmarkEnd w:id="69"/>
    </w:p>
    <w:p w14:paraId="625590F0" w14:textId="77777777" w:rsidR="00F53930" w:rsidRPr="00F53930" w:rsidRDefault="00F53930" w:rsidP="00F53930">
      <w:pPr>
        <w:pStyle w:val="EndNoteBibliography"/>
        <w:spacing w:after="0"/>
      </w:pPr>
      <w:bookmarkStart w:id="70" w:name="_ENREF_17"/>
      <w:r w:rsidRPr="00F53930">
        <w:t>17.</w:t>
      </w:r>
      <w:r w:rsidRPr="00F53930">
        <w:tab/>
        <w:t xml:space="preserve">Cao Y, Chen M, Tang D, et al. The proton pump inhibitor pantoprazole disrupts protein degradation systems and sensitizes cancer cells to death under various stresses. 2018; </w:t>
      </w:r>
      <w:r w:rsidRPr="00F53930">
        <w:rPr>
          <w:b/>
        </w:rPr>
        <w:t>9</w:t>
      </w:r>
      <w:r w:rsidRPr="00F53930">
        <w:t>(6): 604.</w:t>
      </w:r>
      <w:bookmarkEnd w:id="70"/>
    </w:p>
    <w:p w14:paraId="2D140CC0" w14:textId="77777777" w:rsidR="00F53930" w:rsidRPr="00F53930" w:rsidRDefault="00F53930" w:rsidP="00F53930">
      <w:pPr>
        <w:pStyle w:val="EndNoteBibliography"/>
        <w:spacing w:after="0"/>
      </w:pPr>
      <w:bookmarkStart w:id="71" w:name="_ENREF_18"/>
      <w:r w:rsidRPr="00F53930">
        <w:lastRenderedPageBreak/>
        <w:t>18.</w:t>
      </w:r>
      <w:r w:rsidRPr="00F53930">
        <w:tab/>
        <w:t xml:space="preserve">Tan Q, Joshua AM, Saggar JK, et al. Effect of pantoprazole to enhance activity of docetaxel against human tumour xenografts by inhibiting autophagy. </w:t>
      </w:r>
      <w:r w:rsidRPr="00F53930">
        <w:rPr>
          <w:i/>
        </w:rPr>
        <w:t>British journal of cancer</w:t>
      </w:r>
      <w:r w:rsidRPr="00F53930">
        <w:t xml:space="preserve"> 2015; </w:t>
      </w:r>
      <w:r w:rsidRPr="00F53930">
        <w:rPr>
          <w:b/>
        </w:rPr>
        <w:t>112</w:t>
      </w:r>
      <w:r w:rsidRPr="00F53930">
        <w:t>(5): 832-40.</w:t>
      </w:r>
      <w:bookmarkEnd w:id="71"/>
    </w:p>
    <w:p w14:paraId="0F52AC55" w14:textId="77777777" w:rsidR="00F53930" w:rsidRPr="00F53930" w:rsidRDefault="00F53930" w:rsidP="00F53930">
      <w:pPr>
        <w:pStyle w:val="EndNoteBibliography"/>
        <w:spacing w:after="0"/>
      </w:pPr>
      <w:bookmarkStart w:id="72" w:name="_ENREF_19"/>
      <w:r w:rsidRPr="00F53930">
        <w:t>19.</w:t>
      </w:r>
      <w:r w:rsidRPr="00F53930">
        <w:tab/>
        <w:t xml:space="preserve">Hansen AR, Tannock IF, Templeton A, et al. Pantoprazole Affecting Docetaxel Resistance Pathways via Autophagy (PANDORA): Phase II Trial of High Dose Pantoprazole (Autophagy Inhibitor) with Docetaxel in Metastatic Castration-Resistant Prostate Cancer (mCRPC). </w:t>
      </w:r>
      <w:r w:rsidRPr="00F53930">
        <w:rPr>
          <w:i/>
        </w:rPr>
        <w:t>The oncologist</w:t>
      </w:r>
      <w:r w:rsidRPr="00F53930">
        <w:t xml:space="preserve"> 2019.</w:t>
      </w:r>
      <w:bookmarkEnd w:id="72"/>
    </w:p>
    <w:p w14:paraId="210DC051" w14:textId="77777777" w:rsidR="00F53930" w:rsidRPr="00F53930" w:rsidRDefault="00F53930" w:rsidP="00F53930">
      <w:pPr>
        <w:pStyle w:val="EndNoteBibliography"/>
        <w:spacing w:after="0"/>
      </w:pPr>
      <w:bookmarkStart w:id="73" w:name="_ENREF_20"/>
      <w:r w:rsidRPr="00F53930">
        <w:t>20.</w:t>
      </w:r>
      <w:r w:rsidRPr="00F53930">
        <w:tab/>
        <w:t xml:space="preserve">von Elm E, Altman DG, Egger M, Pocock SJ, Gotzsche PC, Vandenbroucke JP. The Strengthening the Reporting of Observational Studies in Epidemiology (STROBE) statement: guidelines for reporting observational studies. </w:t>
      </w:r>
      <w:r w:rsidRPr="00F53930">
        <w:rPr>
          <w:i/>
        </w:rPr>
        <w:t>Annals of internal medicine</w:t>
      </w:r>
      <w:r w:rsidRPr="00F53930">
        <w:t xml:space="preserve"> 2007; </w:t>
      </w:r>
      <w:r w:rsidRPr="00F53930">
        <w:rPr>
          <w:b/>
        </w:rPr>
        <w:t>147</w:t>
      </w:r>
      <w:r w:rsidRPr="00F53930">
        <w:t>(8): 573-7.</w:t>
      </w:r>
      <w:bookmarkEnd w:id="73"/>
    </w:p>
    <w:p w14:paraId="3849B2A4" w14:textId="77777777" w:rsidR="00F53930" w:rsidRPr="00F53930" w:rsidRDefault="00F53930" w:rsidP="00F53930">
      <w:pPr>
        <w:pStyle w:val="EndNoteBibliography"/>
        <w:spacing w:after="0"/>
      </w:pPr>
      <w:bookmarkStart w:id="74" w:name="_ENREF_21"/>
      <w:r w:rsidRPr="00F53930">
        <w:t>21.</w:t>
      </w:r>
      <w:r w:rsidRPr="00F53930">
        <w:tab/>
        <w:t xml:space="preserve">Benchimol EI, Smeeth L, Guttmann A, et al. The REporting of studies Conducted using Observational Routinely-collected health Data (RECORD) statement. </w:t>
      </w:r>
      <w:r w:rsidRPr="00F53930">
        <w:rPr>
          <w:i/>
        </w:rPr>
        <w:t>PLoS medicine</w:t>
      </w:r>
      <w:r w:rsidRPr="00F53930">
        <w:t xml:space="preserve"> 2015; </w:t>
      </w:r>
      <w:r w:rsidRPr="00F53930">
        <w:rPr>
          <w:b/>
        </w:rPr>
        <w:t>12</w:t>
      </w:r>
      <w:r w:rsidRPr="00F53930">
        <w:t>(10): e1001885.</w:t>
      </w:r>
      <w:bookmarkEnd w:id="74"/>
    </w:p>
    <w:p w14:paraId="5AD27AB7" w14:textId="77777777" w:rsidR="00F53930" w:rsidRPr="00F53930" w:rsidRDefault="00F53930" w:rsidP="00F53930">
      <w:pPr>
        <w:pStyle w:val="EndNoteBibliography"/>
        <w:spacing w:after="0"/>
      </w:pPr>
      <w:bookmarkStart w:id="75" w:name="_ENREF_22"/>
      <w:r w:rsidRPr="00F53930">
        <w:t>22.</w:t>
      </w:r>
      <w:r w:rsidRPr="00F53930">
        <w:tab/>
        <w:t>E. J. Holowaty VM, G. Lee, N. Chong and D. Dale. A Reabstraction Study to Estimate the Completeness and Accuracy of Data Elements in the Ontario Cancer Registry Cancer Bureau, Health Canada, Final Report Contract H4078-3-C098, Ottawa. 1996.</w:t>
      </w:r>
      <w:bookmarkEnd w:id="75"/>
    </w:p>
    <w:p w14:paraId="6BE13633" w14:textId="77777777" w:rsidR="00F53930" w:rsidRPr="00F53930" w:rsidRDefault="00F53930" w:rsidP="00F53930">
      <w:pPr>
        <w:pStyle w:val="EndNoteBibliography"/>
        <w:spacing w:after="0"/>
      </w:pPr>
      <w:bookmarkStart w:id="76" w:name="_ENREF_23"/>
      <w:r w:rsidRPr="00F53930">
        <w:t>23.</w:t>
      </w:r>
      <w:r w:rsidRPr="00F53930">
        <w:tab/>
        <w:t>Ontario Ministry of Health and Long-Term Care HAB. Health System Information Management and Investment Division. Health Analyst’s Toolkit. 2012.</w:t>
      </w:r>
      <w:bookmarkEnd w:id="76"/>
    </w:p>
    <w:p w14:paraId="4036E535" w14:textId="77777777" w:rsidR="00F53930" w:rsidRPr="00F53930" w:rsidRDefault="00F53930" w:rsidP="00F53930">
      <w:pPr>
        <w:pStyle w:val="EndNoteBibliography"/>
        <w:spacing w:after="0"/>
      </w:pPr>
      <w:bookmarkStart w:id="77" w:name="_ENREF_24"/>
      <w:r w:rsidRPr="00F53930">
        <w:t>24.</w:t>
      </w:r>
      <w:r w:rsidRPr="00F53930">
        <w:tab/>
        <w:t xml:space="preserve">Clarke E ML KN. Cancer registration: principles and methods. </w:t>
      </w:r>
      <w:r w:rsidRPr="00F53930">
        <w:rPr>
          <w:i/>
        </w:rPr>
        <w:t>IARS Scientific Publications</w:t>
      </w:r>
      <w:r w:rsidRPr="00F53930">
        <w:t xml:space="preserve"> 1991.</w:t>
      </w:r>
      <w:bookmarkEnd w:id="77"/>
    </w:p>
    <w:p w14:paraId="29CD5A23" w14:textId="77777777" w:rsidR="00F53930" w:rsidRPr="00F53930" w:rsidRDefault="00F53930" w:rsidP="00F53930">
      <w:pPr>
        <w:pStyle w:val="EndNoteBibliography"/>
        <w:spacing w:after="0"/>
      </w:pPr>
      <w:bookmarkStart w:id="78" w:name="_ENREF_25"/>
      <w:r w:rsidRPr="00F53930">
        <w:t>25.</w:t>
      </w:r>
      <w:r w:rsidRPr="00F53930">
        <w:tab/>
        <w:t xml:space="preserve">Levy AR, O'Brien BJ, Sellors C, Grootendorst P, Willison D. Coding accuracy of administrative drug claims in the Ontario Drug Benefit database. </w:t>
      </w:r>
      <w:r w:rsidRPr="00F53930">
        <w:rPr>
          <w:i/>
        </w:rPr>
        <w:t>Can J Clin Pharmacol</w:t>
      </w:r>
      <w:r w:rsidRPr="00F53930">
        <w:t xml:space="preserve"> 2003; </w:t>
      </w:r>
      <w:r w:rsidRPr="00F53930">
        <w:rPr>
          <w:b/>
        </w:rPr>
        <w:t>10</w:t>
      </w:r>
      <w:r w:rsidRPr="00F53930">
        <w:t>(2): 67-71.</w:t>
      </w:r>
      <w:bookmarkEnd w:id="78"/>
    </w:p>
    <w:p w14:paraId="33A1FEE1" w14:textId="77777777" w:rsidR="00F53930" w:rsidRPr="00F53930" w:rsidRDefault="00F53930" w:rsidP="00F53930">
      <w:pPr>
        <w:pStyle w:val="EndNoteBibliography"/>
        <w:spacing w:after="0"/>
      </w:pPr>
      <w:bookmarkStart w:id="79" w:name="_ENREF_26"/>
      <w:r w:rsidRPr="00F53930">
        <w:t>26.</w:t>
      </w:r>
      <w:r w:rsidRPr="00F53930">
        <w:tab/>
        <w:t>ICES. The value of Ontario’s electronic health data infrastructure - A brief report from the perspective of the Institute for Clinical Evaluative Sciences. 2016.</w:t>
      </w:r>
      <w:bookmarkEnd w:id="79"/>
    </w:p>
    <w:p w14:paraId="1E58404C" w14:textId="77777777" w:rsidR="00F53930" w:rsidRPr="00F53930" w:rsidRDefault="00F53930" w:rsidP="00F53930">
      <w:pPr>
        <w:pStyle w:val="EndNoteBibliography"/>
        <w:spacing w:after="0"/>
      </w:pPr>
      <w:bookmarkStart w:id="80" w:name="_ENREF_27"/>
      <w:r w:rsidRPr="00F53930">
        <w:t>27.</w:t>
      </w:r>
      <w:r w:rsidRPr="00F53930">
        <w:tab/>
        <w:t xml:space="preserve">Kralj B. Measuring ‘rurality’ for purposes of health-care planning: an empirical measure for Ontario. </w:t>
      </w:r>
      <w:r w:rsidRPr="00F53930">
        <w:rPr>
          <w:i/>
        </w:rPr>
        <w:t>Ontario Medical Review</w:t>
      </w:r>
      <w:r w:rsidRPr="00F53930">
        <w:t xml:space="preserve"> 2000.</w:t>
      </w:r>
      <w:bookmarkEnd w:id="80"/>
    </w:p>
    <w:p w14:paraId="4F5EB335" w14:textId="35A54038" w:rsidR="00F53930" w:rsidRPr="00F53930" w:rsidRDefault="00F53930" w:rsidP="00F53930">
      <w:pPr>
        <w:pStyle w:val="EndNoteBibliography"/>
        <w:spacing w:after="0"/>
      </w:pPr>
      <w:bookmarkStart w:id="81" w:name="_ENREF_28"/>
      <w:r w:rsidRPr="00F53930">
        <w:t>28.</w:t>
      </w:r>
      <w:r w:rsidRPr="00F53930">
        <w:tab/>
        <w:t>Health JHBSoP. The Johns Hopkins ACG System- Excerpt from Technical Reference Guide Version 9.0. 2014. https://</w:t>
      </w:r>
      <w:hyperlink r:id="rId14" w:history="1">
        <w:r w:rsidRPr="00F53930">
          <w:rPr>
            <w:rStyle w:val="Hyperlink"/>
          </w:rPr>
          <w:t>www.healthpartners.com/ucm/groups/public/@hp/@public/documents/documents/dev_057914.pdf</w:t>
        </w:r>
      </w:hyperlink>
      <w:r w:rsidRPr="00F53930">
        <w:t>.</w:t>
      </w:r>
      <w:bookmarkEnd w:id="81"/>
    </w:p>
    <w:p w14:paraId="77CC6D0E" w14:textId="77777777" w:rsidR="00F53930" w:rsidRPr="00F53930" w:rsidRDefault="00F53930" w:rsidP="00F53930">
      <w:pPr>
        <w:pStyle w:val="EndNoteBibliography"/>
        <w:spacing w:after="0"/>
      </w:pPr>
      <w:bookmarkStart w:id="82" w:name="_ENREF_29"/>
      <w:r w:rsidRPr="00F53930">
        <w:t>29.</w:t>
      </w:r>
      <w:r w:rsidRPr="00F53930">
        <w:tab/>
        <w:t xml:space="preserve">Sayyid RK, Alibhai SMH, Sutradhar R, et al. Population-based outcomes of men with a single negative prostate biopsy: Importance of continued follow-up among older patients. </w:t>
      </w:r>
      <w:r w:rsidRPr="00F53930">
        <w:rPr>
          <w:i/>
        </w:rPr>
        <w:t>Urologic oncology</w:t>
      </w:r>
      <w:r w:rsidRPr="00F53930">
        <w:t xml:space="preserve"> 2019; </w:t>
      </w:r>
      <w:r w:rsidRPr="00F53930">
        <w:rPr>
          <w:b/>
        </w:rPr>
        <w:t>37</w:t>
      </w:r>
      <w:r w:rsidRPr="00F53930">
        <w:t>(5): 298.e19-.e27.</w:t>
      </w:r>
      <w:bookmarkEnd w:id="82"/>
    </w:p>
    <w:p w14:paraId="79565475" w14:textId="2A91E481" w:rsidR="00F53930" w:rsidRPr="00F53930" w:rsidRDefault="00F53930" w:rsidP="00F53930">
      <w:pPr>
        <w:pStyle w:val="EndNoteBibliography"/>
        <w:spacing w:after="0"/>
      </w:pPr>
      <w:bookmarkStart w:id="83" w:name="_ENREF_30"/>
      <w:r w:rsidRPr="00F53930">
        <w:t>30.</w:t>
      </w:r>
      <w:r w:rsidRPr="00F53930">
        <w:tab/>
        <w:t xml:space="preserve">The Top 300 of 2019". 2019. </w:t>
      </w:r>
      <w:hyperlink r:id="rId15" w:history="1">
        <w:r w:rsidRPr="00F53930">
          <w:rPr>
            <w:rStyle w:val="Hyperlink"/>
          </w:rPr>
          <w:t>www.clincalc.com</w:t>
        </w:r>
      </w:hyperlink>
      <w:r w:rsidRPr="00F53930">
        <w:t xml:space="preserve"> (accessed 21st of July 2019).</w:t>
      </w:r>
      <w:bookmarkEnd w:id="83"/>
    </w:p>
    <w:p w14:paraId="5A47FA0B" w14:textId="77777777" w:rsidR="00F53930" w:rsidRPr="00F53930" w:rsidRDefault="00F53930" w:rsidP="00F53930">
      <w:pPr>
        <w:pStyle w:val="EndNoteBibliography"/>
        <w:spacing w:after="0"/>
      </w:pPr>
      <w:bookmarkStart w:id="84" w:name="_ENREF_31"/>
      <w:r w:rsidRPr="00F53930">
        <w:t>31.</w:t>
      </w:r>
      <w:r w:rsidRPr="00F53930">
        <w:tab/>
        <w:t xml:space="preserve">Malfertheiner P, Kandulski A, Venerito M. Proton-pump inhibitors: understanding the complications and risks. </w:t>
      </w:r>
      <w:r w:rsidRPr="00F53930">
        <w:rPr>
          <w:i/>
        </w:rPr>
        <w:t>Nature reviews Gastroenterology &amp; hepatology</w:t>
      </w:r>
      <w:r w:rsidRPr="00F53930">
        <w:t xml:space="preserve"> 2017; </w:t>
      </w:r>
      <w:r w:rsidRPr="00F53930">
        <w:rPr>
          <w:b/>
        </w:rPr>
        <w:t>14</w:t>
      </w:r>
      <w:r w:rsidRPr="00F53930">
        <w:t>(12): 697-710.</w:t>
      </w:r>
      <w:bookmarkEnd w:id="84"/>
    </w:p>
    <w:p w14:paraId="268AC070" w14:textId="77777777" w:rsidR="00F53930" w:rsidRPr="00F53930" w:rsidRDefault="00F53930" w:rsidP="00F53930">
      <w:pPr>
        <w:pStyle w:val="EndNoteBibliography"/>
        <w:spacing w:after="0"/>
      </w:pPr>
      <w:bookmarkStart w:id="85" w:name="_ENREF_32"/>
      <w:r w:rsidRPr="00F53930">
        <w:t>32.</w:t>
      </w:r>
      <w:r w:rsidRPr="00F53930">
        <w:tab/>
        <w:t xml:space="preserve">Vaezi MF, Yang YX, Howden CW. Complications of Proton Pump Inhibitor Therapy. </w:t>
      </w:r>
      <w:r w:rsidRPr="00F53930">
        <w:rPr>
          <w:i/>
        </w:rPr>
        <w:t>Gastroenterology</w:t>
      </w:r>
      <w:r w:rsidRPr="00F53930">
        <w:t xml:space="preserve"> 2017; </w:t>
      </w:r>
      <w:r w:rsidRPr="00F53930">
        <w:rPr>
          <w:b/>
        </w:rPr>
        <w:t>153</w:t>
      </w:r>
      <w:r w:rsidRPr="00F53930">
        <w:t>(1): 35-48.</w:t>
      </w:r>
      <w:bookmarkEnd w:id="85"/>
    </w:p>
    <w:p w14:paraId="79AC564E" w14:textId="77777777" w:rsidR="00F53930" w:rsidRPr="00F53930" w:rsidRDefault="00F53930" w:rsidP="00F53930">
      <w:pPr>
        <w:pStyle w:val="EndNoteBibliography"/>
        <w:spacing w:after="0"/>
      </w:pPr>
      <w:bookmarkStart w:id="86" w:name="_ENREF_33"/>
      <w:r w:rsidRPr="00F53930">
        <w:t>33.</w:t>
      </w:r>
      <w:r w:rsidRPr="00F53930">
        <w:tab/>
        <w:t xml:space="preserve">Hayashi H, Taniai E, Morita R, et al. Enhanced liver tumor promotion but not liver initiation activity in rats subjected to combined administration of omeprazole and beta-naphthoflavone. </w:t>
      </w:r>
      <w:r w:rsidRPr="00F53930">
        <w:rPr>
          <w:i/>
        </w:rPr>
        <w:t>The Journal of toxicological sciences</w:t>
      </w:r>
      <w:r w:rsidRPr="00F53930">
        <w:t xml:space="preserve"> 2012; </w:t>
      </w:r>
      <w:r w:rsidRPr="00F53930">
        <w:rPr>
          <w:b/>
        </w:rPr>
        <w:t>37</w:t>
      </w:r>
      <w:r w:rsidRPr="00F53930">
        <w:t>(5): 969-85.</w:t>
      </w:r>
      <w:bookmarkEnd w:id="86"/>
    </w:p>
    <w:p w14:paraId="7082684D" w14:textId="77777777" w:rsidR="00F53930" w:rsidRPr="00F53930" w:rsidRDefault="00F53930" w:rsidP="00F53930">
      <w:pPr>
        <w:pStyle w:val="EndNoteBibliography"/>
        <w:spacing w:after="0"/>
      </w:pPr>
      <w:bookmarkStart w:id="87" w:name="_ENREF_34"/>
      <w:r w:rsidRPr="00F53930">
        <w:t>34.</w:t>
      </w:r>
      <w:r w:rsidRPr="00F53930">
        <w:tab/>
        <w:t xml:space="preserve">Huang L, Qi DJ, He W, Xu AM. Omeprazole promotes carcinogenesis of fore-stomach in mice with co-stimulation of nitrosamine. </w:t>
      </w:r>
      <w:r w:rsidRPr="00F53930">
        <w:rPr>
          <w:i/>
        </w:rPr>
        <w:t>Oncotarget</w:t>
      </w:r>
      <w:r w:rsidRPr="00F53930">
        <w:t xml:space="preserve"> 2017; </w:t>
      </w:r>
      <w:r w:rsidRPr="00F53930">
        <w:rPr>
          <w:b/>
        </w:rPr>
        <w:t>8</w:t>
      </w:r>
      <w:r w:rsidRPr="00F53930">
        <w:t>(41): 70332-44.</w:t>
      </w:r>
      <w:bookmarkEnd w:id="87"/>
    </w:p>
    <w:p w14:paraId="2860B221" w14:textId="77777777" w:rsidR="00F53930" w:rsidRPr="00F53930" w:rsidRDefault="00F53930" w:rsidP="00F53930">
      <w:pPr>
        <w:pStyle w:val="EndNoteBibliography"/>
        <w:spacing w:after="0"/>
      </w:pPr>
      <w:bookmarkStart w:id="88" w:name="_ENREF_35"/>
      <w:r w:rsidRPr="00F53930">
        <w:t>35.</w:t>
      </w:r>
      <w:r w:rsidRPr="00F53930">
        <w:tab/>
        <w:t xml:space="preserve">Hagiwara T, Mukaisho K, Nakayama T, Sugihara H, Hattori T. Long-term proton pump inhibitor administration worsens atrophic corpus gastritis and promotes adenocarcinoma development in Mongolian gerbils infected with Helicobacter pylori. </w:t>
      </w:r>
      <w:r w:rsidRPr="00F53930">
        <w:rPr>
          <w:i/>
        </w:rPr>
        <w:t>Gut</w:t>
      </w:r>
      <w:r w:rsidRPr="00F53930">
        <w:t xml:space="preserve"> 2011; </w:t>
      </w:r>
      <w:r w:rsidRPr="00F53930">
        <w:rPr>
          <w:b/>
        </w:rPr>
        <w:t>60</w:t>
      </w:r>
      <w:r w:rsidRPr="00F53930">
        <w:t>(5): 624-30.</w:t>
      </w:r>
      <w:bookmarkEnd w:id="88"/>
    </w:p>
    <w:p w14:paraId="790CE3D7" w14:textId="77777777" w:rsidR="00F53930" w:rsidRPr="00F53930" w:rsidRDefault="00F53930" w:rsidP="00F53930">
      <w:pPr>
        <w:pStyle w:val="EndNoteBibliography"/>
        <w:spacing w:after="0"/>
      </w:pPr>
      <w:bookmarkStart w:id="89" w:name="_ENREF_36"/>
      <w:r w:rsidRPr="00F53930">
        <w:t>36.</w:t>
      </w:r>
      <w:r w:rsidRPr="00F53930">
        <w:tab/>
        <w:t xml:space="preserve">Poulsen AH, Christensen S, McLaughlin JK, et al. Proton pump inhibitors and risk of gastric cancer: a population-based cohort study. </w:t>
      </w:r>
      <w:r w:rsidRPr="00F53930">
        <w:rPr>
          <w:i/>
        </w:rPr>
        <w:t>British journal of cancer</w:t>
      </w:r>
      <w:r w:rsidRPr="00F53930">
        <w:t xml:space="preserve"> 2009; </w:t>
      </w:r>
      <w:r w:rsidRPr="00F53930">
        <w:rPr>
          <w:b/>
        </w:rPr>
        <w:t>100</w:t>
      </w:r>
      <w:r w:rsidRPr="00F53930">
        <w:t>(9): 1503-7.</w:t>
      </w:r>
      <w:bookmarkEnd w:id="89"/>
    </w:p>
    <w:p w14:paraId="188E980A" w14:textId="77777777" w:rsidR="00F53930" w:rsidRPr="00F53930" w:rsidRDefault="00F53930" w:rsidP="00F53930">
      <w:pPr>
        <w:pStyle w:val="EndNoteBibliography"/>
        <w:spacing w:after="0"/>
      </w:pPr>
      <w:bookmarkStart w:id="90" w:name="_ENREF_37"/>
      <w:r w:rsidRPr="00F53930">
        <w:t>37.</w:t>
      </w:r>
      <w:r w:rsidRPr="00F53930">
        <w:tab/>
        <w:t xml:space="preserve">Peng YC, Lin CL, Hsu WY, et al. Proton Pump Inhibitor Use is Associated With Risk of Pancreatic Cancer: A Nested Case-Control Study. 2018; </w:t>
      </w:r>
      <w:r w:rsidRPr="00F53930">
        <w:rPr>
          <w:b/>
        </w:rPr>
        <w:t>16</w:t>
      </w:r>
      <w:r w:rsidRPr="00F53930">
        <w:t>(4): 1559325818803283.</w:t>
      </w:r>
      <w:bookmarkEnd w:id="90"/>
    </w:p>
    <w:p w14:paraId="4577EC99" w14:textId="77777777" w:rsidR="00F53930" w:rsidRPr="00F53930" w:rsidRDefault="00F53930" w:rsidP="00F53930">
      <w:pPr>
        <w:pStyle w:val="EndNoteBibliography"/>
        <w:spacing w:after="0"/>
      </w:pPr>
      <w:bookmarkStart w:id="91" w:name="_ENREF_38"/>
      <w:r w:rsidRPr="00F53930">
        <w:lastRenderedPageBreak/>
        <w:t>38.</w:t>
      </w:r>
      <w:r w:rsidRPr="00F53930">
        <w:tab/>
        <w:t xml:space="preserve">Hwang IC, Chang J, Park SM. Emerging hazard effects of proton pump inhibitor on the risk of colorectal cancer in low-risk populations: A Korean nationwide prospective cohort study. </w:t>
      </w:r>
      <w:r w:rsidRPr="00F53930">
        <w:rPr>
          <w:i/>
        </w:rPr>
        <w:t>PloS one</w:t>
      </w:r>
      <w:r w:rsidRPr="00F53930">
        <w:t xml:space="preserve"> 2017; </w:t>
      </w:r>
      <w:r w:rsidRPr="00F53930">
        <w:rPr>
          <w:b/>
        </w:rPr>
        <w:t>12</w:t>
      </w:r>
      <w:r w:rsidRPr="00F53930">
        <w:t>(12): e0189114.</w:t>
      </w:r>
      <w:bookmarkEnd w:id="91"/>
    </w:p>
    <w:p w14:paraId="0E161197" w14:textId="77777777" w:rsidR="00F53930" w:rsidRPr="00F53930" w:rsidRDefault="00F53930" w:rsidP="00F53930">
      <w:pPr>
        <w:pStyle w:val="EndNoteBibliography"/>
        <w:spacing w:after="0"/>
      </w:pPr>
      <w:bookmarkStart w:id="92" w:name="_ENREF_39"/>
      <w:r w:rsidRPr="00F53930">
        <w:t>39.</w:t>
      </w:r>
      <w:r w:rsidRPr="00F53930">
        <w:tab/>
        <w:t xml:space="preserve">Tvingsholm SA, Dehlendorff C, Osterlind K, Friis S, Jaattela M. Proton pump inhibitor use and cancer mortality. 2018; </w:t>
      </w:r>
      <w:r w:rsidRPr="00F53930">
        <w:rPr>
          <w:b/>
        </w:rPr>
        <w:t>143</w:t>
      </w:r>
      <w:r w:rsidRPr="00F53930">
        <w:t>(6): 1315-26.</w:t>
      </w:r>
      <w:bookmarkEnd w:id="92"/>
    </w:p>
    <w:p w14:paraId="3FA05C08" w14:textId="77777777" w:rsidR="00F53930" w:rsidRPr="00F53930" w:rsidRDefault="00F53930" w:rsidP="00F53930">
      <w:pPr>
        <w:pStyle w:val="EndNoteBibliography"/>
        <w:spacing w:after="0"/>
      </w:pPr>
      <w:bookmarkStart w:id="93" w:name="_ENREF_40"/>
      <w:r w:rsidRPr="00F53930">
        <w:t>40.</w:t>
      </w:r>
      <w:r w:rsidRPr="00F53930">
        <w:tab/>
        <w:t xml:space="preserve">von Hardenberg J, Schwartz M, Werner T, et al. Influence of abiraterone acetate on circulating neuromediators in chemotherapy-naive castration-resistant prostate cancer. </w:t>
      </w:r>
      <w:r w:rsidRPr="00F53930">
        <w:rPr>
          <w:i/>
        </w:rPr>
        <w:t>The Prostate</w:t>
      </w:r>
      <w:r w:rsidRPr="00F53930">
        <w:t xml:space="preserve"> 2016; </w:t>
      </w:r>
      <w:r w:rsidRPr="00F53930">
        <w:rPr>
          <w:b/>
        </w:rPr>
        <w:t>76</w:t>
      </w:r>
      <w:r w:rsidRPr="00F53930">
        <w:t>(7): 613-9.</w:t>
      </w:r>
      <w:bookmarkEnd w:id="93"/>
    </w:p>
    <w:p w14:paraId="7115E027" w14:textId="77777777" w:rsidR="00F53930" w:rsidRPr="00F53930" w:rsidRDefault="00F53930" w:rsidP="00F53930">
      <w:pPr>
        <w:pStyle w:val="EndNoteBibliography"/>
        <w:spacing w:after="0"/>
      </w:pPr>
      <w:bookmarkStart w:id="94" w:name="_ENREF_41"/>
      <w:r w:rsidRPr="00F53930">
        <w:t>41.</w:t>
      </w:r>
      <w:r w:rsidRPr="00F53930">
        <w:tab/>
        <w:t xml:space="preserve">Giridhar KV, Sanhueza C, Hillman DW, et al. Serum chromogranin-A-based prognosis in metastatic castration-resistant prostate cancer. </w:t>
      </w:r>
      <w:r w:rsidRPr="00F53930">
        <w:rPr>
          <w:i/>
        </w:rPr>
        <w:t>Prostate cancer and prostatic diseases</w:t>
      </w:r>
      <w:r w:rsidRPr="00F53930">
        <w:t xml:space="preserve"> 2018; </w:t>
      </w:r>
      <w:r w:rsidRPr="00F53930">
        <w:rPr>
          <w:b/>
        </w:rPr>
        <w:t>21</w:t>
      </w:r>
      <w:r w:rsidRPr="00F53930">
        <w:t>(3): 431-7.</w:t>
      </w:r>
      <w:bookmarkEnd w:id="94"/>
    </w:p>
    <w:p w14:paraId="692FF134" w14:textId="77777777" w:rsidR="00F53930" w:rsidRPr="00F53930" w:rsidRDefault="00F53930" w:rsidP="00F53930">
      <w:pPr>
        <w:pStyle w:val="EndNoteBibliography"/>
        <w:spacing w:after="0"/>
      </w:pPr>
      <w:bookmarkStart w:id="95" w:name="_ENREF_42"/>
      <w:r w:rsidRPr="00F53930">
        <w:t>42.</w:t>
      </w:r>
      <w:r w:rsidRPr="00F53930">
        <w:tab/>
        <w:t xml:space="preserve">Quinn DI, Sandler HM, Horvath LG, Goldkorn A, Eastham JA. The evolution of chemotherapy for the treatment of prostate cancer. </w:t>
      </w:r>
      <w:r w:rsidRPr="00F53930">
        <w:rPr>
          <w:i/>
        </w:rPr>
        <w:t>Annals of oncology : official journal of the European Society for Medical Oncology</w:t>
      </w:r>
      <w:r w:rsidRPr="00F53930">
        <w:t xml:space="preserve"> 2017; </w:t>
      </w:r>
      <w:r w:rsidRPr="00F53930">
        <w:rPr>
          <w:b/>
        </w:rPr>
        <w:t>28</w:t>
      </w:r>
      <w:r w:rsidRPr="00F53930">
        <w:t>(11): 2658-69.</w:t>
      </w:r>
      <w:bookmarkEnd w:id="95"/>
    </w:p>
    <w:p w14:paraId="07A3F7F7" w14:textId="77777777" w:rsidR="00F53930" w:rsidRPr="00F53930" w:rsidRDefault="00F53930" w:rsidP="00F53930">
      <w:pPr>
        <w:pStyle w:val="EndNoteBibliography"/>
        <w:spacing w:after="0"/>
      </w:pPr>
      <w:bookmarkStart w:id="96" w:name="_ENREF_43"/>
      <w:r w:rsidRPr="00F53930">
        <w:t>43.</w:t>
      </w:r>
      <w:r w:rsidRPr="00F53930">
        <w:tab/>
        <w:t xml:space="preserve">Spanogiannopoulos P, Bess EN, Carmody RN, Turnbaugh PJ. The microbial pharmacists within us: a metagenomic view of xenobiotic metabolism. </w:t>
      </w:r>
      <w:r w:rsidRPr="00F53930">
        <w:rPr>
          <w:i/>
        </w:rPr>
        <w:t>Nature reviews Microbiology</w:t>
      </w:r>
      <w:r w:rsidRPr="00F53930">
        <w:t xml:space="preserve"> 2016; </w:t>
      </w:r>
      <w:r w:rsidRPr="00F53930">
        <w:rPr>
          <w:b/>
        </w:rPr>
        <w:t>14</w:t>
      </w:r>
      <w:r w:rsidRPr="00F53930">
        <w:t>(5): 273-87.</w:t>
      </w:r>
      <w:bookmarkEnd w:id="96"/>
    </w:p>
    <w:p w14:paraId="7BB62520" w14:textId="77777777" w:rsidR="00F53930" w:rsidRPr="00F53930" w:rsidRDefault="00F53930" w:rsidP="00F53930">
      <w:pPr>
        <w:pStyle w:val="EndNoteBibliography"/>
        <w:spacing w:after="0"/>
      </w:pPr>
      <w:bookmarkStart w:id="97" w:name="_ENREF_44"/>
      <w:r w:rsidRPr="00F53930">
        <w:t>44.</w:t>
      </w:r>
      <w:r w:rsidRPr="00F53930">
        <w:tab/>
        <w:t xml:space="preserve">Sfanos KS, Markowski MC, Peiffer LB, et al. Compositional differences in gastrointestinal microbiota in prostate cancer patients treated with androgen axis-targeted therapies. </w:t>
      </w:r>
      <w:r w:rsidRPr="00F53930">
        <w:rPr>
          <w:i/>
        </w:rPr>
        <w:t>Prostate cancer and prostatic diseases</w:t>
      </w:r>
      <w:r w:rsidRPr="00F53930">
        <w:t xml:space="preserve"> 2018; </w:t>
      </w:r>
      <w:r w:rsidRPr="00F53930">
        <w:rPr>
          <w:b/>
        </w:rPr>
        <w:t>21</w:t>
      </w:r>
      <w:r w:rsidRPr="00F53930">
        <w:t>(4): 539-48.</w:t>
      </w:r>
      <w:bookmarkEnd w:id="97"/>
    </w:p>
    <w:p w14:paraId="48844082" w14:textId="77777777" w:rsidR="00F53930" w:rsidRPr="00F53930" w:rsidRDefault="00F53930" w:rsidP="00F53930">
      <w:pPr>
        <w:pStyle w:val="EndNoteBibliography"/>
        <w:spacing w:after="0"/>
      </w:pPr>
      <w:bookmarkStart w:id="98" w:name="_ENREF_45"/>
      <w:r w:rsidRPr="00F53930">
        <w:t>45.</w:t>
      </w:r>
      <w:r w:rsidRPr="00F53930">
        <w:tab/>
        <w:t xml:space="preserve">Massari F, Mollica V, Di Nunno V, et al. The Human Microbiota and Prostate Cancer: Friend or Foe? </w:t>
      </w:r>
      <w:r w:rsidRPr="00F53930">
        <w:rPr>
          <w:i/>
        </w:rPr>
        <w:t>Cancers (Basel)</w:t>
      </w:r>
      <w:r w:rsidRPr="00F53930">
        <w:t xml:space="preserve"> 2019; </w:t>
      </w:r>
      <w:r w:rsidRPr="00F53930">
        <w:rPr>
          <w:b/>
        </w:rPr>
        <w:t>11</w:t>
      </w:r>
      <w:r w:rsidRPr="00F53930">
        <w:t>(4): 459.</w:t>
      </w:r>
      <w:bookmarkEnd w:id="98"/>
    </w:p>
    <w:p w14:paraId="26F5151D" w14:textId="77777777" w:rsidR="00F53930" w:rsidRPr="00F53930" w:rsidRDefault="00F53930" w:rsidP="00F53930">
      <w:pPr>
        <w:pStyle w:val="EndNoteBibliography"/>
        <w:spacing w:after="0"/>
      </w:pPr>
      <w:bookmarkStart w:id="99" w:name="_ENREF_46"/>
      <w:r w:rsidRPr="00F53930">
        <w:t>46.</w:t>
      </w:r>
      <w:r w:rsidRPr="00F53930">
        <w:tab/>
        <w:t xml:space="preserve">Porter CM, Shrestha E, Peiffer LB, Sfanos KS. The microbiome in prostate inflammation and prostate cancer. 2018; </w:t>
      </w:r>
      <w:r w:rsidRPr="00F53930">
        <w:rPr>
          <w:b/>
        </w:rPr>
        <w:t>21</w:t>
      </w:r>
      <w:r w:rsidRPr="00F53930">
        <w:t>(3): 345-54.</w:t>
      </w:r>
      <w:bookmarkEnd w:id="99"/>
    </w:p>
    <w:p w14:paraId="5310FAA3" w14:textId="77777777" w:rsidR="00F53930" w:rsidRPr="00F53930" w:rsidRDefault="00F53930" w:rsidP="00F53930">
      <w:pPr>
        <w:pStyle w:val="EndNoteBibliography"/>
        <w:spacing w:after="0"/>
      </w:pPr>
      <w:bookmarkStart w:id="100" w:name="_ENREF_47"/>
      <w:r w:rsidRPr="00F53930">
        <w:t>47.</w:t>
      </w:r>
      <w:r w:rsidRPr="00F53930">
        <w:tab/>
        <w:t xml:space="preserve">Shrestha E, White JR, Yu SH, et al. Profiling the Urinary Microbiome in Men with Positive versus Negative Biopsies for Prostate Cancer. </w:t>
      </w:r>
      <w:r w:rsidRPr="00F53930">
        <w:rPr>
          <w:i/>
        </w:rPr>
        <w:t>The Journal of urology</w:t>
      </w:r>
      <w:r w:rsidRPr="00F53930">
        <w:t xml:space="preserve"> 2018; </w:t>
      </w:r>
      <w:r w:rsidRPr="00F53930">
        <w:rPr>
          <w:b/>
        </w:rPr>
        <w:t>199</w:t>
      </w:r>
      <w:r w:rsidRPr="00F53930">
        <w:t>(1): 161-71.</w:t>
      </w:r>
      <w:bookmarkEnd w:id="100"/>
    </w:p>
    <w:p w14:paraId="47A818A5" w14:textId="77777777" w:rsidR="00F53930" w:rsidRPr="00F53930" w:rsidRDefault="00F53930" w:rsidP="00F53930">
      <w:pPr>
        <w:pStyle w:val="EndNoteBibliography"/>
        <w:spacing w:after="0"/>
      </w:pPr>
      <w:bookmarkStart w:id="101" w:name="_ENREF_48"/>
      <w:r w:rsidRPr="00F53930">
        <w:t>48.</w:t>
      </w:r>
      <w:r w:rsidRPr="00F53930">
        <w:tab/>
        <w:t xml:space="preserve">Imhann F, Vich Vila A, Bonder MJ, et al. The influence of proton pump inhibitors and other commonly used medication on the gut microbiota. </w:t>
      </w:r>
      <w:r w:rsidRPr="00F53930">
        <w:rPr>
          <w:i/>
        </w:rPr>
        <w:t>Gut Microbes</w:t>
      </w:r>
      <w:r w:rsidRPr="00F53930">
        <w:t xml:space="preserve"> 2017; </w:t>
      </w:r>
      <w:r w:rsidRPr="00F53930">
        <w:rPr>
          <w:b/>
        </w:rPr>
        <w:t>8</w:t>
      </w:r>
      <w:r w:rsidRPr="00F53930">
        <w:t>(4): 351-8.</w:t>
      </w:r>
      <w:bookmarkEnd w:id="101"/>
    </w:p>
    <w:p w14:paraId="38F7AA6C" w14:textId="77777777" w:rsidR="00F53930" w:rsidRPr="00F53930" w:rsidRDefault="00F53930" w:rsidP="00F53930">
      <w:pPr>
        <w:pStyle w:val="EndNoteBibliography"/>
      </w:pPr>
      <w:bookmarkStart w:id="102" w:name="_ENREF_49"/>
      <w:r w:rsidRPr="00F53930">
        <w:t>49.</w:t>
      </w:r>
      <w:r w:rsidRPr="00F53930">
        <w:tab/>
        <w:t xml:space="preserve">Yood MU, Campbell UB, Rothman KJ, et al. Using prescription claims data for drugs available over-the-counter (OTC). </w:t>
      </w:r>
      <w:r w:rsidRPr="00F53930">
        <w:rPr>
          <w:i/>
        </w:rPr>
        <w:t>Pharmacoepidemiology and drug safety</w:t>
      </w:r>
      <w:r w:rsidRPr="00F53930">
        <w:t xml:space="preserve"> 2007; </w:t>
      </w:r>
      <w:r w:rsidRPr="00F53930">
        <w:rPr>
          <w:b/>
        </w:rPr>
        <w:t>16</w:t>
      </w:r>
      <w:r w:rsidRPr="00F53930">
        <w:t>(9): 961-8.</w:t>
      </w:r>
      <w:bookmarkEnd w:id="102"/>
    </w:p>
    <w:p w14:paraId="664FC71F" w14:textId="50CBE406" w:rsidR="00BF4097" w:rsidRDefault="00D10FE1" w:rsidP="00F53930">
      <w:pPr>
        <w:spacing w:line="480" w:lineRule="auto"/>
        <w:outlineLvl w:val="0"/>
        <w:rPr>
          <w:b/>
          <w:bCs/>
          <w:i/>
          <w:iCs/>
          <w:rtl/>
          <w:lang w:val="en-US"/>
        </w:rPr>
      </w:pPr>
      <w:r>
        <w:rPr>
          <w:b/>
          <w:bCs/>
          <w:i/>
          <w:iCs/>
          <w:lang w:val="en-US" w:bidi="ar-SA"/>
        </w:rPr>
        <w:fldChar w:fldCharType="end"/>
      </w:r>
    </w:p>
    <w:sectPr w:rsidR="00BF4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Olli Saarela" w:date="2019-08-08T13:53:00Z" w:initials="OS">
    <w:p w14:paraId="44B4B1F8" w14:textId="662B4D32" w:rsidR="00043901" w:rsidRDefault="00043901">
      <w:pPr>
        <w:pStyle w:val="CommentText"/>
      </w:pPr>
      <w:r>
        <w:rPr>
          <w:rStyle w:val="CommentReference"/>
        </w:rPr>
        <w:annotationRef/>
      </w:r>
      <w:r>
        <w:t>Would prefer “hazard” or “rate” since the quantities reported are hazard ratios.</w:t>
      </w:r>
      <w:r w:rsidR="005A599A">
        <w:t xml:space="preserve"> Also, “risk of death” should be replaced with “mortality (rate)”.</w:t>
      </w:r>
    </w:p>
  </w:comment>
  <w:comment w:id="46" w:author="Olli Saarela" w:date="2019-08-08T14:36:00Z" w:initials="OS">
    <w:p w14:paraId="3A3DFD25" w14:textId="6B086B0B" w:rsidR="005A599A" w:rsidRDefault="005A599A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47" w:author="Olli Saarela" w:date="2019-08-08T14:39:00Z" w:initials="OS">
    <w:p w14:paraId="3AE43355" w14:textId="220F03B4" w:rsidR="005A599A" w:rsidRDefault="005A599A">
      <w:pPr>
        <w:pStyle w:val="CommentText"/>
      </w:pPr>
      <w:r>
        <w:rPr>
          <w:rStyle w:val="CommentReference"/>
        </w:rPr>
        <w:annotationRef/>
      </w:r>
      <w:r>
        <w:t>Time-to-event analysis takes care of unequal follow-up times.</w:t>
      </w:r>
    </w:p>
  </w:comment>
  <w:comment w:id="50" w:author="Olli Saarela" w:date="2019-08-08T14:39:00Z" w:initials="OS">
    <w:p w14:paraId="151B8D72" w14:textId="2C3B67C5" w:rsidR="005A599A" w:rsidRDefault="005A599A">
      <w:pPr>
        <w:pStyle w:val="CommentText"/>
      </w:pPr>
      <w:r>
        <w:rPr>
          <w:rStyle w:val="CommentReference"/>
        </w:rPr>
        <w:annotationRef/>
      </w:r>
      <w:r>
        <w:t>These are ruled out by the time-dependent covariate  approach.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B4B1F8" w15:done="0"/>
  <w15:commentEx w15:paraId="3A3DFD25" w15:done="0"/>
  <w15:commentEx w15:paraId="3AE43355" w15:done="0"/>
  <w15:commentEx w15:paraId="151B8D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B4B1F8" w16cid:durableId="20F6A7CC"/>
  <w16cid:commentId w16cid:paraId="3A3DFD25" w16cid:durableId="20F6B1F2"/>
  <w16cid:commentId w16cid:paraId="3AE43355" w16cid:durableId="20F6B2A2"/>
  <w16cid:commentId w16cid:paraId="151B8D72" w16cid:durableId="20F6B2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4CCC1" w14:textId="77777777" w:rsidR="0062075D" w:rsidRDefault="0062075D">
      <w:pPr>
        <w:spacing w:after="0" w:line="240" w:lineRule="auto"/>
      </w:pPr>
      <w:r>
        <w:separator/>
      </w:r>
    </w:p>
  </w:endnote>
  <w:endnote w:type="continuationSeparator" w:id="0">
    <w:p w14:paraId="4AA4FAFD" w14:textId="77777777" w:rsidR="0062075D" w:rsidRDefault="00620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5DE95" w14:textId="77777777" w:rsidR="0062075D" w:rsidRDefault="0062075D">
      <w:pPr>
        <w:spacing w:after="0" w:line="240" w:lineRule="auto"/>
      </w:pPr>
      <w:r>
        <w:separator/>
      </w:r>
    </w:p>
  </w:footnote>
  <w:footnote w:type="continuationSeparator" w:id="0">
    <w:p w14:paraId="41AA0319" w14:textId="77777777" w:rsidR="0062075D" w:rsidRDefault="00620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5068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23490E" w14:textId="77777777" w:rsidR="00043901" w:rsidRDefault="000439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B66916" w14:textId="77777777" w:rsidR="00043901" w:rsidRDefault="00043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2344"/>
    <w:multiLevelType w:val="hybridMultilevel"/>
    <w:tmpl w:val="27241C7C"/>
    <w:lvl w:ilvl="0" w:tplc="0512E3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EE31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2CC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CE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62C8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C41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ADB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367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C424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lli Saarela">
    <w15:presenceInfo w15:providerId="None" w15:userId="Olli Saare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1AEJLSwNTU2MzCyUdpeDU4uLM/DyQAkOzWgB6Lqx7LQAAAA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t9tfefwozad5ee2s5evtdtwffza92avvvvw&quot;&gt;PPI PROSTATE CANCER&lt;record-ids&gt;&lt;item&gt;2&lt;/item&gt;&lt;item&gt;3&lt;/item&gt;&lt;item&gt;4&lt;/item&gt;&lt;item&gt;5&lt;/item&gt;&lt;item&gt;7&lt;/item&gt;&lt;item&gt;8&lt;/item&gt;&lt;item&gt;13&lt;/item&gt;&lt;item&gt;14&lt;/item&gt;&lt;item&gt;15&lt;/item&gt;&lt;item&gt;17&lt;/item&gt;&lt;item&gt;18&lt;/item&gt;&lt;item&gt;19&lt;/item&gt;&lt;item&gt;20&lt;/item&gt;&lt;item&gt;22&lt;/item&gt;&lt;item&gt;26&lt;/item&gt;&lt;item&gt;27&lt;/item&gt;&lt;item&gt;28&lt;/item&gt;&lt;item&gt;29&lt;/item&gt;&lt;item&gt;30&lt;/item&gt;&lt;item&gt;31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2&lt;/item&gt;&lt;item&gt;54&lt;/item&gt;&lt;item&gt;55&lt;/item&gt;&lt;item&gt;56&lt;/item&gt;&lt;item&gt;57&lt;/item&gt;&lt;item&gt;58&lt;/item&gt;&lt;item&gt;59&lt;/item&gt;&lt;item&gt;61&lt;/item&gt;&lt;item&gt;63&lt;/item&gt;&lt;/record-ids&gt;&lt;/item&gt;&lt;/Libraries&gt;"/>
  </w:docVars>
  <w:rsids>
    <w:rsidRoot w:val="0037298A"/>
    <w:rsid w:val="00000FDA"/>
    <w:rsid w:val="0000692E"/>
    <w:rsid w:val="00006FA5"/>
    <w:rsid w:val="00007E49"/>
    <w:rsid w:val="000114AB"/>
    <w:rsid w:val="0001357B"/>
    <w:rsid w:val="00014596"/>
    <w:rsid w:val="00021F5A"/>
    <w:rsid w:val="00041B95"/>
    <w:rsid w:val="00043901"/>
    <w:rsid w:val="00076EA3"/>
    <w:rsid w:val="000817DC"/>
    <w:rsid w:val="00085C3C"/>
    <w:rsid w:val="00086B04"/>
    <w:rsid w:val="00091157"/>
    <w:rsid w:val="00092E2F"/>
    <w:rsid w:val="000A77A7"/>
    <w:rsid w:val="000B320B"/>
    <w:rsid w:val="000B50DD"/>
    <w:rsid w:val="000B58B4"/>
    <w:rsid w:val="000B600A"/>
    <w:rsid w:val="000B7919"/>
    <w:rsid w:val="000C4CE1"/>
    <w:rsid w:val="000D244E"/>
    <w:rsid w:val="000D6123"/>
    <w:rsid w:val="000D7E3B"/>
    <w:rsid w:val="000E168B"/>
    <w:rsid w:val="000E3710"/>
    <w:rsid w:val="000E45D5"/>
    <w:rsid w:val="000F0422"/>
    <w:rsid w:val="000F0DD0"/>
    <w:rsid w:val="000F5399"/>
    <w:rsid w:val="000F7549"/>
    <w:rsid w:val="001041DE"/>
    <w:rsid w:val="00111E6D"/>
    <w:rsid w:val="00111FDB"/>
    <w:rsid w:val="00117467"/>
    <w:rsid w:val="00126691"/>
    <w:rsid w:val="001267FD"/>
    <w:rsid w:val="00127D9A"/>
    <w:rsid w:val="0014219C"/>
    <w:rsid w:val="00142E3C"/>
    <w:rsid w:val="00144F53"/>
    <w:rsid w:val="00145006"/>
    <w:rsid w:val="00145028"/>
    <w:rsid w:val="00150F9A"/>
    <w:rsid w:val="001518B0"/>
    <w:rsid w:val="00153A15"/>
    <w:rsid w:val="00180DAB"/>
    <w:rsid w:val="00184E43"/>
    <w:rsid w:val="001A7E55"/>
    <w:rsid w:val="001C06EF"/>
    <w:rsid w:val="001D58B9"/>
    <w:rsid w:val="001D5E7D"/>
    <w:rsid w:val="001D752A"/>
    <w:rsid w:val="001D7560"/>
    <w:rsid w:val="001E59B9"/>
    <w:rsid w:val="001F6A93"/>
    <w:rsid w:val="00211324"/>
    <w:rsid w:val="0021163E"/>
    <w:rsid w:val="00212244"/>
    <w:rsid w:val="00213E0B"/>
    <w:rsid w:val="00221C6C"/>
    <w:rsid w:val="002330B5"/>
    <w:rsid w:val="00251D1E"/>
    <w:rsid w:val="00255FEA"/>
    <w:rsid w:val="00264150"/>
    <w:rsid w:val="00273F4B"/>
    <w:rsid w:val="00277C6A"/>
    <w:rsid w:val="00281061"/>
    <w:rsid w:val="002819FF"/>
    <w:rsid w:val="002847DE"/>
    <w:rsid w:val="00287539"/>
    <w:rsid w:val="00292309"/>
    <w:rsid w:val="002949C0"/>
    <w:rsid w:val="002959DB"/>
    <w:rsid w:val="002978AE"/>
    <w:rsid w:val="002A27C3"/>
    <w:rsid w:val="002A48D7"/>
    <w:rsid w:val="002A4E57"/>
    <w:rsid w:val="002A6D18"/>
    <w:rsid w:val="002B0A7B"/>
    <w:rsid w:val="002B10CE"/>
    <w:rsid w:val="002B572D"/>
    <w:rsid w:val="002C7F30"/>
    <w:rsid w:val="002D050C"/>
    <w:rsid w:val="002D3EF0"/>
    <w:rsid w:val="002D5FED"/>
    <w:rsid w:val="002E0A0E"/>
    <w:rsid w:val="002E4F25"/>
    <w:rsid w:val="002E4FDC"/>
    <w:rsid w:val="002F087B"/>
    <w:rsid w:val="003066E3"/>
    <w:rsid w:val="00311C55"/>
    <w:rsid w:val="003127CE"/>
    <w:rsid w:val="003175BB"/>
    <w:rsid w:val="00321F18"/>
    <w:rsid w:val="00326D5C"/>
    <w:rsid w:val="00327744"/>
    <w:rsid w:val="003315C8"/>
    <w:rsid w:val="00344DEB"/>
    <w:rsid w:val="00347E4B"/>
    <w:rsid w:val="00353EDA"/>
    <w:rsid w:val="0036138D"/>
    <w:rsid w:val="00362904"/>
    <w:rsid w:val="0037298A"/>
    <w:rsid w:val="00376D25"/>
    <w:rsid w:val="00383D94"/>
    <w:rsid w:val="00387184"/>
    <w:rsid w:val="003920BA"/>
    <w:rsid w:val="003A2398"/>
    <w:rsid w:val="003B4ECC"/>
    <w:rsid w:val="003B5361"/>
    <w:rsid w:val="003C4297"/>
    <w:rsid w:val="003C77F3"/>
    <w:rsid w:val="003D4A0A"/>
    <w:rsid w:val="003E1993"/>
    <w:rsid w:val="003E26F8"/>
    <w:rsid w:val="003E696C"/>
    <w:rsid w:val="003F3D03"/>
    <w:rsid w:val="003F75DA"/>
    <w:rsid w:val="004023EB"/>
    <w:rsid w:val="004064DE"/>
    <w:rsid w:val="00410CFF"/>
    <w:rsid w:val="00414FBC"/>
    <w:rsid w:val="004155BA"/>
    <w:rsid w:val="00417F16"/>
    <w:rsid w:val="004201F6"/>
    <w:rsid w:val="00422FE0"/>
    <w:rsid w:val="004266AD"/>
    <w:rsid w:val="00431ED9"/>
    <w:rsid w:val="00433904"/>
    <w:rsid w:val="0045185E"/>
    <w:rsid w:val="00452580"/>
    <w:rsid w:val="004703A9"/>
    <w:rsid w:val="00471128"/>
    <w:rsid w:val="00473DD0"/>
    <w:rsid w:val="00474ADB"/>
    <w:rsid w:val="0047672D"/>
    <w:rsid w:val="00480CE4"/>
    <w:rsid w:val="00482EB0"/>
    <w:rsid w:val="00490DC0"/>
    <w:rsid w:val="00494134"/>
    <w:rsid w:val="004A6000"/>
    <w:rsid w:val="004A745D"/>
    <w:rsid w:val="004B2812"/>
    <w:rsid w:val="004B5B06"/>
    <w:rsid w:val="004C2617"/>
    <w:rsid w:val="004C2BE0"/>
    <w:rsid w:val="004C70C7"/>
    <w:rsid w:val="004D674C"/>
    <w:rsid w:val="004D7ED9"/>
    <w:rsid w:val="004E0DA3"/>
    <w:rsid w:val="004E2452"/>
    <w:rsid w:val="004E257E"/>
    <w:rsid w:val="004E32B8"/>
    <w:rsid w:val="004E48C9"/>
    <w:rsid w:val="004F799A"/>
    <w:rsid w:val="00501EF9"/>
    <w:rsid w:val="00502537"/>
    <w:rsid w:val="0053153A"/>
    <w:rsid w:val="00537C30"/>
    <w:rsid w:val="00546DE6"/>
    <w:rsid w:val="00552925"/>
    <w:rsid w:val="005534C9"/>
    <w:rsid w:val="00557440"/>
    <w:rsid w:val="00563BF1"/>
    <w:rsid w:val="005659D1"/>
    <w:rsid w:val="00573C26"/>
    <w:rsid w:val="00574168"/>
    <w:rsid w:val="00586738"/>
    <w:rsid w:val="005904DF"/>
    <w:rsid w:val="00594154"/>
    <w:rsid w:val="00596330"/>
    <w:rsid w:val="005A15C8"/>
    <w:rsid w:val="005A599A"/>
    <w:rsid w:val="005A77C5"/>
    <w:rsid w:val="005A7DDC"/>
    <w:rsid w:val="005B0238"/>
    <w:rsid w:val="005B0B91"/>
    <w:rsid w:val="005B2F21"/>
    <w:rsid w:val="005B4A5B"/>
    <w:rsid w:val="005B4C33"/>
    <w:rsid w:val="005C67C2"/>
    <w:rsid w:val="005D0BEC"/>
    <w:rsid w:val="005D3D9E"/>
    <w:rsid w:val="005D4A54"/>
    <w:rsid w:val="005E1C65"/>
    <w:rsid w:val="005F4D4C"/>
    <w:rsid w:val="005F7014"/>
    <w:rsid w:val="00605A2A"/>
    <w:rsid w:val="00605DDB"/>
    <w:rsid w:val="0062075D"/>
    <w:rsid w:val="0062360F"/>
    <w:rsid w:val="00627373"/>
    <w:rsid w:val="00643747"/>
    <w:rsid w:val="00644F1E"/>
    <w:rsid w:val="00647692"/>
    <w:rsid w:val="006516BE"/>
    <w:rsid w:val="00655B61"/>
    <w:rsid w:val="00660019"/>
    <w:rsid w:val="00660948"/>
    <w:rsid w:val="006624AF"/>
    <w:rsid w:val="00675AA8"/>
    <w:rsid w:val="0067725C"/>
    <w:rsid w:val="00685060"/>
    <w:rsid w:val="0068587B"/>
    <w:rsid w:val="0069326B"/>
    <w:rsid w:val="00693E0A"/>
    <w:rsid w:val="006A08A6"/>
    <w:rsid w:val="006A42F0"/>
    <w:rsid w:val="006A5AF1"/>
    <w:rsid w:val="006B33F3"/>
    <w:rsid w:val="006C2C3C"/>
    <w:rsid w:val="006D11AE"/>
    <w:rsid w:val="006F2C7F"/>
    <w:rsid w:val="006F6A30"/>
    <w:rsid w:val="0070669F"/>
    <w:rsid w:val="0071035D"/>
    <w:rsid w:val="0071197E"/>
    <w:rsid w:val="00713287"/>
    <w:rsid w:val="00716405"/>
    <w:rsid w:val="0072625A"/>
    <w:rsid w:val="00736A3D"/>
    <w:rsid w:val="00737322"/>
    <w:rsid w:val="00737794"/>
    <w:rsid w:val="00744AF5"/>
    <w:rsid w:val="00765D8D"/>
    <w:rsid w:val="007728C1"/>
    <w:rsid w:val="00776CD8"/>
    <w:rsid w:val="007937AA"/>
    <w:rsid w:val="00794C30"/>
    <w:rsid w:val="00796037"/>
    <w:rsid w:val="007A407B"/>
    <w:rsid w:val="007A4424"/>
    <w:rsid w:val="007A4EF3"/>
    <w:rsid w:val="007A5093"/>
    <w:rsid w:val="007B043E"/>
    <w:rsid w:val="007B1848"/>
    <w:rsid w:val="007B24AD"/>
    <w:rsid w:val="007B78BF"/>
    <w:rsid w:val="007C07DF"/>
    <w:rsid w:val="007C1D0F"/>
    <w:rsid w:val="007C4E46"/>
    <w:rsid w:val="007D05AA"/>
    <w:rsid w:val="007D1149"/>
    <w:rsid w:val="007D6D3D"/>
    <w:rsid w:val="007E1B97"/>
    <w:rsid w:val="007E5494"/>
    <w:rsid w:val="007F3659"/>
    <w:rsid w:val="007F4856"/>
    <w:rsid w:val="008030C7"/>
    <w:rsid w:val="00817DD6"/>
    <w:rsid w:val="00826121"/>
    <w:rsid w:val="00827E2C"/>
    <w:rsid w:val="00830401"/>
    <w:rsid w:val="008374AB"/>
    <w:rsid w:val="00850732"/>
    <w:rsid w:val="00856C31"/>
    <w:rsid w:val="00870BA2"/>
    <w:rsid w:val="008750AA"/>
    <w:rsid w:val="0087581F"/>
    <w:rsid w:val="008852CE"/>
    <w:rsid w:val="008A4552"/>
    <w:rsid w:val="008A5624"/>
    <w:rsid w:val="008A79E5"/>
    <w:rsid w:val="008B0848"/>
    <w:rsid w:val="008B3A49"/>
    <w:rsid w:val="008B4D89"/>
    <w:rsid w:val="008C6FB4"/>
    <w:rsid w:val="008D3D3D"/>
    <w:rsid w:val="008D41A3"/>
    <w:rsid w:val="008D70FC"/>
    <w:rsid w:val="008E422F"/>
    <w:rsid w:val="008F7B7E"/>
    <w:rsid w:val="00900583"/>
    <w:rsid w:val="00906B5F"/>
    <w:rsid w:val="009077CC"/>
    <w:rsid w:val="00922E96"/>
    <w:rsid w:val="00924F3C"/>
    <w:rsid w:val="00925B9F"/>
    <w:rsid w:val="009275D1"/>
    <w:rsid w:val="00931F00"/>
    <w:rsid w:val="00932677"/>
    <w:rsid w:val="00936802"/>
    <w:rsid w:val="00944D7F"/>
    <w:rsid w:val="0094578E"/>
    <w:rsid w:val="00952029"/>
    <w:rsid w:val="0095643E"/>
    <w:rsid w:val="0095749E"/>
    <w:rsid w:val="00967340"/>
    <w:rsid w:val="0096740A"/>
    <w:rsid w:val="00973F28"/>
    <w:rsid w:val="009749C2"/>
    <w:rsid w:val="00975370"/>
    <w:rsid w:val="00976C1A"/>
    <w:rsid w:val="00982A92"/>
    <w:rsid w:val="009934BB"/>
    <w:rsid w:val="00994548"/>
    <w:rsid w:val="009A3237"/>
    <w:rsid w:val="009A35FD"/>
    <w:rsid w:val="009C59F5"/>
    <w:rsid w:val="009C7B18"/>
    <w:rsid w:val="009D0254"/>
    <w:rsid w:val="009D6391"/>
    <w:rsid w:val="009E151B"/>
    <w:rsid w:val="009E3479"/>
    <w:rsid w:val="009E4C6A"/>
    <w:rsid w:val="009E79EC"/>
    <w:rsid w:val="00A0522B"/>
    <w:rsid w:val="00A13862"/>
    <w:rsid w:val="00A13E69"/>
    <w:rsid w:val="00A200C5"/>
    <w:rsid w:val="00A309B7"/>
    <w:rsid w:val="00A32B69"/>
    <w:rsid w:val="00A3621B"/>
    <w:rsid w:val="00A366A5"/>
    <w:rsid w:val="00A40E90"/>
    <w:rsid w:val="00A53942"/>
    <w:rsid w:val="00A569AE"/>
    <w:rsid w:val="00A615D2"/>
    <w:rsid w:val="00A71998"/>
    <w:rsid w:val="00A726E4"/>
    <w:rsid w:val="00A819EE"/>
    <w:rsid w:val="00A93A31"/>
    <w:rsid w:val="00AA0C94"/>
    <w:rsid w:val="00AA57E1"/>
    <w:rsid w:val="00AA6831"/>
    <w:rsid w:val="00AD2743"/>
    <w:rsid w:val="00AD3B90"/>
    <w:rsid w:val="00AD3E12"/>
    <w:rsid w:val="00AD7C26"/>
    <w:rsid w:val="00AE7FAB"/>
    <w:rsid w:val="00B01A57"/>
    <w:rsid w:val="00B032DE"/>
    <w:rsid w:val="00B174AA"/>
    <w:rsid w:val="00B374DD"/>
    <w:rsid w:val="00B40A93"/>
    <w:rsid w:val="00B47C82"/>
    <w:rsid w:val="00B51F95"/>
    <w:rsid w:val="00B612E6"/>
    <w:rsid w:val="00B62A63"/>
    <w:rsid w:val="00B63F11"/>
    <w:rsid w:val="00B646D3"/>
    <w:rsid w:val="00B65FE6"/>
    <w:rsid w:val="00B71B84"/>
    <w:rsid w:val="00B74DD2"/>
    <w:rsid w:val="00B7652F"/>
    <w:rsid w:val="00B8399D"/>
    <w:rsid w:val="00BB08B3"/>
    <w:rsid w:val="00BB1E8C"/>
    <w:rsid w:val="00BB5ABB"/>
    <w:rsid w:val="00BB77E4"/>
    <w:rsid w:val="00BC218F"/>
    <w:rsid w:val="00BC3D6E"/>
    <w:rsid w:val="00BD1171"/>
    <w:rsid w:val="00BD39BE"/>
    <w:rsid w:val="00BE0FE0"/>
    <w:rsid w:val="00BE235B"/>
    <w:rsid w:val="00BF4097"/>
    <w:rsid w:val="00BF5638"/>
    <w:rsid w:val="00C0507D"/>
    <w:rsid w:val="00C12B42"/>
    <w:rsid w:val="00C243E4"/>
    <w:rsid w:val="00C25229"/>
    <w:rsid w:val="00C275B9"/>
    <w:rsid w:val="00C42C84"/>
    <w:rsid w:val="00C44BF6"/>
    <w:rsid w:val="00C53EB8"/>
    <w:rsid w:val="00C55424"/>
    <w:rsid w:val="00C6062D"/>
    <w:rsid w:val="00C61445"/>
    <w:rsid w:val="00C64BF6"/>
    <w:rsid w:val="00C64E9A"/>
    <w:rsid w:val="00C67AF1"/>
    <w:rsid w:val="00C67D66"/>
    <w:rsid w:val="00C84392"/>
    <w:rsid w:val="00CB1355"/>
    <w:rsid w:val="00CB5F91"/>
    <w:rsid w:val="00CF51C6"/>
    <w:rsid w:val="00CF786A"/>
    <w:rsid w:val="00D04918"/>
    <w:rsid w:val="00D07D87"/>
    <w:rsid w:val="00D10FE1"/>
    <w:rsid w:val="00D139DF"/>
    <w:rsid w:val="00D148F4"/>
    <w:rsid w:val="00D16959"/>
    <w:rsid w:val="00D17773"/>
    <w:rsid w:val="00D2357C"/>
    <w:rsid w:val="00D24E5D"/>
    <w:rsid w:val="00D302A6"/>
    <w:rsid w:val="00D432EE"/>
    <w:rsid w:val="00D456DD"/>
    <w:rsid w:val="00D474FE"/>
    <w:rsid w:val="00D51D26"/>
    <w:rsid w:val="00D534E5"/>
    <w:rsid w:val="00D53A18"/>
    <w:rsid w:val="00D63CD7"/>
    <w:rsid w:val="00D71F61"/>
    <w:rsid w:val="00D8510F"/>
    <w:rsid w:val="00D872CB"/>
    <w:rsid w:val="00DA6CD6"/>
    <w:rsid w:val="00DB668B"/>
    <w:rsid w:val="00DC528D"/>
    <w:rsid w:val="00DE4378"/>
    <w:rsid w:val="00DE4C3D"/>
    <w:rsid w:val="00DE78F1"/>
    <w:rsid w:val="00DF2BA8"/>
    <w:rsid w:val="00DF32F2"/>
    <w:rsid w:val="00DF4152"/>
    <w:rsid w:val="00DF5510"/>
    <w:rsid w:val="00DF5C1D"/>
    <w:rsid w:val="00DF6155"/>
    <w:rsid w:val="00DF694A"/>
    <w:rsid w:val="00E065FD"/>
    <w:rsid w:val="00E138E3"/>
    <w:rsid w:val="00E14D3D"/>
    <w:rsid w:val="00E221DD"/>
    <w:rsid w:val="00E2536B"/>
    <w:rsid w:val="00E256AC"/>
    <w:rsid w:val="00E30F75"/>
    <w:rsid w:val="00E315CC"/>
    <w:rsid w:val="00E33888"/>
    <w:rsid w:val="00E42DF8"/>
    <w:rsid w:val="00E5475B"/>
    <w:rsid w:val="00E613E0"/>
    <w:rsid w:val="00E620B4"/>
    <w:rsid w:val="00E634BF"/>
    <w:rsid w:val="00E73BCD"/>
    <w:rsid w:val="00E7655B"/>
    <w:rsid w:val="00E76C60"/>
    <w:rsid w:val="00E8285D"/>
    <w:rsid w:val="00E83287"/>
    <w:rsid w:val="00E85BA1"/>
    <w:rsid w:val="00E85BFC"/>
    <w:rsid w:val="00E913FB"/>
    <w:rsid w:val="00EA5919"/>
    <w:rsid w:val="00EB20A9"/>
    <w:rsid w:val="00EB2A2E"/>
    <w:rsid w:val="00EB54CD"/>
    <w:rsid w:val="00EC10D2"/>
    <w:rsid w:val="00EC7E98"/>
    <w:rsid w:val="00ED158D"/>
    <w:rsid w:val="00ED1F4A"/>
    <w:rsid w:val="00ED2D07"/>
    <w:rsid w:val="00ED2D63"/>
    <w:rsid w:val="00ED6060"/>
    <w:rsid w:val="00EE6CBE"/>
    <w:rsid w:val="00EF0F2B"/>
    <w:rsid w:val="00EF24AD"/>
    <w:rsid w:val="00EF326C"/>
    <w:rsid w:val="00F0435C"/>
    <w:rsid w:val="00F06037"/>
    <w:rsid w:val="00F079C4"/>
    <w:rsid w:val="00F24A19"/>
    <w:rsid w:val="00F306E5"/>
    <w:rsid w:val="00F32555"/>
    <w:rsid w:val="00F336B1"/>
    <w:rsid w:val="00F37DE5"/>
    <w:rsid w:val="00F41981"/>
    <w:rsid w:val="00F43129"/>
    <w:rsid w:val="00F47654"/>
    <w:rsid w:val="00F512E5"/>
    <w:rsid w:val="00F5259D"/>
    <w:rsid w:val="00F53930"/>
    <w:rsid w:val="00F56A6B"/>
    <w:rsid w:val="00F56BFC"/>
    <w:rsid w:val="00F619B9"/>
    <w:rsid w:val="00F6497A"/>
    <w:rsid w:val="00F70D69"/>
    <w:rsid w:val="00F7160B"/>
    <w:rsid w:val="00F74765"/>
    <w:rsid w:val="00F75017"/>
    <w:rsid w:val="00F80D3E"/>
    <w:rsid w:val="00F81D50"/>
    <w:rsid w:val="00FA0FFA"/>
    <w:rsid w:val="00FA5F10"/>
    <w:rsid w:val="00FA70E0"/>
    <w:rsid w:val="00FB1CFB"/>
    <w:rsid w:val="00FB7F79"/>
    <w:rsid w:val="00FC7359"/>
    <w:rsid w:val="00FD485D"/>
    <w:rsid w:val="00FD68C2"/>
    <w:rsid w:val="00FD6C8E"/>
    <w:rsid w:val="00FE3D1F"/>
    <w:rsid w:val="00FE7F55"/>
    <w:rsid w:val="00F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DF00"/>
  <w15:chartTrackingRefBased/>
  <w15:docId w15:val="{C966D3B1-0F5B-4410-A026-37CCE69D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097"/>
    <w:pPr>
      <w:spacing w:after="200" w:line="276" w:lineRule="auto"/>
      <w:ind w:left="720"/>
      <w:contextualSpacing/>
    </w:pPr>
    <w:rPr>
      <w:lang w:val="en-US" w:bidi="ar-SA"/>
    </w:rPr>
  </w:style>
  <w:style w:type="table" w:styleId="TableGrid">
    <w:name w:val="Table Grid"/>
    <w:basedOn w:val="TableNormal"/>
    <w:uiPriority w:val="59"/>
    <w:rsid w:val="00BF4097"/>
    <w:pPr>
      <w:spacing w:after="0" w:line="240" w:lineRule="auto"/>
    </w:pPr>
    <w:rPr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40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4097"/>
    <w:pPr>
      <w:tabs>
        <w:tab w:val="center" w:pos="4680"/>
        <w:tab w:val="right" w:pos="9360"/>
      </w:tabs>
      <w:spacing w:after="0" w:line="240" w:lineRule="auto"/>
    </w:pPr>
    <w:rPr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BF4097"/>
    <w:rPr>
      <w:lang w:val="en-US" w:bidi="ar-SA"/>
    </w:rPr>
  </w:style>
  <w:style w:type="paragraph" w:customStyle="1" w:styleId="EndNoteBibliographyTitle">
    <w:name w:val="EndNote Bibliography Title"/>
    <w:basedOn w:val="Normal"/>
    <w:link w:val="EndNoteBibliographyTitle0"/>
    <w:rsid w:val="00D10FE1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0">
    <w:name w:val="EndNote Bibliography Title תו"/>
    <w:basedOn w:val="DefaultParagraphFont"/>
    <w:link w:val="EndNoteBibliographyTitle"/>
    <w:rsid w:val="00D10FE1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0"/>
    <w:rsid w:val="00D10FE1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0">
    <w:name w:val="EndNote Bibliography תו"/>
    <w:basedOn w:val="DefaultParagraphFont"/>
    <w:link w:val="EndNoteBibliography"/>
    <w:rsid w:val="00D10FE1"/>
    <w:rPr>
      <w:rFonts w:ascii="Calibri" w:hAnsi="Calibri" w:cs="Calibri"/>
      <w:noProof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10FE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920B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0B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0B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0B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0BA"/>
    <w:rPr>
      <w:rFonts w:ascii="Tahoma" w:hAnsi="Tahoma" w:cs="Tahoma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D3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D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0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402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9374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412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259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991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cancer.org/cancer/prostate-cancer/about/key-statistic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ohanan@gmail.com" TargetMode="External"/><Relationship Id="rId12" Type="http://schemas.openxmlformats.org/officeDocument/2006/relationships/hyperlink" Target="http://www.cancer.ca/Canadian-Cancer-Statistics-2018-EN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clincalc.com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://www.healthpartners.com/ucm/groups/public/@hp/@public/documents/documents/dev_0579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10909</Words>
  <Characters>62183</Characters>
  <Application>Microsoft Office Word</Application>
  <DocSecurity>0</DocSecurity>
  <Lines>518</Lines>
  <Paragraphs>145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Goldberg</dc:creator>
  <cp:keywords/>
  <dc:description/>
  <cp:lastModifiedBy>faizan mohsin</cp:lastModifiedBy>
  <cp:revision>2</cp:revision>
  <dcterms:created xsi:type="dcterms:W3CDTF">2019-08-12T21:55:00Z</dcterms:created>
  <dcterms:modified xsi:type="dcterms:W3CDTF">2019-08-12T21:55:00Z</dcterms:modified>
</cp:coreProperties>
</file>